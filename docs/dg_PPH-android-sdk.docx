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92925" w14:textId="77777777" w:rsidR="00040F36" w:rsidRPr="00241CDB" w:rsidRDefault="00040F36" w:rsidP="005F5D2D">
      <w:r>
        <w:rPr>
          <w:noProof/>
          <w:lang w:eastAsia="en-US"/>
        </w:rPr>
        <mc:AlternateContent>
          <mc:Choice Requires="wps">
            <w:drawing>
              <wp:anchor distT="0" distB="0" distL="114300" distR="114300" simplePos="0" relativeHeight="251662336" behindDoc="0" locked="0" layoutInCell="1" allowOverlap="1" wp14:anchorId="3F4C4267" wp14:editId="6B9C328C">
                <wp:simplePos x="0" y="0"/>
                <wp:positionH relativeFrom="column">
                  <wp:posOffset>5705475</wp:posOffset>
                </wp:positionH>
                <wp:positionV relativeFrom="paragraph">
                  <wp:posOffset>-962025</wp:posOffset>
                </wp:positionV>
                <wp:extent cx="931545" cy="10107930"/>
                <wp:effectExtent l="0" t="0" r="20955" b="26670"/>
                <wp:wrapNone/>
                <wp:docPr id="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1545" cy="10107930"/>
                        </a:xfrm>
                        <a:prstGeom prst="rect">
                          <a:avLst/>
                        </a:prstGeom>
                        <a:solidFill>
                          <a:srgbClr val="013088"/>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49.25pt;margin-top:-75.75pt;width:73.35pt;height:79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" fillcolor="#013088"/>
            </w:pict>
          </mc:Fallback>
        </mc:AlternateContent>
      </w:r>
    </w:p>
    <w:p w14:paraId="00EC5F1D" w14:textId="77777777" w:rsidR="00040F36" w:rsidRDefault="00771377" w:rsidP="00040F36">
      <w:pPr>
        <w:pStyle w:val="Title"/>
      </w:pPr>
      <w:sdt>
        <w:sdtPr>
          <w:rPr>
            <w:sz w:val="48"/>
          </w:rPr>
          <w:alias w:val="Title"/>
          <w:id w:val="2128895946"/>
          <w:placeholder>
            <w:docPart w:val="CF25B80AE4B5413A9E1F85BA8A1CAB4A"/>
          </w:placeholder>
          <w:dataBinding w:prefixMappings="xmlns:ns0='http://purl.org/dc/elements/1.1/' xmlns:ns1='http://schemas.openxmlformats.org/package/2006/metadata/core-properties' " w:xpath="/ns1:coreProperties[1]/ns0:title[1]" w:storeItemID="{6C3C8BC8-F283-45AE-878A-BAB7291924A1}"/>
          <w:text/>
        </w:sdtPr>
        <w:sdtEndPr/>
        <w:sdtContent>
          <w:r w:rsidR="00C105D0">
            <w:rPr>
              <w:sz w:val="48"/>
            </w:rPr>
            <w:t xml:space="preserve">Developer </w:t>
          </w:r>
          <w:r w:rsidR="00F8220B">
            <w:rPr>
              <w:sz w:val="48"/>
            </w:rPr>
            <w:t>Guide</w:t>
          </w:r>
        </w:sdtContent>
      </w:sdt>
    </w:p>
    <w:sdt>
      <w:sdtPr>
        <w:alias w:val="Subject"/>
        <w:id w:val="818236736"/>
        <w:placeholder>
          <w:docPart w:val="B41A0B05D17243AF85394B9E7D3906A7"/>
        </w:placeholder>
        <w:dataBinding w:prefixMappings="xmlns:ns0='http://purl.org/dc/elements/1.1/' xmlns:ns1='http://schemas.openxmlformats.org/package/2006/metadata/core-properties' " w:xpath="/ns1:coreProperties[1]/ns0:subject[1]" w:storeItemID="{6C3C8BC8-F283-45AE-878A-BAB7291924A1}"/>
        <w:text/>
      </w:sdtPr>
      <w:sdtEndPr/>
      <w:sdtContent>
        <w:p w14:paraId="070999E1" w14:textId="32E903E3" w:rsidR="00040F36" w:rsidRPr="007D780F" w:rsidRDefault="004D26A2" w:rsidP="00C05C16">
          <w:pPr>
            <w:pStyle w:val="Subtitle"/>
          </w:pPr>
          <w:r>
            <w:t xml:space="preserve">PayPal Here SDK for Android </w:t>
          </w:r>
        </w:p>
      </w:sdtContent>
    </w:sdt>
    <w:p w14:paraId="16610503" w14:textId="77777777" w:rsidR="00FF3C45" w:rsidRDefault="00FF3C45" w:rsidP="00FF3C45"/>
    <w:p w14:paraId="230A12E1" w14:textId="77777777" w:rsidR="00FF3C45" w:rsidRPr="006B192A" w:rsidRDefault="00FF3C45" w:rsidP="00FF3C45"/>
    <w:p w14:paraId="54830835" w14:textId="77777777" w:rsidR="00FF3C45" w:rsidRPr="006B192A" w:rsidRDefault="00FF3C45" w:rsidP="00FF3C45"/>
    <w:p w14:paraId="41DEBFDE" w14:textId="77777777" w:rsidR="00FF3C45" w:rsidRDefault="00FF3C45" w:rsidP="00FF3C45"/>
    <w:p w14:paraId="19738B4E" w14:textId="77777777" w:rsidR="00FF3C45" w:rsidRDefault="00FF3C45" w:rsidP="00FF3C45"/>
    <w:p w14:paraId="00B3F925" w14:textId="77777777" w:rsidR="00FF3C45" w:rsidRDefault="00FF3C45" w:rsidP="00FF3C45"/>
    <w:p w14:paraId="1369B0B3" w14:textId="77777777" w:rsidR="00FF3C45" w:rsidRPr="006B192A" w:rsidRDefault="00FF3C45" w:rsidP="00FF3C45"/>
    <w:p w14:paraId="58AC759B" w14:textId="77777777" w:rsidR="00FF3C45" w:rsidRPr="006B192A" w:rsidRDefault="00FF3C45" w:rsidP="00FF3C45"/>
    <w:p w14:paraId="6B289196" w14:textId="77777777" w:rsidR="00FF3C45" w:rsidRPr="007D780F" w:rsidRDefault="00FF3C45" w:rsidP="00FF3C45">
      <w:pPr>
        <w:pStyle w:val="Heading9"/>
      </w:pPr>
      <w:r w:rsidRPr="007D780F">
        <w:t>This document is confidential and its distribution is restricted.</w:t>
      </w:r>
    </w:p>
    <w:p w14:paraId="0E661A96" w14:textId="77777777" w:rsidR="00FF3C45" w:rsidRPr="006631EA" w:rsidRDefault="00FF3C45" w:rsidP="00FF3C45">
      <w:pPr>
        <w:pStyle w:val="Heading9"/>
        <w:rPr>
          <w:sz w:val="24"/>
        </w:rPr>
      </w:pPr>
      <w:r w:rsidRPr="006631EA">
        <w:rPr>
          <w:sz w:val="24"/>
        </w:rPr>
        <w:t>DISTRIBUTE THIS DOCUMENT ONLY UNDER PROPER NDA.</w:t>
      </w:r>
    </w:p>
    <w:p w14:paraId="7E169FF7" w14:textId="77777777" w:rsidR="00FF3C45" w:rsidRDefault="00FF3C45" w:rsidP="00FF3C45"/>
    <w:p w14:paraId="4503BEC4" w14:textId="77777777" w:rsidR="00FF3C45" w:rsidRDefault="00FF3C45" w:rsidP="00FF3C45"/>
    <w:p w14:paraId="3BBA3EBE" w14:textId="77777777" w:rsidR="00FF3C45" w:rsidRDefault="00FF3C45" w:rsidP="00FF3C45"/>
    <w:p w14:paraId="7305DB2F" w14:textId="77777777" w:rsidR="00C05C16" w:rsidRDefault="00C05C16" w:rsidP="00FB4825">
      <w:pPr>
        <w:rPr>
          <w:sz w:val="18"/>
        </w:rPr>
      </w:pPr>
    </w:p>
    <w:p w14:paraId="42B683F3" w14:textId="77777777" w:rsidR="00D30930" w:rsidRDefault="00C05C16" w:rsidP="00760FB1">
      <w:pPr>
        <w:spacing w:after="0"/>
        <w:rPr>
          <w:sz w:val="18"/>
        </w:rPr>
      </w:pPr>
      <w:r>
        <w:rPr>
          <w:sz w:val="18"/>
        </w:rPr>
        <w:t>Publication date:</w:t>
      </w:r>
    </w:p>
    <w:p w14:paraId="6EF0CE14" w14:textId="147DE3E1" w:rsidR="00C05C16" w:rsidRDefault="00771377" w:rsidP="00C05C16">
      <w:sdt>
        <w:sdtPr>
          <w:rPr>
            <w:b/>
          </w:rPr>
          <w:alias w:val="Publish Date"/>
          <w:tag w:val=""/>
          <w:id w:val="1278523641"/>
          <w:placeholder>
            <w:docPart w:val="5E1A2091B9A543419A1A31CAEC956DAC"/>
          </w:placeholder>
          <w:dataBinding w:prefixMappings="xmlns:ns0='http://schemas.microsoft.com/office/2006/coverPageProps' " w:xpath="/ns0:CoverPageProperties[1]/ns0:PublishDate[1]" w:storeItemID="{55AF091B-3C7A-41E3-B477-F2FDAA23CFDA}"/>
          <w:date w:fullDate="2015-01-12T00:00:00Z">
            <w:dateFormat w:val="MM/dd/yy"/>
            <w:lid w:val="en-US"/>
            <w:storeMappedDataAs w:val="dateTime"/>
            <w:calendar w:val="gregorian"/>
          </w:date>
        </w:sdtPr>
        <w:sdtEndPr/>
        <w:sdtContent>
          <w:r w:rsidR="00485C17">
            <w:rPr>
              <w:b/>
            </w:rPr>
            <w:t>01/12/15</w:t>
          </w:r>
        </w:sdtContent>
      </w:sdt>
    </w:p>
    <w:p w14:paraId="271EB613" w14:textId="77777777" w:rsidR="0008439E" w:rsidRPr="006B192A" w:rsidRDefault="00B10E70" w:rsidP="00C05C16">
      <w:r>
        <w:rPr>
          <w:noProof/>
          <w:lang w:eastAsia="en-US"/>
        </w:rPr>
        <w:drawing>
          <wp:inline distT="0" distB="0" distL="0" distR="0" wp14:anchorId="624C097C" wp14:editId="1A14D827">
            <wp:extent cx="1069848" cy="2834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w_rgb.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9848" cy="283464"/>
                    </a:xfrm>
                    <a:prstGeom prst="rect">
                      <a:avLst/>
                    </a:prstGeom>
                  </pic:spPr>
                </pic:pic>
              </a:graphicData>
            </a:graphic>
          </wp:inline>
        </w:drawing>
      </w:r>
    </w:p>
    <w:p w14:paraId="603BC474" w14:textId="77777777" w:rsidR="00CD796C" w:rsidRDefault="00CD796C" w:rsidP="0008439E">
      <w:pPr>
        <w:sectPr w:rsidR="00CD796C" w:rsidSect="009C5149">
          <w:footerReference w:type="even" r:id="rId11"/>
          <w:footerReference w:type="default" r:id="rId12"/>
          <w:footerReference w:type="first" r:id="rId13"/>
          <w:pgSz w:w="12240" w:h="15840"/>
          <w:pgMar w:top="1440" w:right="1800" w:bottom="1440" w:left="1800" w:header="720" w:footer="720" w:gutter="0"/>
          <w:pgNumType w:fmt="lowerRoman" w:start="1"/>
          <w:cols w:space="720"/>
          <w:docGrid w:linePitch="272"/>
        </w:sectPr>
      </w:pPr>
    </w:p>
    <w:p w14:paraId="6FEC6FE7" w14:textId="77777777" w:rsidR="00CD796C" w:rsidRPr="007D780F" w:rsidRDefault="000A721D" w:rsidP="007D780F">
      <w:pPr>
        <w:pStyle w:val="Heading6"/>
      </w:pPr>
      <w:bookmarkStart w:id="0" w:name="_Toc407179840"/>
      <w:r w:rsidRPr="007D780F">
        <w:lastRenderedPageBreak/>
        <w:t xml:space="preserve">Document </w:t>
      </w:r>
      <w:r w:rsidR="00F23D8A" w:rsidRPr="007D780F">
        <w:t>Revision History</w:t>
      </w:r>
      <w:bookmarkEnd w:id="0"/>
    </w:p>
    <w:tbl>
      <w:tblPr>
        <w:tblStyle w:val="PayPalTable1"/>
        <w:tblW w:w="0" w:type="auto"/>
        <w:tblLook w:val="04A0" w:firstRow="1" w:lastRow="0" w:firstColumn="1" w:lastColumn="0" w:noHBand="0" w:noVBand="1"/>
      </w:tblPr>
      <w:tblGrid>
        <w:gridCol w:w="1440"/>
        <w:gridCol w:w="7920"/>
      </w:tblGrid>
      <w:tr w:rsidR="00F23D8A" w14:paraId="49DF132C" w14:textId="77777777" w:rsidTr="00D60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C8DE1FC" w14:textId="77777777" w:rsidR="00F23D8A" w:rsidRDefault="009C7C51" w:rsidP="00760FB1">
            <w:pPr>
              <w:jc w:val="center"/>
            </w:pPr>
            <w:r>
              <w:t>Pub</w:t>
            </w:r>
            <w:r w:rsidR="00760FB1">
              <w:t>.</w:t>
            </w:r>
            <w:r>
              <w:t xml:space="preserve"> </w:t>
            </w:r>
            <w:r w:rsidR="00A473C0">
              <w:t>D</w:t>
            </w:r>
            <w:r>
              <w:t>ate</w:t>
            </w:r>
          </w:p>
        </w:tc>
        <w:tc>
          <w:tcPr>
            <w:tcW w:w="7920" w:type="dxa"/>
          </w:tcPr>
          <w:p w14:paraId="4A235E22" w14:textId="77777777" w:rsidR="00F23D8A" w:rsidRDefault="00F23D8A" w:rsidP="004242A0">
            <w:pPr>
              <w:cnfStyle w:val="100000000000" w:firstRow="1" w:lastRow="0" w:firstColumn="0" w:lastColumn="0" w:oddVBand="0" w:evenVBand="0" w:oddHBand="0" w:evenHBand="0" w:firstRowFirstColumn="0" w:firstRowLastColumn="0" w:lastRowFirstColumn="0" w:lastRowLastColumn="0"/>
            </w:pPr>
            <w:r>
              <w:t>Description of changes</w:t>
            </w:r>
          </w:p>
        </w:tc>
      </w:tr>
      <w:tr w:rsidR="00450D99" w14:paraId="71D8FEF8" w14:textId="77777777" w:rsidTr="00D60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DEF4A24" w14:textId="77777777" w:rsidR="00450D99" w:rsidRDefault="00450D99" w:rsidP="00A473C0">
            <w:pPr>
              <w:pStyle w:val="TableText"/>
            </w:pPr>
            <w:r>
              <w:t>11/</w:t>
            </w:r>
            <w:r w:rsidR="00A473C0">
              <w:t>?</w:t>
            </w:r>
            <w:proofErr w:type="gramStart"/>
            <w:r w:rsidR="00A473C0">
              <w:t>?</w:t>
            </w:r>
            <w:proofErr w:type="gramEnd"/>
            <w:r>
              <w:t>/14</w:t>
            </w:r>
          </w:p>
        </w:tc>
        <w:tc>
          <w:tcPr>
            <w:tcW w:w="7920" w:type="dxa"/>
          </w:tcPr>
          <w:p w14:paraId="2FFC01AC" w14:textId="77777777" w:rsidR="00450D99" w:rsidRDefault="00C105D0" w:rsidP="00F8220B">
            <w:pPr>
              <w:pStyle w:val="TableText"/>
              <w:cnfStyle w:val="000000100000" w:firstRow="0" w:lastRow="0" w:firstColumn="0" w:lastColumn="0" w:oddVBand="0" w:evenVBand="0" w:oddHBand="1" w:evenHBand="0" w:firstRowFirstColumn="0" w:firstRowLastColumn="0" w:lastRowFirstColumn="0" w:lastRowLastColumn="0"/>
            </w:pPr>
            <w:r>
              <w:t xml:space="preserve">Document renamed from </w:t>
            </w:r>
            <w:r w:rsidRPr="00A34DE7">
              <w:rPr>
                <w:rStyle w:val="Ref"/>
              </w:rPr>
              <w:t xml:space="preserve">PayPal Here for iOS Getting Started Guide </w:t>
            </w:r>
            <w:r>
              <w:t xml:space="preserve">to </w:t>
            </w:r>
            <w:r w:rsidRPr="00A34DE7">
              <w:rPr>
                <w:rStyle w:val="Ref"/>
              </w:rPr>
              <w:t>Paypal Here for iOS Developer Guide,</w:t>
            </w:r>
            <w:r>
              <w:t xml:space="preserve"> and reorganized following a common </w:t>
            </w:r>
            <w:r w:rsidRPr="00A34DE7">
              <w:rPr>
                <w:rStyle w:val="Ref"/>
              </w:rPr>
              <w:t>PayPal Here Developer Guide</w:t>
            </w:r>
            <w:r>
              <w:t xml:space="preserve"> outline. Minor additions and corrections.</w:t>
            </w:r>
          </w:p>
        </w:tc>
      </w:tr>
      <w:tr w:rsidR="000920AB" w14:paraId="0D4AEAAF" w14:textId="77777777" w:rsidTr="00D604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CBA67FB" w14:textId="77777777" w:rsidR="000920AB" w:rsidRDefault="000920AB" w:rsidP="002640B0">
            <w:pPr>
              <w:pStyle w:val="TableText"/>
            </w:pPr>
            <w:r>
              <w:t>11/14/14</w:t>
            </w:r>
          </w:p>
        </w:tc>
        <w:tc>
          <w:tcPr>
            <w:tcW w:w="7920" w:type="dxa"/>
          </w:tcPr>
          <w:p w14:paraId="0633D3A4" w14:textId="77777777" w:rsidR="000920AB" w:rsidRDefault="000920AB" w:rsidP="00F8220B">
            <w:pPr>
              <w:pStyle w:val="TableText"/>
              <w:cnfStyle w:val="000000010000" w:firstRow="0" w:lastRow="0" w:firstColumn="0" w:lastColumn="0" w:oddVBand="0" w:evenVBand="0" w:oddHBand="0" w:evenHBand="1" w:firstRowFirstColumn="0" w:firstRowLastColumn="0" w:lastRowFirstColumn="0" w:lastRowLastColumn="0"/>
            </w:pPr>
            <w:r>
              <w:t>Documentation for authorization and capture functionality.</w:t>
            </w:r>
          </w:p>
        </w:tc>
      </w:tr>
      <w:tr w:rsidR="00F8220B" w14:paraId="0EC26E87" w14:textId="77777777" w:rsidTr="00D60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E1A0695" w14:textId="77777777" w:rsidR="00F8220B" w:rsidRPr="00671A54" w:rsidRDefault="002640B0" w:rsidP="002640B0">
            <w:pPr>
              <w:pStyle w:val="TableText"/>
            </w:pPr>
            <w:r>
              <w:t>10</w:t>
            </w:r>
            <w:r w:rsidR="00F8220B" w:rsidRPr="00671A54">
              <w:t>/</w:t>
            </w:r>
            <w:r>
              <w:t>03</w:t>
            </w:r>
            <w:r w:rsidR="00F8220B" w:rsidRPr="00671A54">
              <w:t>/14</w:t>
            </w:r>
          </w:p>
        </w:tc>
        <w:tc>
          <w:tcPr>
            <w:tcW w:w="7920" w:type="dxa"/>
          </w:tcPr>
          <w:p w14:paraId="177B2ECA" w14:textId="77777777" w:rsidR="00C6161B" w:rsidRDefault="00F8220B" w:rsidP="00F8220B">
            <w:pPr>
              <w:pStyle w:val="TableText"/>
              <w:cnfStyle w:val="000000100000" w:firstRow="0" w:lastRow="0" w:firstColumn="0" w:lastColumn="0" w:oddVBand="0" w:evenVBand="0" w:oddHBand="1" w:evenHBand="0" w:firstRowFirstColumn="0" w:firstRowLastColumn="0" w:lastRowFirstColumn="0" w:lastRowLastColumn="0"/>
            </w:pPr>
            <w:r>
              <w:t>Use cases for EMV transactions</w:t>
            </w:r>
          </w:p>
          <w:p w14:paraId="6BBEB8BF" w14:textId="77777777" w:rsidR="00F8220B" w:rsidRDefault="00F8220B" w:rsidP="00F8220B">
            <w:pPr>
              <w:pStyle w:val="TableText"/>
              <w:cnfStyle w:val="000000100000" w:firstRow="0" w:lastRow="0" w:firstColumn="0" w:lastColumn="0" w:oddVBand="0" w:evenVBand="0" w:oddHBand="1" w:evenHBand="0" w:firstRowFirstColumn="0" w:firstRowLastColumn="0" w:lastRowFirstColumn="0" w:lastRowLastColumn="0"/>
            </w:pPr>
            <w:r>
              <w:t>Conversion to new documentation template</w:t>
            </w:r>
          </w:p>
        </w:tc>
      </w:tr>
      <w:tr w:rsidR="00F8220B" w14:paraId="6EC489C7" w14:textId="77777777" w:rsidTr="00D604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416DD53" w14:textId="77777777" w:rsidR="00F8220B" w:rsidRPr="008E1FBB" w:rsidRDefault="00F8220B" w:rsidP="00F8220B">
            <w:pPr>
              <w:pStyle w:val="TableText"/>
            </w:pPr>
            <w:r w:rsidRPr="008E1FBB">
              <w:t>04/</w:t>
            </w:r>
            <w:r>
              <w:t>17</w:t>
            </w:r>
            <w:r w:rsidRPr="008E1FBB">
              <w:t>/14</w:t>
            </w:r>
          </w:p>
        </w:tc>
        <w:tc>
          <w:tcPr>
            <w:tcW w:w="7920" w:type="dxa"/>
          </w:tcPr>
          <w:p w14:paraId="0C35A068" w14:textId="77777777" w:rsidR="00F8220B" w:rsidRDefault="00F8220B" w:rsidP="00F8220B">
            <w:pPr>
              <w:pStyle w:val="TableText"/>
              <w:cnfStyle w:val="000000010000" w:firstRow="0" w:lastRow="0" w:firstColumn="0" w:lastColumn="0" w:oddVBand="0" w:evenVBand="0" w:oddHBand="0" w:evenHBand="1" w:firstRowFirstColumn="0" w:firstRowLastColumn="0" w:lastRowFirstColumn="0" w:lastRowLastColumn="0"/>
            </w:pPr>
            <w:r>
              <w:t>Updates include:</w:t>
            </w:r>
          </w:p>
          <w:p w14:paraId="005774CD" w14:textId="77777777" w:rsidR="00F8220B" w:rsidRDefault="00F8220B" w:rsidP="007271A4">
            <w:pPr>
              <w:pStyle w:val="TableText"/>
              <w:numPr>
                <w:ilvl w:val="0"/>
                <w:numId w:val="9"/>
              </w:numPr>
              <w:spacing w:after="80"/>
              <w:cnfStyle w:val="000000010000" w:firstRow="0" w:lastRow="0" w:firstColumn="0" w:lastColumn="0" w:oddVBand="0" w:evenVBand="0" w:oddHBand="0" w:evenHBand="1" w:firstRowFirstColumn="0" w:firstRowLastColumn="0" w:lastRowFirstColumn="0" w:lastRowLastColumn="0"/>
            </w:pPr>
            <w:r>
              <w:t>New best-practice information</w:t>
            </w:r>
          </w:p>
          <w:p w14:paraId="362886BC" w14:textId="77777777" w:rsidR="00F8220B" w:rsidRDefault="00F8220B" w:rsidP="007271A4">
            <w:pPr>
              <w:pStyle w:val="TableText"/>
              <w:numPr>
                <w:ilvl w:val="0"/>
                <w:numId w:val="9"/>
              </w:numPr>
              <w:spacing w:after="80"/>
              <w:cnfStyle w:val="000000010000" w:firstRow="0" w:lastRow="0" w:firstColumn="0" w:lastColumn="0" w:oddVBand="0" w:evenVBand="0" w:oddHBand="0" w:evenHBand="1" w:firstRowFirstColumn="0" w:firstRowLastColumn="0" w:lastRowFirstColumn="0" w:lastRowLastColumn="0"/>
            </w:pPr>
            <w:r>
              <w:t>Several changed names of methods</w:t>
            </w:r>
          </w:p>
          <w:p w14:paraId="4BC59EDB" w14:textId="77777777" w:rsidR="00F8220B" w:rsidRDefault="00F8220B" w:rsidP="007271A4">
            <w:pPr>
              <w:pStyle w:val="TableText"/>
              <w:numPr>
                <w:ilvl w:val="0"/>
                <w:numId w:val="9"/>
              </w:numPr>
              <w:spacing w:after="80"/>
              <w:cnfStyle w:val="000000010000" w:firstRow="0" w:lastRow="0" w:firstColumn="0" w:lastColumn="0" w:oddVBand="0" w:evenVBand="0" w:oddHBand="0" w:evenHBand="1" w:firstRowFirstColumn="0" w:firstRowLastColumn="0" w:lastRowFirstColumn="0" w:lastRowLastColumn="0"/>
            </w:pPr>
            <w:r>
              <w:t>Updates and new information in the samples</w:t>
            </w:r>
          </w:p>
          <w:p w14:paraId="776C2780" w14:textId="77777777" w:rsidR="00F8220B" w:rsidRPr="00305081" w:rsidRDefault="00F8220B" w:rsidP="007271A4">
            <w:pPr>
              <w:pStyle w:val="TableText"/>
              <w:numPr>
                <w:ilvl w:val="0"/>
                <w:numId w:val="9"/>
              </w:numPr>
              <w:spacing w:after="80"/>
              <w:cnfStyle w:val="000000010000" w:firstRow="0" w:lastRow="0" w:firstColumn="0" w:lastColumn="0" w:oddVBand="0" w:evenVBand="0" w:oddHBand="0" w:evenHBand="1" w:firstRowFirstColumn="0" w:firstRowLastColumn="0" w:lastRowFirstColumn="0" w:lastRowLastColumn="0"/>
            </w:pPr>
            <w:r>
              <w:t>Miscellaneous additions and changes</w:t>
            </w:r>
          </w:p>
          <w:p w14:paraId="0B344194" w14:textId="77777777" w:rsidR="00F8220B" w:rsidRPr="008E1FBB" w:rsidRDefault="00F8220B" w:rsidP="00F8220B">
            <w:pPr>
              <w:pStyle w:val="TableText"/>
              <w:ind w:left="360"/>
              <w:cnfStyle w:val="000000010000" w:firstRow="0" w:lastRow="0" w:firstColumn="0" w:lastColumn="0" w:oddVBand="0" w:evenVBand="0" w:oddHBand="0" w:evenHBand="1" w:firstRowFirstColumn="0" w:firstRowLastColumn="0" w:lastRowFirstColumn="0" w:lastRowLastColumn="0"/>
            </w:pPr>
            <w:r>
              <w:rPr>
                <w:b/>
              </w:rPr>
              <w:t>NOTE:</w:t>
            </w:r>
            <w:r w:rsidRPr="00B17497">
              <w:t xml:space="preserve"> </w:t>
            </w:r>
            <w:r>
              <w:t>Although prior versions of this document were released, this is the first version with a revision history</w:t>
            </w:r>
          </w:p>
        </w:tc>
      </w:tr>
      <w:tr w:rsidR="009820ED" w14:paraId="52906A34" w14:textId="77777777" w:rsidTr="00D60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31694B3" w14:textId="09471D38" w:rsidR="009820ED" w:rsidRPr="008E1FBB" w:rsidRDefault="009820ED" w:rsidP="00F8220B">
            <w:pPr>
              <w:pStyle w:val="TableText"/>
            </w:pPr>
            <w:r>
              <w:t>1/12/15</w:t>
            </w:r>
          </w:p>
        </w:tc>
        <w:tc>
          <w:tcPr>
            <w:tcW w:w="7920" w:type="dxa"/>
          </w:tcPr>
          <w:p w14:paraId="44538133" w14:textId="3DBF9F3E" w:rsidR="009820ED" w:rsidRDefault="00485C17" w:rsidP="00F8220B">
            <w:pPr>
              <w:pStyle w:val="TableText"/>
              <w:cnfStyle w:val="000000100000" w:firstRow="0" w:lastRow="0" w:firstColumn="0" w:lastColumn="0" w:oddVBand="0" w:evenVBand="0" w:oddHBand="1" w:evenHBand="0" w:firstRowFirstColumn="0" w:firstRowLastColumn="0" w:lastRowFirstColumn="0" w:lastRowLastColumn="0"/>
            </w:pPr>
            <w:ins w:id="1" w:author="Baghaei, Kash" w:date="2015-01-12T10:16:00Z">
              <w:r>
                <w:t>Revised</w:t>
              </w:r>
            </w:ins>
            <w:r w:rsidR="009820ED">
              <w:t xml:space="preserve"> Version</w:t>
            </w:r>
          </w:p>
        </w:tc>
      </w:tr>
    </w:tbl>
    <w:p w14:paraId="04E68E48" w14:textId="77777777" w:rsidR="00CD796C" w:rsidRDefault="00CD796C" w:rsidP="0008439E"/>
    <w:p w14:paraId="1BED24B8" w14:textId="77777777" w:rsidR="00B554DB" w:rsidRDefault="00B554DB" w:rsidP="0008439E"/>
    <w:bookmarkStart w:id="2" w:name="_Toc317866819" w:displacedByCustomXml="next"/>
    <w:sdt>
      <w:sdtPr>
        <w:rPr>
          <w:rFonts w:asciiTheme="minorHAnsi" w:hAnsiTheme="minorHAnsi"/>
          <w:color w:val="auto"/>
          <w:sz w:val="20"/>
          <w:lang w:eastAsia="zh-TW"/>
        </w:rPr>
        <w:id w:val="-1401351744"/>
        <w:docPartObj>
          <w:docPartGallery w:val="Table of Contents"/>
          <w:docPartUnique/>
        </w:docPartObj>
      </w:sdtPr>
      <w:sdtEndPr>
        <w:rPr>
          <w:b/>
          <w:bCs/>
          <w:noProof/>
        </w:rPr>
      </w:sdtEndPr>
      <w:sdtContent>
        <w:p w14:paraId="73A66209" w14:textId="77777777" w:rsidR="002F1C56" w:rsidRDefault="00484B67" w:rsidP="002F1C56">
          <w:pPr>
            <w:pStyle w:val="TOCHeading"/>
          </w:pPr>
          <w:r>
            <w:t>Table of Contents</w:t>
          </w:r>
        </w:p>
        <w:p w14:paraId="6FF75CF7" w14:textId="77777777" w:rsidR="00CF3A21" w:rsidRDefault="00CF3A21">
          <w:pPr>
            <w:pStyle w:val="TOC1"/>
            <w:rPr>
              <w:rFonts w:asciiTheme="minorHAnsi" w:hAnsiTheme="minorHAnsi" w:cstheme="minorBidi"/>
              <w:bCs w:val="0"/>
              <w:noProof/>
              <w:sz w:val="22"/>
              <w:szCs w:val="22"/>
              <w:lang w:eastAsia="en-US"/>
            </w:rPr>
          </w:pPr>
          <w:r>
            <w:rPr>
              <w:bCs w:val="0"/>
            </w:rPr>
            <w:fldChar w:fldCharType="begin"/>
          </w:r>
          <w:r>
            <w:rPr>
              <w:bCs w:val="0"/>
            </w:rPr>
            <w:instrText xml:space="preserve"> TOC \h \z \u \t "Heading 1,1,Heading 6,1,Heading 7,1,Heading 2,2,Heading 3,3" </w:instrText>
          </w:r>
          <w:r>
            <w:rPr>
              <w:bCs w:val="0"/>
            </w:rPr>
            <w:fldChar w:fldCharType="separate"/>
          </w:r>
          <w:hyperlink w:anchor="_Toc407179840" w:history="1">
            <w:r w:rsidRPr="00E67494">
              <w:rPr>
                <w:rStyle w:val="Hyperlink"/>
                <w:noProof/>
              </w:rPr>
              <w:t>Document Revision History</w:t>
            </w:r>
            <w:r>
              <w:rPr>
                <w:noProof/>
                <w:webHidden/>
              </w:rPr>
              <w:tab/>
            </w:r>
            <w:r>
              <w:rPr>
                <w:noProof/>
                <w:webHidden/>
              </w:rPr>
              <w:fldChar w:fldCharType="begin"/>
            </w:r>
            <w:r>
              <w:rPr>
                <w:noProof/>
                <w:webHidden/>
              </w:rPr>
              <w:instrText xml:space="preserve"> PAGEREF _Toc407179840 \h </w:instrText>
            </w:r>
            <w:r>
              <w:rPr>
                <w:noProof/>
                <w:webHidden/>
              </w:rPr>
            </w:r>
            <w:r>
              <w:rPr>
                <w:noProof/>
                <w:webHidden/>
              </w:rPr>
              <w:fldChar w:fldCharType="separate"/>
            </w:r>
            <w:r>
              <w:rPr>
                <w:noProof/>
                <w:webHidden/>
              </w:rPr>
              <w:t>2</w:t>
            </w:r>
            <w:r>
              <w:rPr>
                <w:noProof/>
                <w:webHidden/>
              </w:rPr>
              <w:fldChar w:fldCharType="end"/>
            </w:r>
          </w:hyperlink>
        </w:p>
        <w:p w14:paraId="7FB659C0" w14:textId="77777777" w:rsidR="00CF3A21" w:rsidRDefault="00771377">
          <w:pPr>
            <w:pStyle w:val="TOC1"/>
            <w:tabs>
              <w:tab w:val="left" w:pos="1540"/>
            </w:tabs>
            <w:rPr>
              <w:rFonts w:asciiTheme="minorHAnsi" w:hAnsiTheme="minorHAnsi" w:cstheme="minorBidi"/>
              <w:bCs w:val="0"/>
              <w:noProof/>
              <w:sz w:val="22"/>
              <w:szCs w:val="22"/>
              <w:lang w:eastAsia="en-US"/>
            </w:rPr>
          </w:pPr>
          <w:hyperlink w:anchor="_Toc407179841" w:history="1">
            <w:r w:rsidR="00CF3A21" w:rsidRPr="00E67494">
              <w:rPr>
                <w:rStyle w:val="Hyperlink"/>
                <w:noProof/>
              </w:rPr>
              <w:t>Chapter 1</w:t>
            </w:r>
            <w:r w:rsidR="00CF3A21">
              <w:rPr>
                <w:rFonts w:asciiTheme="minorHAnsi" w:hAnsiTheme="minorHAnsi" w:cstheme="minorBidi"/>
                <w:bCs w:val="0"/>
                <w:noProof/>
                <w:sz w:val="22"/>
                <w:szCs w:val="22"/>
                <w:lang w:eastAsia="en-US"/>
              </w:rPr>
              <w:tab/>
            </w:r>
            <w:r w:rsidR="00CF3A21" w:rsidRPr="00E67494">
              <w:rPr>
                <w:rStyle w:val="Hyperlink"/>
                <w:noProof/>
              </w:rPr>
              <w:t>Overview</w:t>
            </w:r>
            <w:r w:rsidR="00CF3A21">
              <w:rPr>
                <w:noProof/>
                <w:webHidden/>
              </w:rPr>
              <w:tab/>
            </w:r>
            <w:r w:rsidR="00CF3A21">
              <w:rPr>
                <w:noProof/>
                <w:webHidden/>
              </w:rPr>
              <w:fldChar w:fldCharType="begin"/>
            </w:r>
            <w:r w:rsidR="00CF3A21">
              <w:rPr>
                <w:noProof/>
                <w:webHidden/>
              </w:rPr>
              <w:instrText xml:space="preserve"> PAGEREF _Toc407179841 \h </w:instrText>
            </w:r>
            <w:r w:rsidR="00CF3A21">
              <w:rPr>
                <w:noProof/>
                <w:webHidden/>
              </w:rPr>
            </w:r>
            <w:r w:rsidR="00CF3A21">
              <w:rPr>
                <w:noProof/>
                <w:webHidden/>
              </w:rPr>
              <w:fldChar w:fldCharType="separate"/>
            </w:r>
            <w:r w:rsidR="00CF3A21">
              <w:rPr>
                <w:noProof/>
                <w:webHidden/>
              </w:rPr>
              <w:t>5</w:t>
            </w:r>
            <w:r w:rsidR="00CF3A21">
              <w:rPr>
                <w:noProof/>
                <w:webHidden/>
              </w:rPr>
              <w:fldChar w:fldCharType="end"/>
            </w:r>
          </w:hyperlink>
        </w:p>
        <w:p w14:paraId="119E1BDB" w14:textId="77777777" w:rsidR="00CF3A21" w:rsidRDefault="00771377">
          <w:pPr>
            <w:pStyle w:val="TOC2"/>
            <w:tabs>
              <w:tab w:val="right" w:leader="dot" w:pos="9350"/>
            </w:tabs>
            <w:rPr>
              <w:rFonts w:cstheme="minorBidi"/>
              <w:noProof/>
              <w:sz w:val="22"/>
              <w:szCs w:val="22"/>
              <w:lang w:eastAsia="en-US"/>
            </w:rPr>
          </w:pPr>
          <w:hyperlink w:anchor="_Toc407179842" w:history="1">
            <w:r w:rsidR="00CF3A21" w:rsidRPr="00E67494">
              <w:rPr>
                <w:rStyle w:val="Hyperlink"/>
                <w:noProof/>
              </w:rPr>
              <w:t>What’s in the PayPal Here SDK</w:t>
            </w:r>
            <w:r w:rsidR="00CF3A21">
              <w:rPr>
                <w:noProof/>
                <w:webHidden/>
              </w:rPr>
              <w:tab/>
            </w:r>
            <w:r w:rsidR="00CF3A21">
              <w:rPr>
                <w:noProof/>
                <w:webHidden/>
              </w:rPr>
              <w:fldChar w:fldCharType="begin"/>
            </w:r>
            <w:r w:rsidR="00CF3A21">
              <w:rPr>
                <w:noProof/>
                <w:webHidden/>
              </w:rPr>
              <w:instrText xml:space="preserve"> PAGEREF _Toc407179842 \h </w:instrText>
            </w:r>
            <w:r w:rsidR="00CF3A21">
              <w:rPr>
                <w:noProof/>
                <w:webHidden/>
              </w:rPr>
            </w:r>
            <w:r w:rsidR="00CF3A21">
              <w:rPr>
                <w:noProof/>
                <w:webHidden/>
              </w:rPr>
              <w:fldChar w:fldCharType="separate"/>
            </w:r>
            <w:r w:rsidR="00CF3A21">
              <w:rPr>
                <w:noProof/>
                <w:webHidden/>
              </w:rPr>
              <w:t>6</w:t>
            </w:r>
            <w:r w:rsidR="00CF3A21">
              <w:rPr>
                <w:noProof/>
                <w:webHidden/>
              </w:rPr>
              <w:fldChar w:fldCharType="end"/>
            </w:r>
          </w:hyperlink>
        </w:p>
        <w:p w14:paraId="799F52D5" w14:textId="77777777" w:rsidR="00CF3A21" w:rsidRDefault="00771377">
          <w:pPr>
            <w:pStyle w:val="TOC2"/>
            <w:tabs>
              <w:tab w:val="right" w:leader="dot" w:pos="9350"/>
            </w:tabs>
            <w:rPr>
              <w:rFonts w:cstheme="minorBidi"/>
              <w:noProof/>
              <w:sz w:val="22"/>
              <w:szCs w:val="22"/>
              <w:lang w:eastAsia="en-US"/>
            </w:rPr>
          </w:pPr>
          <w:hyperlink w:anchor="_Toc407179843" w:history="1">
            <w:r w:rsidR="00CF3A21" w:rsidRPr="00E67494">
              <w:rPr>
                <w:rStyle w:val="Hyperlink"/>
                <w:noProof/>
              </w:rPr>
              <w:t>The PayPal Here SDK’s role in PayPal’s product family</w:t>
            </w:r>
            <w:r w:rsidR="00CF3A21">
              <w:rPr>
                <w:noProof/>
                <w:webHidden/>
              </w:rPr>
              <w:tab/>
            </w:r>
            <w:r w:rsidR="00CF3A21">
              <w:rPr>
                <w:noProof/>
                <w:webHidden/>
              </w:rPr>
              <w:fldChar w:fldCharType="begin"/>
            </w:r>
            <w:r w:rsidR="00CF3A21">
              <w:rPr>
                <w:noProof/>
                <w:webHidden/>
              </w:rPr>
              <w:instrText xml:space="preserve"> PAGEREF _Toc407179843 \h </w:instrText>
            </w:r>
            <w:r w:rsidR="00CF3A21">
              <w:rPr>
                <w:noProof/>
                <w:webHidden/>
              </w:rPr>
            </w:r>
            <w:r w:rsidR="00CF3A21">
              <w:rPr>
                <w:noProof/>
                <w:webHidden/>
              </w:rPr>
              <w:fldChar w:fldCharType="separate"/>
            </w:r>
            <w:r w:rsidR="00CF3A21">
              <w:rPr>
                <w:noProof/>
                <w:webHidden/>
              </w:rPr>
              <w:t>6</w:t>
            </w:r>
            <w:r w:rsidR="00CF3A21">
              <w:rPr>
                <w:noProof/>
                <w:webHidden/>
              </w:rPr>
              <w:fldChar w:fldCharType="end"/>
            </w:r>
          </w:hyperlink>
        </w:p>
        <w:p w14:paraId="7039B102" w14:textId="77777777" w:rsidR="00CF3A21" w:rsidRDefault="00771377">
          <w:pPr>
            <w:pStyle w:val="TOC2"/>
            <w:tabs>
              <w:tab w:val="right" w:leader="dot" w:pos="9350"/>
            </w:tabs>
            <w:rPr>
              <w:rFonts w:cstheme="minorBidi"/>
              <w:noProof/>
              <w:sz w:val="22"/>
              <w:szCs w:val="22"/>
              <w:lang w:eastAsia="en-US"/>
            </w:rPr>
          </w:pPr>
          <w:hyperlink w:anchor="_Toc407179844" w:history="1">
            <w:r w:rsidR="00CF3A21" w:rsidRPr="00E67494">
              <w:rPr>
                <w:rStyle w:val="Hyperlink"/>
                <w:noProof/>
              </w:rPr>
              <w:t>What you’ll need</w:t>
            </w:r>
            <w:r w:rsidR="00CF3A21">
              <w:rPr>
                <w:noProof/>
                <w:webHidden/>
              </w:rPr>
              <w:tab/>
            </w:r>
            <w:r w:rsidR="00CF3A21">
              <w:rPr>
                <w:noProof/>
                <w:webHidden/>
              </w:rPr>
              <w:fldChar w:fldCharType="begin"/>
            </w:r>
            <w:r w:rsidR="00CF3A21">
              <w:rPr>
                <w:noProof/>
                <w:webHidden/>
              </w:rPr>
              <w:instrText xml:space="preserve"> PAGEREF _Toc407179844 \h </w:instrText>
            </w:r>
            <w:r w:rsidR="00CF3A21">
              <w:rPr>
                <w:noProof/>
                <w:webHidden/>
              </w:rPr>
            </w:r>
            <w:r w:rsidR="00CF3A21">
              <w:rPr>
                <w:noProof/>
                <w:webHidden/>
              </w:rPr>
              <w:fldChar w:fldCharType="separate"/>
            </w:r>
            <w:r w:rsidR="00CF3A21">
              <w:rPr>
                <w:noProof/>
                <w:webHidden/>
              </w:rPr>
              <w:t>7</w:t>
            </w:r>
            <w:r w:rsidR="00CF3A21">
              <w:rPr>
                <w:noProof/>
                <w:webHidden/>
              </w:rPr>
              <w:fldChar w:fldCharType="end"/>
            </w:r>
          </w:hyperlink>
        </w:p>
        <w:p w14:paraId="70488EB0" w14:textId="77777777" w:rsidR="00CF3A21" w:rsidRDefault="00771377">
          <w:pPr>
            <w:pStyle w:val="TOC2"/>
            <w:tabs>
              <w:tab w:val="right" w:leader="dot" w:pos="9350"/>
            </w:tabs>
            <w:rPr>
              <w:rFonts w:cstheme="minorBidi"/>
              <w:noProof/>
              <w:sz w:val="22"/>
              <w:szCs w:val="22"/>
              <w:lang w:eastAsia="en-US"/>
            </w:rPr>
          </w:pPr>
          <w:hyperlink w:anchor="_Toc407179845" w:history="1">
            <w:r w:rsidR="00CF3A21" w:rsidRPr="00E67494">
              <w:rPr>
                <w:rStyle w:val="Hyperlink"/>
                <w:noProof/>
              </w:rPr>
              <w:t>The basic workflow</w:t>
            </w:r>
            <w:r w:rsidR="00CF3A21">
              <w:rPr>
                <w:noProof/>
                <w:webHidden/>
              </w:rPr>
              <w:tab/>
            </w:r>
            <w:r w:rsidR="00CF3A21">
              <w:rPr>
                <w:noProof/>
                <w:webHidden/>
              </w:rPr>
              <w:fldChar w:fldCharType="begin"/>
            </w:r>
            <w:r w:rsidR="00CF3A21">
              <w:rPr>
                <w:noProof/>
                <w:webHidden/>
              </w:rPr>
              <w:instrText xml:space="preserve"> PAGEREF _Toc407179845 \h </w:instrText>
            </w:r>
            <w:r w:rsidR="00CF3A21">
              <w:rPr>
                <w:noProof/>
                <w:webHidden/>
              </w:rPr>
            </w:r>
            <w:r w:rsidR="00CF3A21">
              <w:rPr>
                <w:noProof/>
                <w:webHidden/>
              </w:rPr>
              <w:fldChar w:fldCharType="separate"/>
            </w:r>
            <w:r w:rsidR="00CF3A21">
              <w:rPr>
                <w:noProof/>
                <w:webHidden/>
              </w:rPr>
              <w:t>7</w:t>
            </w:r>
            <w:r w:rsidR="00CF3A21">
              <w:rPr>
                <w:noProof/>
                <w:webHidden/>
              </w:rPr>
              <w:fldChar w:fldCharType="end"/>
            </w:r>
          </w:hyperlink>
        </w:p>
        <w:p w14:paraId="2A96E49C" w14:textId="77777777" w:rsidR="00CF3A21" w:rsidRDefault="00771377">
          <w:pPr>
            <w:pStyle w:val="TOC2"/>
            <w:tabs>
              <w:tab w:val="right" w:leader="dot" w:pos="9350"/>
            </w:tabs>
            <w:rPr>
              <w:rFonts w:cstheme="minorBidi"/>
              <w:noProof/>
              <w:sz w:val="22"/>
              <w:szCs w:val="22"/>
              <w:lang w:eastAsia="en-US"/>
            </w:rPr>
          </w:pPr>
          <w:hyperlink w:anchor="_Toc407179846" w:history="1">
            <w:r w:rsidR="00CF3A21" w:rsidRPr="00E67494">
              <w:rPr>
                <w:rStyle w:val="Hyperlink"/>
                <w:noProof/>
              </w:rPr>
              <w:t>Alternative workflows and additional capabilities</w:t>
            </w:r>
            <w:r w:rsidR="00CF3A21">
              <w:rPr>
                <w:noProof/>
                <w:webHidden/>
              </w:rPr>
              <w:tab/>
            </w:r>
            <w:r w:rsidR="00CF3A21">
              <w:rPr>
                <w:noProof/>
                <w:webHidden/>
              </w:rPr>
              <w:fldChar w:fldCharType="begin"/>
            </w:r>
            <w:r w:rsidR="00CF3A21">
              <w:rPr>
                <w:noProof/>
                <w:webHidden/>
              </w:rPr>
              <w:instrText xml:space="preserve"> PAGEREF _Toc407179846 \h </w:instrText>
            </w:r>
            <w:r w:rsidR="00CF3A21">
              <w:rPr>
                <w:noProof/>
                <w:webHidden/>
              </w:rPr>
            </w:r>
            <w:r w:rsidR="00CF3A21">
              <w:rPr>
                <w:noProof/>
                <w:webHidden/>
              </w:rPr>
              <w:fldChar w:fldCharType="separate"/>
            </w:r>
            <w:r w:rsidR="00CF3A21">
              <w:rPr>
                <w:noProof/>
                <w:webHidden/>
              </w:rPr>
              <w:t>8</w:t>
            </w:r>
            <w:r w:rsidR="00CF3A21">
              <w:rPr>
                <w:noProof/>
                <w:webHidden/>
              </w:rPr>
              <w:fldChar w:fldCharType="end"/>
            </w:r>
          </w:hyperlink>
        </w:p>
        <w:p w14:paraId="79CCF315" w14:textId="77777777" w:rsidR="00CF3A21" w:rsidRDefault="00771377">
          <w:pPr>
            <w:pStyle w:val="TOC2"/>
            <w:tabs>
              <w:tab w:val="right" w:leader="dot" w:pos="9350"/>
            </w:tabs>
            <w:rPr>
              <w:rFonts w:cstheme="minorBidi"/>
              <w:noProof/>
              <w:sz w:val="22"/>
              <w:szCs w:val="22"/>
              <w:lang w:eastAsia="en-US"/>
            </w:rPr>
          </w:pPr>
          <w:hyperlink w:anchor="_Toc407179847" w:history="1">
            <w:r w:rsidR="00CF3A21" w:rsidRPr="00E67494">
              <w:rPr>
                <w:rStyle w:val="Hyperlink"/>
                <w:noProof/>
              </w:rPr>
              <w:t>Important classes and interfaces</w:t>
            </w:r>
            <w:r w:rsidR="00CF3A21">
              <w:rPr>
                <w:noProof/>
                <w:webHidden/>
              </w:rPr>
              <w:tab/>
            </w:r>
            <w:r w:rsidR="00CF3A21">
              <w:rPr>
                <w:noProof/>
                <w:webHidden/>
              </w:rPr>
              <w:fldChar w:fldCharType="begin"/>
            </w:r>
            <w:r w:rsidR="00CF3A21">
              <w:rPr>
                <w:noProof/>
                <w:webHidden/>
              </w:rPr>
              <w:instrText xml:space="preserve"> PAGEREF _Toc407179847 \h </w:instrText>
            </w:r>
            <w:r w:rsidR="00CF3A21">
              <w:rPr>
                <w:noProof/>
                <w:webHidden/>
              </w:rPr>
            </w:r>
            <w:r w:rsidR="00CF3A21">
              <w:rPr>
                <w:noProof/>
                <w:webHidden/>
              </w:rPr>
              <w:fldChar w:fldCharType="separate"/>
            </w:r>
            <w:r w:rsidR="00CF3A21">
              <w:rPr>
                <w:noProof/>
                <w:webHidden/>
              </w:rPr>
              <w:t>8</w:t>
            </w:r>
            <w:r w:rsidR="00CF3A21">
              <w:rPr>
                <w:noProof/>
                <w:webHidden/>
              </w:rPr>
              <w:fldChar w:fldCharType="end"/>
            </w:r>
          </w:hyperlink>
        </w:p>
        <w:p w14:paraId="46967898" w14:textId="77777777" w:rsidR="00CF3A21" w:rsidRDefault="00771377">
          <w:pPr>
            <w:pStyle w:val="TOC2"/>
            <w:tabs>
              <w:tab w:val="right" w:leader="dot" w:pos="9350"/>
            </w:tabs>
            <w:rPr>
              <w:rFonts w:cstheme="minorBidi"/>
              <w:noProof/>
              <w:sz w:val="22"/>
              <w:szCs w:val="22"/>
              <w:lang w:eastAsia="en-US"/>
            </w:rPr>
          </w:pPr>
          <w:hyperlink w:anchor="_Toc407179848" w:history="1">
            <w:r w:rsidR="00CF3A21" w:rsidRPr="00E67494">
              <w:rPr>
                <w:rStyle w:val="Hyperlink"/>
                <w:noProof/>
              </w:rPr>
              <w:t>Obtaining the SDK</w:t>
            </w:r>
            <w:r w:rsidR="00CF3A21">
              <w:rPr>
                <w:noProof/>
                <w:webHidden/>
              </w:rPr>
              <w:tab/>
            </w:r>
            <w:r w:rsidR="00CF3A21">
              <w:rPr>
                <w:noProof/>
                <w:webHidden/>
              </w:rPr>
              <w:fldChar w:fldCharType="begin"/>
            </w:r>
            <w:r w:rsidR="00CF3A21">
              <w:rPr>
                <w:noProof/>
                <w:webHidden/>
              </w:rPr>
              <w:instrText xml:space="preserve"> PAGEREF _Toc407179848 \h </w:instrText>
            </w:r>
            <w:r w:rsidR="00CF3A21">
              <w:rPr>
                <w:noProof/>
                <w:webHidden/>
              </w:rPr>
            </w:r>
            <w:r w:rsidR="00CF3A21">
              <w:rPr>
                <w:noProof/>
                <w:webHidden/>
              </w:rPr>
              <w:fldChar w:fldCharType="separate"/>
            </w:r>
            <w:r w:rsidR="00CF3A21">
              <w:rPr>
                <w:noProof/>
                <w:webHidden/>
              </w:rPr>
              <w:t>9</w:t>
            </w:r>
            <w:r w:rsidR="00CF3A21">
              <w:rPr>
                <w:noProof/>
                <w:webHidden/>
              </w:rPr>
              <w:fldChar w:fldCharType="end"/>
            </w:r>
          </w:hyperlink>
        </w:p>
        <w:p w14:paraId="159D44C0" w14:textId="77777777" w:rsidR="00CF3A21" w:rsidRDefault="00771377">
          <w:pPr>
            <w:pStyle w:val="TOC1"/>
            <w:tabs>
              <w:tab w:val="left" w:pos="1540"/>
            </w:tabs>
            <w:rPr>
              <w:rFonts w:asciiTheme="minorHAnsi" w:hAnsiTheme="minorHAnsi" w:cstheme="minorBidi"/>
              <w:bCs w:val="0"/>
              <w:noProof/>
              <w:sz w:val="22"/>
              <w:szCs w:val="22"/>
              <w:lang w:eastAsia="en-US"/>
            </w:rPr>
          </w:pPr>
          <w:hyperlink w:anchor="_Toc407179849" w:history="1">
            <w:r w:rsidR="00CF3A21" w:rsidRPr="00E67494">
              <w:rPr>
                <w:rStyle w:val="Hyperlink"/>
                <w:noProof/>
              </w:rPr>
              <w:t>Chapter 2</w:t>
            </w:r>
            <w:r w:rsidR="00CF3A21">
              <w:rPr>
                <w:rFonts w:asciiTheme="minorHAnsi" w:hAnsiTheme="minorHAnsi" w:cstheme="minorBidi"/>
                <w:bCs w:val="0"/>
                <w:noProof/>
                <w:sz w:val="22"/>
                <w:szCs w:val="22"/>
                <w:lang w:eastAsia="en-US"/>
              </w:rPr>
              <w:tab/>
            </w:r>
            <w:r w:rsidR="00CF3A21" w:rsidRPr="00E67494">
              <w:rPr>
                <w:rStyle w:val="Hyperlink"/>
                <w:noProof/>
              </w:rPr>
              <w:t>Before you start</w:t>
            </w:r>
            <w:r w:rsidR="00CF3A21">
              <w:rPr>
                <w:noProof/>
                <w:webHidden/>
              </w:rPr>
              <w:tab/>
            </w:r>
            <w:r w:rsidR="00CF3A21">
              <w:rPr>
                <w:noProof/>
                <w:webHidden/>
              </w:rPr>
              <w:fldChar w:fldCharType="begin"/>
            </w:r>
            <w:r w:rsidR="00CF3A21">
              <w:rPr>
                <w:noProof/>
                <w:webHidden/>
              </w:rPr>
              <w:instrText xml:space="preserve"> PAGEREF _Toc407179849 \h </w:instrText>
            </w:r>
            <w:r w:rsidR="00CF3A21">
              <w:rPr>
                <w:noProof/>
                <w:webHidden/>
              </w:rPr>
            </w:r>
            <w:r w:rsidR="00CF3A21">
              <w:rPr>
                <w:noProof/>
                <w:webHidden/>
              </w:rPr>
              <w:fldChar w:fldCharType="separate"/>
            </w:r>
            <w:r w:rsidR="00CF3A21">
              <w:rPr>
                <w:noProof/>
                <w:webHidden/>
              </w:rPr>
              <w:t>10</w:t>
            </w:r>
            <w:r w:rsidR="00CF3A21">
              <w:rPr>
                <w:noProof/>
                <w:webHidden/>
              </w:rPr>
              <w:fldChar w:fldCharType="end"/>
            </w:r>
          </w:hyperlink>
        </w:p>
        <w:p w14:paraId="4D6331F2" w14:textId="77777777" w:rsidR="00CF3A21" w:rsidRDefault="00771377">
          <w:pPr>
            <w:pStyle w:val="TOC2"/>
            <w:tabs>
              <w:tab w:val="right" w:leader="dot" w:pos="9350"/>
            </w:tabs>
            <w:rPr>
              <w:rFonts w:cstheme="minorBidi"/>
              <w:noProof/>
              <w:sz w:val="22"/>
              <w:szCs w:val="22"/>
              <w:lang w:eastAsia="en-US"/>
            </w:rPr>
          </w:pPr>
          <w:hyperlink w:anchor="_Toc407179850" w:history="1">
            <w:r w:rsidR="00CF3A21" w:rsidRPr="00E67494">
              <w:rPr>
                <w:rStyle w:val="Hyperlink"/>
                <w:noProof/>
              </w:rPr>
              <w:t>Authenticating SDK operations</w:t>
            </w:r>
            <w:r w:rsidR="00CF3A21">
              <w:rPr>
                <w:noProof/>
                <w:webHidden/>
              </w:rPr>
              <w:tab/>
            </w:r>
            <w:r w:rsidR="00CF3A21">
              <w:rPr>
                <w:noProof/>
                <w:webHidden/>
              </w:rPr>
              <w:fldChar w:fldCharType="begin"/>
            </w:r>
            <w:r w:rsidR="00CF3A21">
              <w:rPr>
                <w:noProof/>
                <w:webHidden/>
              </w:rPr>
              <w:instrText xml:space="preserve"> PAGEREF _Toc407179850 \h </w:instrText>
            </w:r>
            <w:r w:rsidR="00CF3A21">
              <w:rPr>
                <w:noProof/>
                <w:webHidden/>
              </w:rPr>
            </w:r>
            <w:r w:rsidR="00CF3A21">
              <w:rPr>
                <w:noProof/>
                <w:webHidden/>
              </w:rPr>
              <w:fldChar w:fldCharType="separate"/>
            </w:r>
            <w:r w:rsidR="00CF3A21">
              <w:rPr>
                <w:noProof/>
                <w:webHidden/>
              </w:rPr>
              <w:t>10</w:t>
            </w:r>
            <w:r w:rsidR="00CF3A21">
              <w:rPr>
                <w:noProof/>
                <w:webHidden/>
              </w:rPr>
              <w:fldChar w:fldCharType="end"/>
            </w:r>
          </w:hyperlink>
        </w:p>
        <w:p w14:paraId="717FF398" w14:textId="77777777" w:rsidR="00CF3A21" w:rsidRDefault="00771377">
          <w:pPr>
            <w:pStyle w:val="TOC3"/>
            <w:tabs>
              <w:tab w:val="right" w:leader="dot" w:pos="9350"/>
            </w:tabs>
            <w:rPr>
              <w:rFonts w:cstheme="minorBidi"/>
              <w:iCs w:val="0"/>
              <w:noProof/>
              <w:sz w:val="22"/>
              <w:szCs w:val="22"/>
              <w:lang w:eastAsia="en-US"/>
            </w:rPr>
          </w:pPr>
          <w:hyperlink w:anchor="_Toc407179851" w:history="1">
            <w:r w:rsidR="00CF3A21" w:rsidRPr="00E67494">
              <w:rPr>
                <w:rStyle w:val="Hyperlink"/>
                <w:noProof/>
              </w:rPr>
              <w:t>How to provide OAuth credentials to the SDK</w:t>
            </w:r>
            <w:r w:rsidR="00CF3A21">
              <w:rPr>
                <w:noProof/>
                <w:webHidden/>
              </w:rPr>
              <w:tab/>
            </w:r>
            <w:r w:rsidR="00CF3A21">
              <w:rPr>
                <w:noProof/>
                <w:webHidden/>
              </w:rPr>
              <w:fldChar w:fldCharType="begin"/>
            </w:r>
            <w:r w:rsidR="00CF3A21">
              <w:rPr>
                <w:noProof/>
                <w:webHidden/>
              </w:rPr>
              <w:instrText xml:space="preserve"> PAGEREF _Toc407179851 \h </w:instrText>
            </w:r>
            <w:r w:rsidR="00CF3A21">
              <w:rPr>
                <w:noProof/>
                <w:webHidden/>
              </w:rPr>
            </w:r>
            <w:r w:rsidR="00CF3A21">
              <w:rPr>
                <w:noProof/>
                <w:webHidden/>
              </w:rPr>
              <w:fldChar w:fldCharType="separate"/>
            </w:r>
            <w:r w:rsidR="00CF3A21">
              <w:rPr>
                <w:noProof/>
                <w:webHidden/>
              </w:rPr>
              <w:t>11</w:t>
            </w:r>
            <w:r w:rsidR="00CF3A21">
              <w:rPr>
                <w:noProof/>
                <w:webHidden/>
              </w:rPr>
              <w:fldChar w:fldCharType="end"/>
            </w:r>
          </w:hyperlink>
        </w:p>
        <w:p w14:paraId="54B0F086" w14:textId="77777777" w:rsidR="00CF3A21" w:rsidRDefault="00771377">
          <w:pPr>
            <w:pStyle w:val="TOC3"/>
            <w:tabs>
              <w:tab w:val="right" w:leader="dot" w:pos="9350"/>
            </w:tabs>
            <w:rPr>
              <w:rFonts w:cstheme="minorBidi"/>
              <w:iCs w:val="0"/>
              <w:noProof/>
              <w:sz w:val="22"/>
              <w:szCs w:val="22"/>
              <w:lang w:eastAsia="en-US"/>
            </w:rPr>
          </w:pPr>
          <w:hyperlink w:anchor="_Toc407179852" w:history="1">
            <w:r w:rsidR="00CF3A21" w:rsidRPr="00E67494">
              <w:rPr>
                <w:rStyle w:val="Hyperlink"/>
                <w:noProof/>
              </w:rPr>
              <w:t>How to refresh the access token</w:t>
            </w:r>
            <w:r w:rsidR="00CF3A21">
              <w:rPr>
                <w:noProof/>
                <w:webHidden/>
              </w:rPr>
              <w:tab/>
            </w:r>
            <w:r w:rsidR="00CF3A21">
              <w:rPr>
                <w:noProof/>
                <w:webHidden/>
              </w:rPr>
              <w:fldChar w:fldCharType="begin"/>
            </w:r>
            <w:r w:rsidR="00CF3A21">
              <w:rPr>
                <w:noProof/>
                <w:webHidden/>
              </w:rPr>
              <w:instrText xml:space="preserve"> PAGEREF _Toc407179852 \h </w:instrText>
            </w:r>
            <w:r w:rsidR="00CF3A21">
              <w:rPr>
                <w:noProof/>
                <w:webHidden/>
              </w:rPr>
            </w:r>
            <w:r w:rsidR="00CF3A21">
              <w:rPr>
                <w:noProof/>
                <w:webHidden/>
              </w:rPr>
              <w:fldChar w:fldCharType="separate"/>
            </w:r>
            <w:r w:rsidR="00CF3A21">
              <w:rPr>
                <w:noProof/>
                <w:webHidden/>
              </w:rPr>
              <w:t>12</w:t>
            </w:r>
            <w:r w:rsidR="00CF3A21">
              <w:rPr>
                <w:noProof/>
                <w:webHidden/>
              </w:rPr>
              <w:fldChar w:fldCharType="end"/>
            </w:r>
          </w:hyperlink>
        </w:p>
        <w:p w14:paraId="23082A82" w14:textId="77777777" w:rsidR="00CF3A21" w:rsidRDefault="00771377">
          <w:pPr>
            <w:pStyle w:val="TOC3"/>
            <w:tabs>
              <w:tab w:val="right" w:leader="dot" w:pos="9350"/>
            </w:tabs>
            <w:rPr>
              <w:rFonts w:cstheme="minorBidi"/>
              <w:iCs w:val="0"/>
              <w:noProof/>
              <w:sz w:val="22"/>
              <w:szCs w:val="22"/>
              <w:lang w:eastAsia="en-US"/>
            </w:rPr>
          </w:pPr>
          <w:hyperlink w:anchor="_Toc407179853" w:history="1">
            <w:r w:rsidR="00CF3A21" w:rsidRPr="00E67494">
              <w:rPr>
                <w:rStyle w:val="Hyperlink"/>
                <w:noProof/>
              </w:rPr>
              <w:t>Best practices for security</w:t>
            </w:r>
            <w:r w:rsidR="00CF3A21">
              <w:rPr>
                <w:noProof/>
                <w:webHidden/>
              </w:rPr>
              <w:tab/>
            </w:r>
            <w:r w:rsidR="00CF3A21">
              <w:rPr>
                <w:noProof/>
                <w:webHidden/>
              </w:rPr>
              <w:fldChar w:fldCharType="begin"/>
            </w:r>
            <w:r w:rsidR="00CF3A21">
              <w:rPr>
                <w:noProof/>
                <w:webHidden/>
              </w:rPr>
              <w:instrText xml:space="preserve"> PAGEREF _Toc407179853 \h </w:instrText>
            </w:r>
            <w:r w:rsidR="00CF3A21">
              <w:rPr>
                <w:noProof/>
                <w:webHidden/>
              </w:rPr>
            </w:r>
            <w:r w:rsidR="00CF3A21">
              <w:rPr>
                <w:noProof/>
                <w:webHidden/>
              </w:rPr>
              <w:fldChar w:fldCharType="separate"/>
            </w:r>
            <w:r w:rsidR="00CF3A21">
              <w:rPr>
                <w:noProof/>
                <w:webHidden/>
              </w:rPr>
              <w:t>12</w:t>
            </w:r>
            <w:r w:rsidR="00CF3A21">
              <w:rPr>
                <w:noProof/>
                <w:webHidden/>
              </w:rPr>
              <w:fldChar w:fldCharType="end"/>
            </w:r>
          </w:hyperlink>
        </w:p>
        <w:p w14:paraId="0B53914D" w14:textId="77777777" w:rsidR="00CF3A21" w:rsidRDefault="00771377">
          <w:pPr>
            <w:pStyle w:val="TOC2"/>
            <w:tabs>
              <w:tab w:val="right" w:leader="dot" w:pos="9350"/>
            </w:tabs>
            <w:rPr>
              <w:rFonts w:cstheme="minorBidi"/>
              <w:noProof/>
              <w:sz w:val="22"/>
              <w:szCs w:val="22"/>
              <w:lang w:eastAsia="en-US"/>
            </w:rPr>
          </w:pPr>
          <w:hyperlink w:anchor="_Toc407179854" w:history="1">
            <w:r w:rsidR="00CF3A21" w:rsidRPr="00E67494">
              <w:rPr>
                <w:rStyle w:val="Hyperlink"/>
                <w:noProof/>
              </w:rPr>
              <w:t>Developing a mid-tier server</w:t>
            </w:r>
            <w:r w:rsidR="00CF3A21">
              <w:rPr>
                <w:noProof/>
                <w:webHidden/>
              </w:rPr>
              <w:tab/>
            </w:r>
            <w:r w:rsidR="00CF3A21">
              <w:rPr>
                <w:noProof/>
                <w:webHidden/>
              </w:rPr>
              <w:fldChar w:fldCharType="begin"/>
            </w:r>
            <w:r w:rsidR="00CF3A21">
              <w:rPr>
                <w:noProof/>
                <w:webHidden/>
              </w:rPr>
              <w:instrText xml:space="preserve"> PAGEREF _Toc407179854 \h </w:instrText>
            </w:r>
            <w:r w:rsidR="00CF3A21">
              <w:rPr>
                <w:noProof/>
                <w:webHidden/>
              </w:rPr>
            </w:r>
            <w:r w:rsidR="00CF3A21">
              <w:rPr>
                <w:noProof/>
                <w:webHidden/>
              </w:rPr>
              <w:fldChar w:fldCharType="separate"/>
            </w:r>
            <w:r w:rsidR="00CF3A21">
              <w:rPr>
                <w:noProof/>
                <w:webHidden/>
              </w:rPr>
              <w:t>12</w:t>
            </w:r>
            <w:r w:rsidR="00CF3A21">
              <w:rPr>
                <w:noProof/>
                <w:webHidden/>
              </w:rPr>
              <w:fldChar w:fldCharType="end"/>
            </w:r>
          </w:hyperlink>
        </w:p>
        <w:p w14:paraId="1FF9E2CF" w14:textId="77777777" w:rsidR="00CF3A21" w:rsidRDefault="00771377">
          <w:pPr>
            <w:pStyle w:val="TOC1"/>
            <w:tabs>
              <w:tab w:val="left" w:pos="1540"/>
            </w:tabs>
            <w:rPr>
              <w:rFonts w:asciiTheme="minorHAnsi" w:hAnsiTheme="minorHAnsi" w:cstheme="minorBidi"/>
              <w:bCs w:val="0"/>
              <w:noProof/>
              <w:sz w:val="22"/>
              <w:szCs w:val="22"/>
              <w:lang w:eastAsia="en-US"/>
            </w:rPr>
          </w:pPr>
          <w:hyperlink w:anchor="_Toc407179855" w:history="1">
            <w:r w:rsidR="00CF3A21" w:rsidRPr="00E67494">
              <w:rPr>
                <w:rStyle w:val="Hyperlink"/>
                <w:noProof/>
              </w:rPr>
              <w:t>Chapter 3</w:t>
            </w:r>
            <w:r w:rsidR="00CF3A21">
              <w:rPr>
                <w:rFonts w:asciiTheme="minorHAnsi" w:hAnsiTheme="minorHAnsi" w:cstheme="minorBidi"/>
                <w:bCs w:val="0"/>
                <w:noProof/>
                <w:sz w:val="22"/>
                <w:szCs w:val="22"/>
                <w:lang w:eastAsia="en-US"/>
              </w:rPr>
              <w:tab/>
            </w:r>
            <w:r w:rsidR="00CF3A21" w:rsidRPr="00E67494">
              <w:rPr>
                <w:rStyle w:val="Hyperlink"/>
                <w:noProof/>
              </w:rPr>
              <w:t>Starting to work with the SDK</w:t>
            </w:r>
            <w:r w:rsidR="00CF3A21">
              <w:rPr>
                <w:noProof/>
                <w:webHidden/>
              </w:rPr>
              <w:tab/>
            </w:r>
            <w:r w:rsidR="00CF3A21">
              <w:rPr>
                <w:noProof/>
                <w:webHidden/>
              </w:rPr>
              <w:fldChar w:fldCharType="begin"/>
            </w:r>
            <w:r w:rsidR="00CF3A21">
              <w:rPr>
                <w:noProof/>
                <w:webHidden/>
              </w:rPr>
              <w:instrText xml:space="preserve"> PAGEREF _Toc407179855 \h </w:instrText>
            </w:r>
            <w:r w:rsidR="00CF3A21">
              <w:rPr>
                <w:noProof/>
                <w:webHidden/>
              </w:rPr>
            </w:r>
            <w:r w:rsidR="00CF3A21">
              <w:rPr>
                <w:noProof/>
                <w:webHidden/>
              </w:rPr>
              <w:fldChar w:fldCharType="separate"/>
            </w:r>
            <w:r w:rsidR="00CF3A21">
              <w:rPr>
                <w:noProof/>
                <w:webHidden/>
              </w:rPr>
              <w:t>14</w:t>
            </w:r>
            <w:r w:rsidR="00CF3A21">
              <w:rPr>
                <w:noProof/>
                <w:webHidden/>
              </w:rPr>
              <w:fldChar w:fldCharType="end"/>
            </w:r>
          </w:hyperlink>
        </w:p>
        <w:p w14:paraId="507EDCA4" w14:textId="77777777" w:rsidR="00CF3A21" w:rsidRDefault="00771377">
          <w:pPr>
            <w:pStyle w:val="TOC2"/>
            <w:tabs>
              <w:tab w:val="right" w:leader="dot" w:pos="9350"/>
            </w:tabs>
            <w:rPr>
              <w:rFonts w:cstheme="minorBidi"/>
              <w:noProof/>
              <w:sz w:val="22"/>
              <w:szCs w:val="22"/>
              <w:lang w:eastAsia="en-US"/>
            </w:rPr>
          </w:pPr>
          <w:hyperlink w:anchor="_Toc407179856" w:history="1">
            <w:r w:rsidR="00CF3A21" w:rsidRPr="00E67494">
              <w:rPr>
                <w:rStyle w:val="Hyperlink"/>
                <w:noProof/>
              </w:rPr>
              <w:t>Common steps for taking payment</w:t>
            </w:r>
            <w:r w:rsidR="00CF3A21">
              <w:rPr>
                <w:noProof/>
                <w:webHidden/>
              </w:rPr>
              <w:tab/>
            </w:r>
            <w:r w:rsidR="00CF3A21">
              <w:rPr>
                <w:noProof/>
                <w:webHidden/>
              </w:rPr>
              <w:fldChar w:fldCharType="begin"/>
            </w:r>
            <w:r w:rsidR="00CF3A21">
              <w:rPr>
                <w:noProof/>
                <w:webHidden/>
              </w:rPr>
              <w:instrText xml:space="preserve"> PAGEREF _Toc407179856 \h </w:instrText>
            </w:r>
            <w:r w:rsidR="00CF3A21">
              <w:rPr>
                <w:noProof/>
                <w:webHidden/>
              </w:rPr>
            </w:r>
            <w:r w:rsidR="00CF3A21">
              <w:rPr>
                <w:noProof/>
                <w:webHidden/>
              </w:rPr>
              <w:fldChar w:fldCharType="separate"/>
            </w:r>
            <w:r w:rsidR="00CF3A21">
              <w:rPr>
                <w:noProof/>
                <w:webHidden/>
              </w:rPr>
              <w:t>14</w:t>
            </w:r>
            <w:r w:rsidR="00CF3A21">
              <w:rPr>
                <w:noProof/>
                <w:webHidden/>
              </w:rPr>
              <w:fldChar w:fldCharType="end"/>
            </w:r>
          </w:hyperlink>
        </w:p>
        <w:p w14:paraId="2DE35752" w14:textId="77777777" w:rsidR="00CF3A21" w:rsidRDefault="00771377">
          <w:pPr>
            <w:pStyle w:val="TOC3"/>
            <w:tabs>
              <w:tab w:val="right" w:leader="dot" w:pos="9350"/>
            </w:tabs>
            <w:rPr>
              <w:rFonts w:cstheme="minorBidi"/>
              <w:iCs w:val="0"/>
              <w:noProof/>
              <w:sz w:val="22"/>
              <w:szCs w:val="22"/>
              <w:lang w:eastAsia="en-US"/>
            </w:rPr>
          </w:pPr>
          <w:hyperlink w:anchor="_Toc407179857" w:history="1">
            <w:r w:rsidR="00CF3A21" w:rsidRPr="00E67494">
              <w:rPr>
                <w:rStyle w:val="Hyperlink"/>
                <w:noProof/>
              </w:rPr>
              <w:t>Initialize the SDK</w:t>
            </w:r>
            <w:r w:rsidR="00CF3A21">
              <w:rPr>
                <w:noProof/>
                <w:webHidden/>
              </w:rPr>
              <w:tab/>
            </w:r>
            <w:r w:rsidR="00CF3A21">
              <w:rPr>
                <w:noProof/>
                <w:webHidden/>
              </w:rPr>
              <w:fldChar w:fldCharType="begin"/>
            </w:r>
            <w:r w:rsidR="00CF3A21">
              <w:rPr>
                <w:noProof/>
                <w:webHidden/>
              </w:rPr>
              <w:instrText xml:space="preserve"> PAGEREF _Toc407179857 \h </w:instrText>
            </w:r>
            <w:r w:rsidR="00CF3A21">
              <w:rPr>
                <w:noProof/>
                <w:webHidden/>
              </w:rPr>
            </w:r>
            <w:r w:rsidR="00CF3A21">
              <w:rPr>
                <w:noProof/>
                <w:webHidden/>
              </w:rPr>
              <w:fldChar w:fldCharType="separate"/>
            </w:r>
            <w:r w:rsidR="00CF3A21">
              <w:rPr>
                <w:noProof/>
                <w:webHidden/>
              </w:rPr>
              <w:t>15</w:t>
            </w:r>
            <w:r w:rsidR="00CF3A21">
              <w:rPr>
                <w:noProof/>
                <w:webHidden/>
              </w:rPr>
              <w:fldChar w:fldCharType="end"/>
            </w:r>
          </w:hyperlink>
        </w:p>
        <w:p w14:paraId="0599B32B" w14:textId="77777777" w:rsidR="00CF3A21" w:rsidRDefault="00771377">
          <w:pPr>
            <w:pStyle w:val="TOC3"/>
            <w:tabs>
              <w:tab w:val="right" w:leader="dot" w:pos="9350"/>
            </w:tabs>
            <w:rPr>
              <w:rFonts w:cstheme="minorBidi"/>
              <w:iCs w:val="0"/>
              <w:noProof/>
              <w:sz w:val="22"/>
              <w:szCs w:val="22"/>
              <w:lang w:eastAsia="en-US"/>
            </w:rPr>
          </w:pPr>
          <w:hyperlink w:anchor="_Toc407179858" w:history="1">
            <w:r w:rsidR="00CF3A21" w:rsidRPr="00E67494">
              <w:rPr>
                <w:rStyle w:val="Hyperlink"/>
                <w:noProof/>
              </w:rPr>
              <w:t>Authenticate the merchant</w:t>
            </w:r>
            <w:r w:rsidR="00CF3A21">
              <w:rPr>
                <w:noProof/>
                <w:webHidden/>
              </w:rPr>
              <w:tab/>
            </w:r>
            <w:r w:rsidR="00CF3A21">
              <w:rPr>
                <w:noProof/>
                <w:webHidden/>
              </w:rPr>
              <w:fldChar w:fldCharType="begin"/>
            </w:r>
            <w:r w:rsidR="00CF3A21">
              <w:rPr>
                <w:noProof/>
                <w:webHidden/>
              </w:rPr>
              <w:instrText xml:space="preserve"> PAGEREF _Toc407179858 \h </w:instrText>
            </w:r>
            <w:r w:rsidR="00CF3A21">
              <w:rPr>
                <w:noProof/>
                <w:webHidden/>
              </w:rPr>
            </w:r>
            <w:r w:rsidR="00CF3A21">
              <w:rPr>
                <w:noProof/>
                <w:webHidden/>
              </w:rPr>
              <w:fldChar w:fldCharType="separate"/>
            </w:r>
            <w:r w:rsidR="00CF3A21">
              <w:rPr>
                <w:noProof/>
                <w:webHidden/>
              </w:rPr>
              <w:t>15</w:t>
            </w:r>
            <w:r w:rsidR="00CF3A21">
              <w:rPr>
                <w:noProof/>
                <w:webHidden/>
              </w:rPr>
              <w:fldChar w:fldCharType="end"/>
            </w:r>
          </w:hyperlink>
        </w:p>
        <w:p w14:paraId="747B2BF2" w14:textId="77777777" w:rsidR="00CF3A21" w:rsidRDefault="00771377">
          <w:pPr>
            <w:pStyle w:val="TOC3"/>
            <w:tabs>
              <w:tab w:val="right" w:leader="dot" w:pos="9350"/>
            </w:tabs>
            <w:rPr>
              <w:rFonts w:cstheme="minorBidi"/>
              <w:iCs w:val="0"/>
              <w:noProof/>
              <w:sz w:val="22"/>
              <w:szCs w:val="22"/>
              <w:lang w:eastAsia="en-US"/>
            </w:rPr>
          </w:pPr>
          <w:hyperlink w:anchor="_Toc407179859" w:history="1">
            <w:r w:rsidR="00CF3A21" w:rsidRPr="00E67494">
              <w:rPr>
                <w:rStyle w:val="Hyperlink"/>
                <w:noProof/>
              </w:rPr>
              <w:t>Set the active merchant</w:t>
            </w:r>
            <w:r w:rsidR="00CF3A21">
              <w:rPr>
                <w:noProof/>
                <w:webHidden/>
              </w:rPr>
              <w:tab/>
            </w:r>
            <w:r w:rsidR="00CF3A21">
              <w:rPr>
                <w:noProof/>
                <w:webHidden/>
              </w:rPr>
              <w:fldChar w:fldCharType="begin"/>
            </w:r>
            <w:r w:rsidR="00CF3A21">
              <w:rPr>
                <w:noProof/>
                <w:webHidden/>
              </w:rPr>
              <w:instrText xml:space="preserve"> PAGEREF _Toc407179859 \h </w:instrText>
            </w:r>
            <w:r w:rsidR="00CF3A21">
              <w:rPr>
                <w:noProof/>
                <w:webHidden/>
              </w:rPr>
            </w:r>
            <w:r w:rsidR="00CF3A21">
              <w:rPr>
                <w:noProof/>
                <w:webHidden/>
              </w:rPr>
              <w:fldChar w:fldCharType="separate"/>
            </w:r>
            <w:r w:rsidR="00CF3A21">
              <w:rPr>
                <w:noProof/>
                <w:webHidden/>
              </w:rPr>
              <w:t>15</w:t>
            </w:r>
            <w:r w:rsidR="00CF3A21">
              <w:rPr>
                <w:noProof/>
                <w:webHidden/>
              </w:rPr>
              <w:fldChar w:fldCharType="end"/>
            </w:r>
          </w:hyperlink>
        </w:p>
        <w:p w14:paraId="3451CD03" w14:textId="77777777" w:rsidR="00CF3A21" w:rsidRDefault="00771377">
          <w:pPr>
            <w:pStyle w:val="TOC3"/>
            <w:tabs>
              <w:tab w:val="right" w:leader="dot" w:pos="9350"/>
            </w:tabs>
            <w:rPr>
              <w:rFonts w:cstheme="minorBidi"/>
              <w:iCs w:val="0"/>
              <w:noProof/>
              <w:sz w:val="22"/>
              <w:szCs w:val="22"/>
              <w:lang w:eastAsia="en-US"/>
            </w:rPr>
          </w:pPr>
          <w:hyperlink w:anchor="_Toc407179860" w:history="1">
            <w:r w:rsidR="00CF3A21" w:rsidRPr="00E67494">
              <w:rPr>
                <w:rStyle w:val="Hyperlink"/>
                <w:noProof/>
              </w:rPr>
              <w:t>Determine types of payment the merchant can accept</w:t>
            </w:r>
            <w:r w:rsidR="00CF3A21">
              <w:rPr>
                <w:noProof/>
                <w:webHidden/>
              </w:rPr>
              <w:tab/>
            </w:r>
            <w:r w:rsidR="00CF3A21">
              <w:rPr>
                <w:noProof/>
                <w:webHidden/>
              </w:rPr>
              <w:fldChar w:fldCharType="begin"/>
            </w:r>
            <w:r w:rsidR="00CF3A21">
              <w:rPr>
                <w:noProof/>
                <w:webHidden/>
              </w:rPr>
              <w:instrText xml:space="preserve"> PAGEREF _Toc407179860 \h </w:instrText>
            </w:r>
            <w:r w:rsidR="00CF3A21">
              <w:rPr>
                <w:noProof/>
                <w:webHidden/>
              </w:rPr>
            </w:r>
            <w:r w:rsidR="00CF3A21">
              <w:rPr>
                <w:noProof/>
                <w:webHidden/>
              </w:rPr>
              <w:fldChar w:fldCharType="separate"/>
            </w:r>
            <w:r w:rsidR="00CF3A21">
              <w:rPr>
                <w:noProof/>
                <w:webHidden/>
              </w:rPr>
              <w:t>16</w:t>
            </w:r>
            <w:r w:rsidR="00CF3A21">
              <w:rPr>
                <w:noProof/>
                <w:webHidden/>
              </w:rPr>
              <w:fldChar w:fldCharType="end"/>
            </w:r>
          </w:hyperlink>
        </w:p>
        <w:p w14:paraId="4132CDB9" w14:textId="77777777" w:rsidR="00CF3A21" w:rsidRDefault="00771377">
          <w:pPr>
            <w:pStyle w:val="TOC3"/>
            <w:tabs>
              <w:tab w:val="right" w:leader="dot" w:pos="9350"/>
            </w:tabs>
            <w:rPr>
              <w:rFonts w:cstheme="minorBidi"/>
              <w:iCs w:val="0"/>
              <w:noProof/>
              <w:sz w:val="22"/>
              <w:szCs w:val="22"/>
              <w:lang w:eastAsia="en-US"/>
            </w:rPr>
          </w:pPr>
          <w:hyperlink w:anchor="_Toc407179861" w:history="1">
            <w:r w:rsidR="00CF3A21" w:rsidRPr="00E67494">
              <w:rPr>
                <w:rStyle w:val="Hyperlink"/>
                <w:noProof/>
              </w:rPr>
              <w:t>Set the merchant’s location</w:t>
            </w:r>
            <w:r w:rsidR="00CF3A21">
              <w:rPr>
                <w:noProof/>
                <w:webHidden/>
              </w:rPr>
              <w:tab/>
            </w:r>
            <w:r w:rsidR="00CF3A21">
              <w:rPr>
                <w:noProof/>
                <w:webHidden/>
              </w:rPr>
              <w:fldChar w:fldCharType="begin"/>
            </w:r>
            <w:r w:rsidR="00CF3A21">
              <w:rPr>
                <w:noProof/>
                <w:webHidden/>
              </w:rPr>
              <w:instrText xml:space="preserve"> PAGEREF _Toc407179861 \h </w:instrText>
            </w:r>
            <w:r w:rsidR="00CF3A21">
              <w:rPr>
                <w:noProof/>
                <w:webHidden/>
              </w:rPr>
            </w:r>
            <w:r w:rsidR="00CF3A21">
              <w:rPr>
                <w:noProof/>
                <w:webHidden/>
              </w:rPr>
              <w:fldChar w:fldCharType="separate"/>
            </w:r>
            <w:r w:rsidR="00CF3A21">
              <w:rPr>
                <w:noProof/>
                <w:webHidden/>
              </w:rPr>
              <w:t>16</w:t>
            </w:r>
            <w:r w:rsidR="00CF3A21">
              <w:rPr>
                <w:noProof/>
                <w:webHidden/>
              </w:rPr>
              <w:fldChar w:fldCharType="end"/>
            </w:r>
          </w:hyperlink>
        </w:p>
        <w:p w14:paraId="550AFFAF" w14:textId="77777777" w:rsidR="00CF3A21" w:rsidRDefault="00771377">
          <w:pPr>
            <w:pStyle w:val="TOC3"/>
            <w:tabs>
              <w:tab w:val="right" w:leader="dot" w:pos="9350"/>
            </w:tabs>
            <w:rPr>
              <w:rFonts w:cstheme="minorBidi"/>
              <w:iCs w:val="0"/>
              <w:noProof/>
              <w:sz w:val="22"/>
              <w:szCs w:val="22"/>
              <w:lang w:eastAsia="en-US"/>
            </w:rPr>
          </w:pPr>
          <w:hyperlink w:anchor="_Toc407179862" w:history="1">
            <w:r w:rsidR="00CF3A21" w:rsidRPr="00E67494">
              <w:rPr>
                <w:rStyle w:val="Hyperlink"/>
                <w:noProof/>
              </w:rPr>
              <w:t>Start monitoring the card reader</w:t>
            </w:r>
            <w:r w:rsidR="00CF3A21">
              <w:rPr>
                <w:noProof/>
                <w:webHidden/>
              </w:rPr>
              <w:tab/>
            </w:r>
            <w:r w:rsidR="00CF3A21">
              <w:rPr>
                <w:noProof/>
                <w:webHidden/>
              </w:rPr>
              <w:fldChar w:fldCharType="begin"/>
            </w:r>
            <w:r w:rsidR="00CF3A21">
              <w:rPr>
                <w:noProof/>
                <w:webHidden/>
              </w:rPr>
              <w:instrText xml:space="preserve"> PAGEREF _Toc407179862 \h </w:instrText>
            </w:r>
            <w:r w:rsidR="00CF3A21">
              <w:rPr>
                <w:noProof/>
                <w:webHidden/>
              </w:rPr>
            </w:r>
            <w:r w:rsidR="00CF3A21">
              <w:rPr>
                <w:noProof/>
                <w:webHidden/>
              </w:rPr>
              <w:fldChar w:fldCharType="separate"/>
            </w:r>
            <w:r w:rsidR="00CF3A21">
              <w:rPr>
                <w:noProof/>
                <w:webHidden/>
              </w:rPr>
              <w:t>17</w:t>
            </w:r>
            <w:r w:rsidR="00CF3A21">
              <w:rPr>
                <w:noProof/>
                <w:webHidden/>
              </w:rPr>
              <w:fldChar w:fldCharType="end"/>
            </w:r>
          </w:hyperlink>
        </w:p>
        <w:p w14:paraId="21FFAF5F" w14:textId="77777777" w:rsidR="00CF3A21" w:rsidRDefault="00771377">
          <w:pPr>
            <w:pStyle w:val="TOC2"/>
            <w:tabs>
              <w:tab w:val="right" w:leader="dot" w:pos="9350"/>
            </w:tabs>
            <w:rPr>
              <w:rFonts w:cstheme="minorBidi"/>
              <w:noProof/>
              <w:sz w:val="22"/>
              <w:szCs w:val="22"/>
              <w:lang w:eastAsia="en-US"/>
            </w:rPr>
          </w:pPr>
          <w:hyperlink w:anchor="_Toc407179863" w:history="1">
            <w:r w:rsidR="00CF3A21" w:rsidRPr="00E67494">
              <w:rPr>
                <w:rStyle w:val="Hyperlink"/>
                <w:noProof/>
              </w:rPr>
              <w:t>Basic workflow for a transaction</w:t>
            </w:r>
            <w:r w:rsidR="00CF3A21">
              <w:rPr>
                <w:noProof/>
                <w:webHidden/>
              </w:rPr>
              <w:tab/>
            </w:r>
            <w:r w:rsidR="00CF3A21">
              <w:rPr>
                <w:noProof/>
                <w:webHidden/>
              </w:rPr>
              <w:fldChar w:fldCharType="begin"/>
            </w:r>
            <w:r w:rsidR="00CF3A21">
              <w:rPr>
                <w:noProof/>
                <w:webHidden/>
              </w:rPr>
              <w:instrText xml:space="preserve"> PAGEREF _Toc407179863 \h </w:instrText>
            </w:r>
            <w:r w:rsidR="00CF3A21">
              <w:rPr>
                <w:noProof/>
                <w:webHidden/>
              </w:rPr>
            </w:r>
            <w:r w:rsidR="00CF3A21">
              <w:rPr>
                <w:noProof/>
                <w:webHidden/>
              </w:rPr>
              <w:fldChar w:fldCharType="separate"/>
            </w:r>
            <w:r w:rsidR="00CF3A21">
              <w:rPr>
                <w:noProof/>
                <w:webHidden/>
              </w:rPr>
              <w:t>17</w:t>
            </w:r>
            <w:r w:rsidR="00CF3A21">
              <w:rPr>
                <w:noProof/>
                <w:webHidden/>
              </w:rPr>
              <w:fldChar w:fldCharType="end"/>
            </w:r>
          </w:hyperlink>
        </w:p>
        <w:p w14:paraId="68F79E56" w14:textId="77777777" w:rsidR="00CF3A21" w:rsidRDefault="00771377">
          <w:pPr>
            <w:pStyle w:val="TOC3"/>
            <w:tabs>
              <w:tab w:val="right" w:leader="dot" w:pos="9350"/>
            </w:tabs>
            <w:rPr>
              <w:rFonts w:cstheme="minorBidi"/>
              <w:iCs w:val="0"/>
              <w:noProof/>
              <w:sz w:val="22"/>
              <w:szCs w:val="22"/>
              <w:lang w:eastAsia="en-US"/>
            </w:rPr>
          </w:pPr>
          <w:hyperlink w:anchor="_Toc407179864" w:history="1">
            <w:r w:rsidR="00CF3A21" w:rsidRPr="00E67494">
              <w:rPr>
                <w:rStyle w:val="Hyperlink"/>
                <w:noProof/>
              </w:rPr>
              <w:t>Start an itemized transaction (an invoice)</w:t>
            </w:r>
            <w:r w:rsidR="00CF3A21">
              <w:rPr>
                <w:noProof/>
                <w:webHidden/>
              </w:rPr>
              <w:tab/>
            </w:r>
            <w:r w:rsidR="00CF3A21">
              <w:rPr>
                <w:noProof/>
                <w:webHidden/>
              </w:rPr>
              <w:fldChar w:fldCharType="begin"/>
            </w:r>
            <w:r w:rsidR="00CF3A21">
              <w:rPr>
                <w:noProof/>
                <w:webHidden/>
              </w:rPr>
              <w:instrText xml:space="preserve"> PAGEREF _Toc407179864 \h </w:instrText>
            </w:r>
            <w:r w:rsidR="00CF3A21">
              <w:rPr>
                <w:noProof/>
                <w:webHidden/>
              </w:rPr>
            </w:r>
            <w:r w:rsidR="00CF3A21">
              <w:rPr>
                <w:noProof/>
                <w:webHidden/>
              </w:rPr>
              <w:fldChar w:fldCharType="separate"/>
            </w:r>
            <w:r w:rsidR="00CF3A21">
              <w:rPr>
                <w:noProof/>
                <w:webHidden/>
              </w:rPr>
              <w:t>17</w:t>
            </w:r>
            <w:r w:rsidR="00CF3A21">
              <w:rPr>
                <w:noProof/>
                <w:webHidden/>
              </w:rPr>
              <w:fldChar w:fldCharType="end"/>
            </w:r>
          </w:hyperlink>
        </w:p>
        <w:p w14:paraId="7E822660" w14:textId="77777777" w:rsidR="00CF3A21" w:rsidRDefault="00771377">
          <w:pPr>
            <w:pStyle w:val="TOC3"/>
            <w:tabs>
              <w:tab w:val="right" w:leader="dot" w:pos="9350"/>
            </w:tabs>
            <w:rPr>
              <w:rFonts w:cstheme="minorBidi"/>
              <w:iCs w:val="0"/>
              <w:noProof/>
              <w:sz w:val="22"/>
              <w:szCs w:val="22"/>
              <w:lang w:eastAsia="en-US"/>
            </w:rPr>
          </w:pPr>
          <w:hyperlink w:anchor="_Toc407179865" w:history="1">
            <w:r w:rsidR="00CF3A21" w:rsidRPr="00E67494">
              <w:rPr>
                <w:rStyle w:val="Hyperlink"/>
                <w:noProof/>
              </w:rPr>
              <w:t>Finalize a payment</w:t>
            </w:r>
            <w:r w:rsidR="00CF3A21">
              <w:rPr>
                <w:noProof/>
                <w:webHidden/>
              </w:rPr>
              <w:tab/>
            </w:r>
            <w:r w:rsidR="00CF3A21">
              <w:rPr>
                <w:noProof/>
                <w:webHidden/>
              </w:rPr>
              <w:fldChar w:fldCharType="begin"/>
            </w:r>
            <w:r w:rsidR="00CF3A21">
              <w:rPr>
                <w:noProof/>
                <w:webHidden/>
              </w:rPr>
              <w:instrText xml:space="preserve"> PAGEREF _Toc407179865 \h </w:instrText>
            </w:r>
            <w:r w:rsidR="00CF3A21">
              <w:rPr>
                <w:noProof/>
                <w:webHidden/>
              </w:rPr>
            </w:r>
            <w:r w:rsidR="00CF3A21">
              <w:rPr>
                <w:noProof/>
                <w:webHidden/>
              </w:rPr>
              <w:fldChar w:fldCharType="separate"/>
            </w:r>
            <w:r w:rsidR="00CF3A21">
              <w:rPr>
                <w:noProof/>
                <w:webHidden/>
              </w:rPr>
              <w:t>18</w:t>
            </w:r>
            <w:r w:rsidR="00CF3A21">
              <w:rPr>
                <w:noProof/>
                <w:webHidden/>
              </w:rPr>
              <w:fldChar w:fldCharType="end"/>
            </w:r>
          </w:hyperlink>
        </w:p>
        <w:p w14:paraId="6207289C" w14:textId="77777777" w:rsidR="00CF3A21" w:rsidRDefault="00771377">
          <w:pPr>
            <w:pStyle w:val="TOC3"/>
            <w:tabs>
              <w:tab w:val="right" w:leader="dot" w:pos="9350"/>
            </w:tabs>
            <w:rPr>
              <w:rFonts w:cstheme="minorBidi"/>
              <w:iCs w:val="0"/>
              <w:noProof/>
              <w:sz w:val="22"/>
              <w:szCs w:val="22"/>
              <w:lang w:eastAsia="en-US"/>
            </w:rPr>
          </w:pPr>
          <w:hyperlink w:anchor="_Toc407179866" w:history="1">
            <w:r w:rsidR="00CF3A21" w:rsidRPr="00E67494">
              <w:rPr>
                <w:rStyle w:val="Hyperlink"/>
                <w:noProof/>
              </w:rPr>
              <w:t>Send the customer a receipt</w:t>
            </w:r>
            <w:r w:rsidR="00CF3A21">
              <w:rPr>
                <w:noProof/>
                <w:webHidden/>
              </w:rPr>
              <w:tab/>
            </w:r>
            <w:r w:rsidR="00CF3A21">
              <w:rPr>
                <w:noProof/>
                <w:webHidden/>
              </w:rPr>
              <w:fldChar w:fldCharType="begin"/>
            </w:r>
            <w:r w:rsidR="00CF3A21">
              <w:rPr>
                <w:noProof/>
                <w:webHidden/>
              </w:rPr>
              <w:instrText xml:space="preserve"> PAGEREF _Toc407179866 \h </w:instrText>
            </w:r>
            <w:r w:rsidR="00CF3A21">
              <w:rPr>
                <w:noProof/>
                <w:webHidden/>
              </w:rPr>
            </w:r>
            <w:r w:rsidR="00CF3A21">
              <w:rPr>
                <w:noProof/>
                <w:webHidden/>
              </w:rPr>
              <w:fldChar w:fldCharType="separate"/>
            </w:r>
            <w:r w:rsidR="00CF3A21">
              <w:rPr>
                <w:noProof/>
                <w:webHidden/>
              </w:rPr>
              <w:t>19</w:t>
            </w:r>
            <w:r w:rsidR="00CF3A21">
              <w:rPr>
                <w:noProof/>
                <w:webHidden/>
              </w:rPr>
              <w:fldChar w:fldCharType="end"/>
            </w:r>
          </w:hyperlink>
        </w:p>
        <w:p w14:paraId="47ADCC8D" w14:textId="77777777" w:rsidR="00CF3A21" w:rsidRDefault="00771377">
          <w:pPr>
            <w:pStyle w:val="TOC2"/>
            <w:tabs>
              <w:tab w:val="right" w:leader="dot" w:pos="9350"/>
            </w:tabs>
            <w:rPr>
              <w:rFonts w:cstheme="minorBidi"/>
              <w:noProof/>
              <w:sz w:val="22"/>
              <w:szCs w:val="22"/>
              <w:lang w:eastAsia="en-US"/>
            </w:rPr>
          </w:pPr>
          <w:hyperlink w:anchor="_Toc407179867" w:history="1">
            <w:r w:rsidR="00CF3A21" w:rsidRPr="00E67494">
              <w:rPr>
                <w:rStyle w:val="Hyperlink"/>
                <w:noProof/>
              </w:rPr>
              <w:t>Variations on the basic workflow</w:t>
            </w:r>
            <w:r w:rsidR="00CF3A21">
              <w:rPr>
                <w:noProof/>
                <w:webHidden/>
              </w:rPr>
              <w:tab/>
            </w:r>
            <w:r w:rsidR="00CF3A21">
              <w:rPr>
                <w:noProof/>
                <w:webHidden/>
              </w:rPr>
              <w:fldChar w:fldCharType="begin"/>
            </w:r>
            <w:r w:rsidR="00CF3A21">
              <w:rPr>
                <w:noProof/>
                <w:webHidden/>
              </w:rPr>
              <w:instrText xml:space="preserve"> PAGEREF _Toc407179867 \h </w:instrText>
            </w:r>
            <w:r w:rsidR="00CF3A21">
              <w:rPr>
                <w:noProof/>
                <w:webHidden/>
              </w:rPr>
            </w:r>
            <w:r w:rsidR="00CF3A21">
              <w:rPr>
                <w:noProof/>
                <w:webHidden/>
              </w:rPr>
              <w:fldChar w:fldCharType="separate"/>
            </w:r>
            <w:r w:rsidR="00CF3A21">
              <w:rPr>
                <w:noProof/>
                <w:webHidden/>
              </w:rPr>
              <w:t>19</w:t>
            </w:r>
            <w:r w:rsidR="00CF3A21">
              <w:rPr>
                <w:noProof/>
                <w:webHidden/>
              </w:rPr>
              <w:fldChar w:fldCharType="end"/>
            </w:r>
          </w:hyperlink>
        </w:p>
        <w:p w14:paraId="718D1BEE" w14:textId="77777777" w:rsidR="00CF3A21" w:rsidRDefault="00771377">
          <w:pPr>
            <w:pStyle w:val="TOC3"/>
            <w:tabs>
              <w:tab w:val="right" w:leader="dot" w:pos="9350"/>
            </w:tabs>
            <w:rPr>
              <w:rFonts w:cstheme="minorBidi"/>
              <w:iCs w:val="0"/>
              <w:noProof/>
              <w:sz w:val="22"/>
              <w:szCs w:val="22"/>
              <w:lang w:eastAsia="en-US"/>
            </w:rPr>
          </w:pPr>
          <w:hyperlink w:anchor="_Toc407179868" w:history="1">
            <w:r w:rsidR="00CF3A21" w:rsidRPr="00E67494">
              <w:rPr>
                <w:rStyle w:val="Hyperlink"/>
                <w:noProof/>
              </w:rPr>
              <w:t>A fixed-amount transaction</w:t>
            </w:r>
            <w:r w:rsidR="00CF3A21">
              <w:rPr>
                <w:noProof/>
                <w:webHidden/>
              </w:rPr>
              <w:tab/>
            </w:r>
            <w:r w:rsidR="00CF3A21">
              <w:rPr>
                <w:noProof/>
                <w:webHidden/>
              </w:rPr>
              <w:fldChar w:fldCharType="begin"/>
            </w:r>
            <w:r w:rsidR="00CF3A21">
              <w:rPr>
                <w:noProof/>
                <w:webHidden/>
              </w:rPr>
              <w:instrText xml:space="preserve"> PAGEREF _Toc407179868 \h </w:instrText>
            </w:r>
            <w:r w:rsidR="00CF3A21">
              <w:rPr>
                <w:noProof/>
                <w:webHidden/>
              </w:rPr>
            </w:r>
            <w:r w:rsidR="00CF3A21">
              <w:rPr>
                <w:noProof/>
                <w:webHidden/>
              </w:rPr>
              <w:fldChar w:fldCharType="separate"/>
            </w:r>
            <w:r w:rsidR="00CF3A21">
              <w:rPr>
                <w:noProof/>
                <w:webHidden/>
              </w:rPr>
              <w:t>19</w:t>
            </w:r>
            <w:r w:rsidR="00CF3A21">
              <w:rPr>
                <w:noProof/>
                <w:webHidden/>
              </w:rPr>
              <w:fldChar w:fldCharType="end"/>
            </w:r>
          </w:hyperlink>
        </w:p>
        <w:p w14:paraId="4D756A14" w14:textId="77777777" w:rsidR="00CF3A21" w:rsidRDefault="00771377">
          <w:pPr>
            <w:pStyle w:val="TOC3"/>
            <w:tabs>
              <w:tab w:val="right" w:leader="dot" w:pos="9350"/>
            </w:tabs>
            <w:rPr>
              <w:rFonts w:cstheme="minorBidi"/>
              <w:iCs w:val="0"/>
              <w:noProof/>
              <w:sz w:val="22"/>
              <w:szCs w:val="22"/>
              <w:lang w:eastAsia="en-US"/>
            </w:rPr>
          </w:pPr>
          <w:hyperlink w:anchor="_Toc407179869" w:history="1">
            <w:r w:rsidR="00CF3A21" w:rsidRPr="00E67494">
              <w:rPr>
                <w:rStyle w:val="Hyperlink"/>
                <w:noProof/>
              </w:rPr>
              <w:t>Accepting a Signature</w:t>
            </w:r>
            <w:r w:rsidR="00CF3A21">
              <w:rPr>
                <w:noProof/>
                <w:webHidden/>
              </w:rPr>
              <w:tab/>
            </w:r>
            <w:r w:rsidR="00CF3A21">
              <w:rPr>
                <w:noProof/>
                <w:webHidden/>
              </w:rPr>
              <w:fldChar w:fldCharType="begin"/>
            </w:r>
            <w:r w:rsidR="00CF3A21">
              <w:rPr>
                <w:noProof/>
                <w:webHidden/>
              </w:rPr>
              <w:instrText xml:space="preserve"> PAGEREF _Toc407179869 \h </w:instrText>
            </w:r>
            <w:r w:rsidR="00CF3A21">
              <w:rPr>
                <w:noProof/>
                <w:webHidden/>
              </w:rPr>
            </w:r>
            <w:r w:rsidR="00CF3A21">
              <w:rPr>
                <w:noProof/>
                <w:webHidden/>
              </w:rPr>
              <w:fldChar w:fldCharType="separate"/>
            </w:r>
            <w:r w:rsidR="00CF3A21">
              <w:rPr>
                <w:noProof/>
                <w:webHidden/>
              </w:rPr>
              <w:t>20</w:t>
            </w:r>
            <w:r w:rsidR="00CF3A21">
              <w:rPr>
                <w:noProof/>
                <w:webHidden/>
              </w:rPr>
              <w:fldChar w:fldCharType="end"/>
            </w:r>
          </w:hyperlink>
        </w:p>
        <w:p w14:paraId="2C735B68" w14:textId="77777777" w:rsidR="00CF3A21" w:rsidRDefault="00771377">
          <w:pPr>
            <w:pStyle w:val="TOC3"/>
            <w:tabs>
              <w:tab w:val="right" w:leader="dot" w:pos="9350"/>
            </w:tabs>
            <w:rPr>
              <w:rFonts w:cstheme="minorBidi"/>
              <w:iCs w:val="0"/>
              <w:noProof/>
              <w:sz w:val="22"/>
              <w:szCs w:val="22"/>
              <w:lang w:eastAsia="en-US"/>
            </w:rPr>
          </w:pPr>
          <w:hyperlink w:anchor="_Toc407179870" w:history="1">
            <w:r w:rsidR="00CF3A21" w:rsidRPr="00E67494">
              <w:rPr>
                <w:rStyle w:val="Hyperlink"/>
                <w:noProof/>
              </w:rPr>
              <w:t>A card not present transaction</w:t>
            </w:r>
            <w:r w:rsidR="00CF3A21">
              <w:rPr>
                <w:noProof/>
                <w:webHidden/>
              </w:rPr>
              <w:tab/>
            </w:r>
            <w:r w:rsidR="00CF3A21">
              <w:rPr>
                <w:noProof/>
                <w:webHidden/>
              </w:rPr>
              <w:fldChar w:fldCharType="begin"/>
            </w:r>
            <w:r w:rsidR="00CF3A21">
              <w:rPr>
                <w:noProof/>
                <w:webHidden/>
              </w:rPr>
              <w:instrText xml:space="preserve"> PAGEREF _Toc407179870 \h </w:instrText>
            </w:r>
            <w:r w:rsidR="00CF3A21">
              <w:rPr>
                <w:noProof/>
                <w:webHidden/>
              </w:rPr>
            </w:r>
            <w:r w:rsidR="00CF3A21">
              <w:rPr>
                <w:noProof/>
                <w:webHidden/>
              </w:rPr>
              <w:fldChar w:fldCharType="separate"/>
            </w:r>
            <w:r w:rsidR="00CF3A21">
              <w:rPr>
                <w:noProof/>
                <w:webHidden/>
              </w:rPr>
              <w:t>20</w:t>
            </w:r>
            <w:r w:rsidR="00CF3A21">
              <w:rPr>
                <w:noProof/>
                <w:webHidden/>
              </w:rPr>
              <w:fldChar w:fldCharType="end"/>
            </w:r>
          </w:hyperlink>
        </w:p>
        <w:p w14:paraId="60866BF6" w14:textId="77777777" w:rsidR="00CF3A21" w:rsidRDefault="00771377">
          <w:pPr>
            <w:pStyle w:val="TOC3"/>
            <w:tabs>
              <w:tab w:val="right" w:leader="dot" w:pos="9350"/>
            </w:tabs>
            <w:rPr>
              <w:rFonts w:cstheme="minorBidi"/>
              <w:iCs w:val="0"/>
              <w:noProof/>
              <w:sz w:val="22"/>
              <w:szCs w:val="22"/>
              <w:lang w:eastAsia="en-US"/>
            </w:rPr>
          </w:pPr>
          <w:hyperlink w:anchor="_Toc407179871" w:history="1">
            <w:r w:rsidR="00CF3A21" w:rsidRPr="00E67494">
              <w:rPr>
                <w:rStyle w:val="Hyperlink"/>
                <w:noProof/>
              </w:rPr>
              <w:t>A check-in transaction</w:t>
            </w:r>
            <w:r w:rsidR="00CF3A21">
              <w:rPr>
                <w:noProof/>
                <w:webHidden/>
              </w:rPr>
              <w:tab/>
            </w:r>
            <w:r w:rsidR="00CF3A21">
              <w:rPr>
                <w:noProof/>
                <w:webHidden/>
              </w:rPr>
              <w:fldChar w:fldCharType="begin"/>
            </w:r>
            <w:r w:rsidR="00CF3A21">
              <w:rPr>
                <w:noProof/>
                <w:webHidden/>
              </w:rPr>
              <w:instrText xml:space="preserve"> PAGEREF _Toc407179871 \h </w:instrText>
            </w:r>
            <w:r w:rsidR="00CF3A21">
              <w:rPr>
                <w:noProof/>
                <w:webHidden/>
              </w:rPr>
            </w:r>
            <w:r w:rsidR="00CF3A21">
              <w:rPr>
                <w:noProof/>
                <w:webHidden/>
              </w:rPr>
              <w:fldChar w:fldCharType="separate"/>
            </w:r>
            <w:r w:rsidR="00CF3A21">
              <w:rPr>
                <w:noProof/>
                <w:webHidden/>
              </w:rPr>
              <w:t>20</w:t>
            </w:r>
            <w:r w:rsidR="00CF3A21">
              <w:rPr>
                <w:noProof/>
                <w:webHidden/>
              </w:rPr>
              <w:fldChar w:fldCharType="end"/>
            </w:r>
          </w:hyperlink>
        </w:p>
        <w:p w14:paraId="1FE8ABA3" w14:textId="77777777" w:rsidR="00CF3A21" w:rsidRDefault="00771377">
          <w:pPr>
            <w:pStyle w:val="TOC3"/>
            <w:tabs>
              <w:tab w:val="right" w:leader="dot" w:pos="9350"/>
            </w:tabs>
            <w:rPr>
              <w:rFonts w:cstheme="minorBidi"/>
              <w:iCs w:val="0"/>
              <w:noProof/>
              <w:sz w:val="22"/>
              <w:szCs w:val="22"/>
              <w:lang w:eastAsia="en-US"/>
            </w:rPr>
          </w:pPr>
          <w:hyperlink w:anchor="_Toc407179872" w:history="1">
            <w:r w:rsidR="00CF3A21" w:rsidRPr="00E67494">
              <w:rPr>
                <w:rStyle w:val="Hyperlink"/>
                <w:noProof/>
              </w:rPr>
              <w:t>Authorization and capture</w:t>
            </w:r>
            <w:r w:rsidR="00CF3A21">
              <w:rPr>
                <w:noProof/>
                <w:webHidden/>
              </w:rPr>
              <w:tab/>
            </w:r>
            <w:r w:rsidR="00CF3A21">
              <w:rPr>
                <w:noProof/>
                <w:webHidden/>
              </w:rPr>
              <w:fldChar w:fldCharType="begin"/>
            </w:r>
            <w:r w:rsidR="00CF3A21">
              <w:rPr>
                <w:noProof/>
                <w:webHidden/>
              </w:rPr>
              <w:instrText xml:space="preserve"> PAGEREF _Toc407179872 \h </w:instrText>
            </w:r>
            <w:r w:rsidR="00CF3A21">
              <w:rPr>
                <w:noProof/>
                <w:webHidden/>
              </w:rPr>
            </w:r>
            <w:r w:rsidR="00CF3A21">
              <w:rPr>
                <w:noProof/>
                <w:webHidden/>
              </w:rPr>
              <w:fldChar w:fldCharType="separate"/>
            </w:r>
            <w:r w:rsidR="00CF3A21">
              <w:rPr>
                <w:noProof/>
                <w:webHidden/>
              </w:rPr>
              <w:t>21</w:t>
            </w:r>
            <w:r w:rsidR="00CF3A21">
              <w:rPr>
                <w:noProof/>
                <w:webHidden/>
              </w:rPr>
              <w:fldChar w:fldCharType="end"/>
            </w:r>
          </w:hyperlink>
        </w:p>
        <w:p w14:paraId="3C0D5BF0" w14:textId="77777777" w:rsidR="00CF3A21" w:rsidRDefault="00771377">
          <w:pPr>
            <w:pStyle w:val="TOC2"/>
            <w:tabs>
              <w:tab w:val="right" w:leader="dot" w:pos="9350"/>
            </w:tabs>
            <w:rPr>
              <w:rFonts w:cstheme="minorBidi"/>
              <w:noProof/>
              <w:sz w:val="22"/>
              <w:szCs w:val="22"/>
              <w:lang w:eastAsia="en-US"/>
            </w:rPr>
          </w:pPr>
          <w:hyperlink w:anchor="_Toc407179873" w:history="1">
            <w:r w:rsidR="00CF3A21" w:rsidRPr="00E67494">
              <w:rPr>
                <w:rStyle w:val="Hyperlink"/>
                <w:noProof/>
              </w:rPr>
              <w:t>Additional capabilities</w:t>
            </w:r>
            <w:r w:rsidR="00CF3A21">
              <w:rPr>
                <w:noProof/>
                <w:webHidden/>
              </w:rPr>
              <w:tab/>
            </w:r>
            <w:r w:rsidR="00CF3A21">
              <w:rPr>
                <w:noProof/>
                <w:webHidden/>
              </w:rPr>
              <w:fldChar w:fldCharType="begin"/>
            </w:r>
            <w:r w:rsidR="00CF3A21">
              <w:rPr>
                <w:noProof/>
                <w:webHidden/>
              </w:rPr>
              <w:instrText xml:space="preserve"> PAGEREF _Toc407179873 \h </w:instrText>
            </w:r>
            <w:r w:rsidR="00CF3A21">
              <w:rPr>
                <w:noProof/>
                <w:webHidden/>
              </w:rPr>
            </w:r>
            <w:r w:rsidR="00CF3A21">
              <w:rPr>
                <w:noProof/>
                <w:webHidden/>
              </w:rPr>
              <w:fldChar w:fldCharType="separate"/>
            </w:r>
            <w:r w:rsidR="00CF3A21">
              <w:rPr>
                <w:noProof/>
                <w:webHidden/>
              </w:rPr>
              <w:t>24</w:t>
            </w:r>
            <w:r w:rsidR="00CF3A21">
              <w:rPr>
                <w:noProof/>
                <w:webHidden/>
              </w:rPr>
              <w:fldChar w:fldCharType="end"/>
            </w:r>
          </w:hyperlink>
        </w:p>
        <w:p w14:paraId="678CEA37" w14:textId="77777777" w:rsidR="00CF3A21" w:rsidRDefault="00771377">
          <w:pPr>
            <w:pStyle w:val="TOC3"/>
            <w:tabs>
              <w:tab w:val="right" w:leader="dot" w:pos="9350"/>
            </w:tabs>
            <w:rPr>
              <w:rFonts w:cstheme="minorBidi"/>
              <w:iCs w:val="0"/>
              <w:noProof/>
              <w:sz w:val="22"/>
              <w:szCs w:val="22"/>
              <w:lang w:eastAsia="en-US"/>
            </w:rPr>
          </w:pPr>
          <w:hyperlink w:anchor="_Toc407179874" w:history="1">
            <w:r w:rsidR="00CF3A21" w:rsidRPr="00E67494">
              <w:rPr>
                <w:rStyle w:val="Hyperlink"/>
                <w:noProof/>
              </w:rPr>
              <w:t>Refunding a payment</w:t>
            </w:r>
            <w:r w:rsidR="00CF3A21">
              <w:rPr>
                <w:noProof/>
                <w:webHidden/>
              </w:rPr>
              <w:tab/>
            </w:r>
            <w:r w:rsidR="00CF3A21">
              <w:rPr>
                <w:noProof/>
                <w:webHidden/>
              </w:rPr>
              <w:fldChar w:fldCharType="begin"/>
            </w:r>
            <w:r w:rsidR="00CF3A21">
              <w:rPr>
                <w:noProof/>
                <w:webHidden/>
              </w:rPr>
              <w:instrText xml:space="preserve"> PAGEREF _Toc407179874 \h </w:instrText>
            </w:r>
            <w:r w:rsidR="00CF3A21">
              <w:rPr>
                <w:noProof/>
                <w:webHidden/>
              </w:rPr>
            </w:r>
            <w:r w:rsidR="00CF3A21">
              <w:rPr>
                <w:noProof/>
                <w:webHidden/>
              </w:rPr>
              <w:fldChar w:fldCharType="separate"/>
            </w:r>
            <w:r w:rsidR="00CF3A21">
              <w:rPr>
                <w:noProof/>
                <w:webHidden/>
              </w:rPr>
              <w:t>24</w:t>
            </w:r>
            <w:r w:rsidR="00CF3A21">
              <w:rPr>
                <w:noProof/>
                <w:webHidden/>
              </w:rPr>
              <w:fldChar w:fldCharType="end"/>
            </w:r>
          </w:hyperlink>
        </w:p>
        <w:p w14:paraId="24022CA1" w14:textId="77777777" w:rsidR="00CF3A21" w:rsidRDefault="00771377">
          <w:pPr>
            <w:pStyle w:val="TOC3"/>
            <w:tabs>
              <w:tab w:val="right" w:leader="dot" w:pos="9350"/>
            </w:tabs>
            <w:rPr>
              <w:rFonts w:cstheme="minorBidi"/>
              <w:iCs w:val="0"/>
              <w:noProof/>
              <w:sz w:val="22"/>
              <w:szCs w:val="22"/>
              <w:lang w:eastAsia="en-US"/>
            </w:rPr>
          </w:pPr>
          <w:hyperlink w:anchor="_Toc407179875" w:history="1">
            <w:r w:rsidR="00CF3A21" w:rsidRPr="00E67494">
              <w:rPr>
                <w:rStyle w:val="Hyperlink"/>
                <w:noProof/>
              </w:rPr>
              <w:t>Adding a referrer code (BN code or attribution code)</w:t>
            </w:r>
            <w:r w:rsidR="00CF3A21">
              <w:rPr>
                <w:noProof/>
                <w:webHidden/>
              </w:rPr>
              <w:tab/>
            </w:r>
            <w:r w:rsidR="00CF3A21">
              <w:rPr>
                <w:noProof/>
                <w:webHidden/>
              </w:rPr>
              <w:fldChar w:fldCharType="begin"/>
            </w:r>
            <w:r w:rsidR="00CF3A21">
              <w:rPr>
                <w:noProof/>
                <w:webHidden/>
              </w:rPr>
              <w:instrText xml:space="preserve"> PAGEREF _Toc407179875 \h </w:instrText>
            </w:r>
            <w:r w:rsidR="00CF3A21">
              <w:rPr>
                <w:noProof/>
                <w:webHidden/>
              </w:rPr>
            </w:r>
            <w:r w:rsidR="00CF3A21">
              <w:rPr>
                <w:noProof/>
                <w:webHidden/>
              </w:rPr>
              <w:fldChar w:fldCharType="separate"/>
            </w:r>
            <w:r w:rsidR="00CF3A21">
              <w:rPr>
                <w:noProof/>
                <w:webHidden/>
              </w:rPr>
              <w:t>25</w:t>
            </w:r>
            <w:r w:rsidR="00CF3A21">
              <w:rPr>
                <w:noProof/>
                <w:webHidden/>
              </w:rPr>
              <w:fldChar w:fldCharType="end"/>
            </w:r>
          </w:hyperlink>
        </w:p>
        <w:p w14:paraId="0276DE81" w14:textId="77777777" w:rsidR="00CF3A21" w:rsidRDefault="00771377">
          <w:pPr>
            <w:pStyle w:val="TOC3"/>
            <w:tabs>
              <w:tab w:val="right" w:leader="dot" w:pos="9350"/>
            </w:tabs>
            <w:rPr>
              <w:rFonts w:cstheme="minorBidi"/>
              <w:iCs w:val="0"/>
              <w:noProof/>
              <w:sz w:val="22"/>
              <w:szCs w:val="22"/>
              <w:lang w:eastAsia="en-US"/>
            </w:rPr>
          </w:pPr>
          <w:hyperlink w:anchor="_Toc407179876" w:history="1">
            <w:r w:rsidR="00CF3A21" w:rsidRPr="00E67494">
              <w:rPr>
                <w:rStyle w:val="Hyperlink"/>
                <w:noProof/>
              </w:rPr>
              <w:t>Adding a cashier ID</w:t>
            </w:r>
            <w:r w:rsidR="00CF3A21">
              <w:rPr>
                <w:noProof/>
                <w:webHidden/>
              </w:rPr>
              <w:tab/>
            </w:r>
            <w:r w:rsidR="00CF3A21">
              <w:rPr>
                <w:noProof/>
                <w:webHidden/>
              </w:rPr>
              <w:fldChar w:fldCharType="begin"/>
            </w:r>
            <w:r w:rsidR="00CF3A21">
              <w:rPr>
                <w:noProof/>
                <w:webHidden/>
              </w:rPr>
              <w:instrText xml:space="preserve"> PAGEREF _Toc407179876 \h </w:instrText>
            </w:r>
            <w:r w:rsidR="00CF3A21">
              <w:rPr>
                <w:noProof/>
                <w:webHidden/>
              </w:rPr>
            </w:r>
            <w:r w:rsidR="00CF3A21">
              <w:rPr>
                <w:noProof/>
                <w:webHidden/>
              </w:rPr>
              <w:fldChar w:fldCharType="separate"/>
            </w:r>
            <w:r w:rsidR="00CF3A21">
              <w:rPr>
                <w:noProof/>
                <w:webHidden/>
              </w:rPr>
              <w:t>26</w:t>
            </w:r>
            <w:r w:rsidR="00CF3A21">
              <w:rPr>
                <w:noProof/>
                <w:webHidden/>
              </w:rPr>
              <w:fldChar w:fldCharType="end"/>
            </w:r>
          </w:hyperlink>
        </w:p>
        <w:p w14:paraId="2542AF51" w14:textId="77777777" w:rsidR="00CF3A21" w:rsidRDefault="00771377">
          <w:pPr>
            <w:pStyle w:val="TOC3"/>
            <w:tabs>
              <w:tab w:val="right" w:leader="dot" w:pos="9350"/>
            </w:tabs>
            <w:rPr>
              <w:rFonts w:cstheme="minorBidi"/>
              <w:iCs w:val="0"/>
              <w:noProof/>
              <w:sz w:val="22"/>
              <w:szCs w:val="22"/>
              <w:lang w:eastAsia="en-US"/>
            </w:rPr>
          </w:pPr>
          <w:hyperlink w:anchor="_Toc407179877" w:history="1">
            <w:r w:rsidR="00CF3A21" w:rsidRPr="00E67494">
              <w:rPr>
                <w:rStyle w:val="Hyperlink"/>
                <w:noProof/>
              </w:rPr>
              <w:t>Making calls directly to the Mobile In-Store Payments API</w:t>
            </w:r>
            <w:r w:rsidR="00CF3A21">
              <w:rPr>
                <w:noProof/>
                <w:webHidden/>
              </w:rPr>
              <w:tab/>
            </w:r>
            <w:r w:rsidR="00CF3A21">
              <w:rPr>
                <w:noProof/>
                <w:webHidden/>
              </w:rPr>
              <w:fldChar w:fldCharType="begin"/>
            </w:r>
            <w:r w:rsidR="00CF3A21">
              <w:rPr>
                <w:noProof/>
                <w:webHidden/>
              </w:rPr>
              <w:instrText xml:space="preserve"> PAGEREF _Toc407179877 \h </w:instrText>
            </w:r>
            <w:r w:rsidR="00CF3A21">
              <w:rPr>
                <w:noProof/>
                <w:webHidden/>
              </w:rPr>
            </w:r>
            <w:r w:rsidR="00CF3A21">
              <w:rPr>
                <w:noProof/>
                <w:webHidden/>
              </w:rPr>
              <w:fldChar w:fldCharType="separate"/>
            </w:r>
            <w:r w:rsidR="00CF3A21">
              <w:rPr>
                <w:noProof/>
                <w:webHidden/>
              </w:rPr>
              <w:t>26</w:t>
            </w:r>
            <w:r w:rsidR="00CF3A21">
              <w:rPr>
                <w:noProof/>
                <w:webHidden/>
              </w:rPr>
              <w:fldChar w:fldCharType="end"/>
            </w:r>
          </w:hyperlink>
        </w:p>
        <w:p w14:paraId="0A4C6F9A" w14:textId="77777777" w:rsidR="00CF3A21" w:rsidRDefault="00771377">
          <w:pPr>
            <w:pStyle w:val="TOC1"/>
            <w:tabs>
              <w:tab w:val="left" w:pos="1540"/>
            </w:tabs>
            <w:rPr>
              <w:rFonts w:asciiTheme="minorHAnsi" w:hAnsiTheme="minorHAnsi" w:cstheme="minorBidi"/>
              <w:bCs w:val="0"/>
              <w:noProof/>
              <w:sz w:val="22"/>
              <w:szCs w:val="22"/>
              <w:lang w:eastAsia="en-US"/>
            </w:rPr>
          </w:pPr>
          <w:hyperlink w:anchor="_Toc407179878" w:history="1">
            <w:r w:rsidR="00CF3A21" w:rsidRPr="00E67494">
              <w:rPr>
                <w:rStyle w:val="Hyperlink"/>
                <w:noProof/>
              </w:rPr>
              <w:t>Chapter 4</w:t>
            </w:r>
            <w:r w:rsidR="00CF3A21">
              <w:rPr>
                <w:rFonts w:asciiTheme="minorHAnsi" w:hAnsiTheme="minorHAnsi" w:cstheme="minorBidi"/>
                <w:bCs w:val="0"/>
                <w:noProof/>
                <w:sz w:val="22"/>
                <w:szCs w:val="22"/>
                <w:lang w:eastAsia="en-US"/>
              </w:rPr>
              <w:tab/>
            </w:r>
            <w:r w:rsidR="00CF3A21" w:rsidRPr="00E67494">
              <w:rPr>
                <w:rStyle w:val="Hyperlink"/>
                <w:noProof/>
              </w:rPr>
              <w:t>Using credit card data</w:t>
            </w:r>
            <w:r w:rsidR="00CF3A21">
              <w:rPr>
                <w:noProof/>
                <w:webHidden/>
              </w:rPr>
              <w:tab/>
            </w:r>
            <w:r w:rsidR="00CF3A21">
              <w:rPr>
                <w:noProof/>
                <w:webHidden/>
              </w:rPr>
              <w:fldChar w:fldCharType="begin"/>
            </w:r>
            <w:r w:rsidR="00CF3A21">
              <w:rPr>
                <w:noProof/>
                <w:webHidden/>
              </w:rPr>
              <w:instrText xml:space="preserve"> PAGEREF _Toc407179878 \h </w:instrText>
            </w:r>
            <w:r w:rsidR="00CF3A21">
              <w:rPr>
                <w:noProof/>
                <w:webHidden/>
              </w:rPr>
            </w:r>
            <w:r w:rsidR="00CF3A21">
              <w:rPr>
                <w:noProof/>
                <w:webHidden/>
              </w:rPr>
              <w:fldChar w:fldCharType="separate"/>
            </w:r>
            <w:r w:rsidR="00CF3A21">
              <w:rPr>
                <w:noProof/>
                <w:webHidden/>
              </w:rPr>
              <w:t>27</w:t>
            </w:r>
            <w:r w:rsidR="00CF3A21">
              <w:rPr>
                <w:noProof/>
                <w:webHidden/>
              </w:rPr>
              <w:fldChar w:fldCharType="end"/>
            </w:r>
          </w:hyperlink>
        </w:p>
        <w:p w14:paraId="316221C4" w14:textId="77777777" w:rsidR="00CF3A21" w:rsidRDefault="00771377">
          <w:pPr>
            <w:pStyle w:val="TOC2"/>
            <w:tabs>
              <w:tab w:val="right" w:leader="dot" w:pos="9350"/>
            </w:tabs>
            <w:rPr>
              <w:rFonts w:cstheme="minorBidi"/>
              <w:noProof/>
              <w:sz w:val="22"/>
              <w:szCs w:val="22"/>
              <w:lang w:eastAsia="en-US"/>
            </w:rPr>
          </w:pPr>
          <w:hyperlink w:anchor="_Toc407179879" w:history="1">
            <w:r w:rsidR="00CF3A21" w:rsidRPr="00E67494">
              <w:rPr>
                <w:rStyle w:val="Hyperlink"/>
                <w:noProof/>
              </w:rPr>
              <w:t>Example Use Case: Credit Card Reader</w:t>
            </w:r>
            <w:r w:rsidR="00CF3A21">
              <w:rPr>
                <w:noProof/>
                <w:webHidden/>
              </w:rPr>
              <w:tab/>
            </w:r>
            <w:r w:rsidR="00CF3A21">
              <w:rPr>
                <w:noProof/>
                <w:webHidden/>
              </w:rPr>
              <w:fldChar w:fldCharType="begin"/>
            </w:r>
            <w:r w:rsidR="00CF3A21">
              <w:rPr>
                <w:noProof/>
                <w:webHidden/>
              </w:rPr>
              <w:instrText xml:space="preserve"> PAGEREF _Toc407179879 \h </w:instrText>
            </w:r>
            <w:r w:rsidR="00CF3A21">
              <w:rPr>
                <w:noProof/>
                <w:webHidden/>
              </w:rPr>
            </w:r>
            <w:r w:rsidR="00CF3A21">
              <w:rPr>
                <w:noProof/>
                <w:webHidden/>
              </w:rPr>
              <w:fldChar w:fldCharType="separate"/>
            </w:r>
            <w:r w:rsidR="00CF3A21">
              <w:rPr>
                <w:noProof/>
                <w:webHidden/>
              </w:rPr>
              <w:t>27</w:t>
            </w:r>
            <w:r w:rsidR="00CF3A21">
              <w:rPr>
                <w:noProof/>
                <w:webHidden/>
              </w:rPr>
              <w:fldChar w:fldCharType="end"/>
            </w:r>
          </w:hyperlink>
        </w:p>
        <w:p w14:paraId="1CB6263C" w14:textId="77777777" w:rsidR="00CF3A21" w:rsidRDefault="00771377">
          <w:pPr>
            <w:pStyle w:val="TOC2"/>
            <w:tabs>
              <w:tab w:val="right" w:leader="dot" w:pos="9350"/>
            </w:tabs>
            <w:rPr>
              <w:rFonts w:cstheme="minorBidi"/>
              <w:noProof/>
              <w:sz w:val="22"/>
              <w:szCs w:val="22"/>
              <w:lang w:eastAsia="en-US"/>
            </w:rPr>
          </w:pPr>
          <w:hyperlink w:anchor="_Toc407179880" w:history="1">
            <w:r w:rsidR="00CF3A21" w:rsidRPr="00E67494">
              <w:rPr>
                <w:rStyle w:val="Hyperlink"/>
                <w:noProof/>
              </w:rPr>
              <w:t>Handling keyed-in card data</w:t>
            </w:r>
            <w:r w:rsidR="00CF3A21">
              <w:rPr>
                <w:noProof/>
                <w:webHidden/>
              </w:rPr>
              <w:tab/>
            </w:r>
            <w:r w:rsidR="00CF3A21">
              <w:rPr>
                <w:noProof/>
                <w:webHidden/>
              </w:rPr>
              <w:fldChar w:fldCharType="begin"/>
            </w:r>
            <w:r w:rsidR="00CF3A21">
              <w:rPr>
                <w:noProof/>
                <w:webHidden/>
              </w:rPr>
              <w:instrText xml:space="preserve"> PAGEREF _Toc407179880 \h </w:instrText>
            </w:r>
            <w:r w:rsidR="00CF3A21">
              <w:rPr>
                <w:noProof/>
                <w:webHidden/>
              </w:rPr>
            </w:r>
            <w:r w:rsidR="00CF3A21">
              <w:rPr>
                <w:noProof/>
                <w:webHidden/>
              </w:rPr>
              <w:fldChar w:fldCharType="separate"/>
            </w:r>
            <w:r w:rsidR="00CF3A21">
              <w:rPr>
                <w:noProof/>
                <w:webHidden/>
              </w:rPr>
              <w:t>28</w:t>
            </w:r>
            <w:r w:rsidR="00CF3A21">
              <w:rPr>
                <w:noProof/>
                <w:webHidden/>
              </w:rPr>
              <w:fldChar w:fldCharType="end"/>
            </w:r>
          </w:hyperlink>
        </w:p>
        <w:p w14:paraId="12E590F5" w14:textId="77777777" w:rsidR="00CF3A21" w:rsidRDefault="00771377">
          <w:pPr>
            <w:pStyle w:val="TOC3"/>
            <w:tabs>
              <w:tab w:val="right" w:leader="dot" w:pos="9350"/>
            </w:tabs>
            <w:rPr>
              <w:rFonts w:cstheme="minorBidi"/>
              <w:iCs w:val="0"/>
              <w:noProof/>
              <w:sz w:val="22"/>
              <w:szCs w:val="22"/>
              <w:lang w:eastAsia="en-US"/>
            </w:rPr>
          </w:pPr>
          <w:hyperlink w:anchor="_Toc407179881" w:history="1">
            <w:r w:rsidR="00CF3A21" w:rsidRPr="00E67494">
              <w:rPr>
                <w:rStyle w:val="Hyperlink"/>
                <w:noProof/>
              </w:rPr>
              <w:t>Validating the card data</w:t>
            </w:r>
            <w:r w:rsidR="00CF3A21">
              <w:rPr>
                <w:noProof/>
                <w:webHidden/>
              </w:rPr>
              <w:tab/>
            </w:r>
            <w:r w:rsidR="00CF3A21">
              <w:rPr>
                <w:noProof/>
                <w:webHidden/>
              </w:rPr>
              <w:fldChar w:fldCharType="begin"/>
            </w:r>
            <w:r w:rsidR="00CF3A21">
              <w:rPr>
                <w:noProof/>
                <w:webHidden/>
              </w:rPr>
              <w:instrText xml:space="preserve"> PAGEREF _Toc407179881 \h </w:instrText>
            </w:r>
            <w:r w:rsidR="00CF3A21">
              <w:rPr>
                <w:noProof/>
                <w:webHidden/>
              </w:rPr>
            </w:r>
            <w:r w:rsidR="00CF3A21">
              <w:rPr>
                <w:noProof/>
                <w:webHidden/>
              </w:rPr>
              <w:fldChar w:fldCharType="separate"/>
            </w:r>
            <w:r w:rsidR="00CF3A21">
              <w:rPr>
                <w:noProof/>
                <w:webHidden/>
              </w:rPr>
              <w:t>28</w:t>
            </w:r>
            <w:r w:rsidR="00CF3A21">
              <w:rPr>
                <w:noProof/>
                <w:webHidden/>
              </w:rPr>
              <w:fldChar w:fldCharType="end"/>
            </w:r>
          </w:hyperlink>
        </w:p>
        <w:p w14:paraId="0BF6D396" w14:textId="77777777" w:rsidR="00CF3A21" w:rsidRDefault="00771377">
          <w:pPr>
            <w:pStyle w:val="TOC3"/>
            <w:tabs>
              <w:tab w:val="right" w:leader="dot" w:pos="9350"/>
            </w:tabs>
            <w:rPr>
              <w:rFonts w:cstheme="minorBidi"/>
              <w:iCs w:val="0"/>
              <w:noProof/>
              <w:sz w:val="22"/>
              <w:szCs w:val="22"/>
              <w:lang w:eastAsia="en-US"/>
            </w:rPr>
          </w:pPr>
          <w:hyperlink w:anchor="_Toc407179882" w:history="1">
            <w:r w:rsidR="00CF3A21" w:rsidRPr="00E67494">
              <w:rPr>
                <w:rStyle w:val="Hyperlink"/>
                <w:noProof/>
              </w:rPr>
              <w:t>Presenting the card number and date to the user</w:t>
            </w:r>
            <w:r w:rsidR="00CF3A21">
              <w:rPr>
                <w:noProof/>
                <w:webHidden/>
              </w:rPr>
              <w:tab/>
            </w:r>
            <w:r w:rsidR="00CF3A21">
              <w:rPr>
                <w:noProof/>
                <w:webHidden/>
              </w:rPr>
              <w:fldChar w:fldCharType="begin"/>
            </w:r>
            <w:r w:rsidR="00CF3A21">
              <w:rPr>
                <w:noProof/>
                <w:webHidden/>
              </w:rPr>
              <w:instrText xml:space="preserve"> PAGEREF _Toc407179882 \h </w:instrText>
            </w:r>
            <w:r w:rsidR="00CF3A21">
              <w:rPr>
                <w:noProof/>
                <w:webHidden/>
              </w:rPr>
            </w:r>
            <w:r w:rsidR="00CF3A21">
              <w:rPr>
                <w:noProof/>
                <w:webHidden/>
              </w:rPr>
              <w:fldChar w:fldCharType="separate"/>
            </w:r>
            <w:r w:rsidR="00CF3A21">
              <w:rPr>
                <w:noProof/>
                <w:webHidden/>
              </w:rPr>
              <w:t>28</w:t>
            </w:r>
            <w:r w:rsidR="00CF3A21">
              <w:rPr>
                <w:noProof/>
                <w:webHidden/>
              </w:rPr>
              <w:fldChar w:fldCharType="end"/>
            </w:r>
          </w:hyperlink>
        </w:p>
        <w:p w14:paraId="171FC709" w14:textId="77777777" w:rsidR="00CF3A21" w:rsidRDefault="00771377">
          <w:pPr>
            <w:pStyle w:val="TOC3"/>
            <w:tabs>
              <w:tab w:val="right" w:leader="dot" w:pos="9350"/>
            </w:tabs>
            <w:rPr>
              <w:rFonts w:cstheme="minorBidi"/>
              <w:iCs w:val="0"/>
              <w:noProof/>
              <w:sz w:val="22"/>
              <w:szCs w:val="22"/>
              <w:lang w:eastAsia="en-US"/>
            </w:rPr>
          </w:pPr>
          <w:hyperlink w:anchor="_Toc407179883" w:history="1">
            <w:r w:rsidR="00CF3A21" w:rsidRPr="00E67494">
              <w:rPr>
                <w:rStyle w:val="Hyperlink"/>
                <w:noProof/>
              </w:rPr>
              <w:t>Detailed Communication with a Credit Card Reader</w:t>
            </w:r>
            <w:r w:rsidR="00CF3A21">
              <w:rPr>
                <w:noProof/>
                <w:webHidden/>
              </w:rPr>
              <w:tab/>
            </w:r>
            <w:r w:rsidR="00CF3A21">
              <w:rPr>
                <w:noProof/>
                <w:webHidden/>
              </w:rPr>
              <w:fldChar w:fldCharType="begin"/>
            </w:r>
            <w:r w:rsidR="00CF3A21">
              <w:rPr>
                <w:noProof/>
                <w:webHidden/>
              </w:rPr>
              <w:instrText xml:space="preserve"> PAGEREF _Toc407179883 \h </w:instrText>
            </w:r>
            <w:r w:rsidR="00CF3A21">
              <w:rPr>
                <w:noProof/>
                <w:webHidden/>
              </w:rPr>
            </w:r>
            <w:r w:rsidR="00CF3A21">
              <w:rPr>
                <w:noProof/>
                <w:webHidden/>
              </w:rPr>
              <w:fldChar w:fldCharType="separate"/>
            </w:r>
            <w:r w:rsidR="00CF3A21">
              <w:rPr>
                <w:noProof/>
                <w:webHidden/>
              </w:rPr>
              <w:t>28</w:t>
            </w:r>
            <w:r w:rsidR="00CF3A21">
              <w:rPr>
                <w:noProof/>
                <w:webHidden/>
              </w:rPr>
              <w:fldChar w:fldCharType="end"/>
            </w:r>
          </w:hyperlink>
        </w:p>
        <w:p w14:paraId="392357D2" w14:textId="77777777" w:rsidR="00CF3A21" w:rsidRDefault="00771377">
          <w:pPr>
            <w:pStyle w:val="TOC1"/>
            <w:tabs>
              <w:tab w:val="left" w:pos="1540"/>
            </w:tabs>
            <w:rPr>
              <w:rFonts w:asciiTheme="minorHAnsi" w:hAnsiTheme="minorHAnsi" w:cstheme="minorBidi"/>
              <w:bCs w:val="0"/>
              <w:noProof/>
              <w:sz w:val="22"/>
              <w:szCs w:val="22"/>
              <w:lang w:eastAsia="en-US"/>
            </w:rPr>
          </w:pPr>
          <w:hyperlink w:anchor="_Toc407179884" w:history="1">
            <w:r w:rsidR="00CF3A21" w:rsidRPr="00E67494">
              <w:rPr>
                <w:rStyle w:val="Hyperlink"/>
                <w:noProof/>
              </w:rPr>
              <w:t>Chapter 5</w:t>
            </w:r>
            <w:r w:rsidR="00CF3A21">
              <w:rPr>
                <w:rFonts w:asciiTheme="minorHAnsi" w:hAnsiTheme="minorHAnsi" w:cstheme="minorBidi"/>
                <w:bCs w:val="0"/>
                <w:noProof/>
                <w:sz w:val="22"/>
                <w:szCs w:val="22"/>
                <w:lang w:eastAsia="en-US"/>
              </w:rPr>
              <w:tab/>
            </w:r>
            <w:r w:rsidR="00CF3A21" w:rsidRPr="00E67494">
              <w:rPr>
                <w:rStyle w:val="Hyperlink"/>
                <w:noProof/>
              </w:rPr>
              <w:t>SDK features for check-in transactions</w:t>
            </w:r>
            <w:r w:rsidR="00CF3A21">
              <w:rPr>
                <w:noProof/>
                <w:webHidden/>
              </w:rPr>
              <w:tab/>
            </w:r>
            <w:r w:rsidR="00CF3A21">
              <w:rPr>
                <w:noProof/>
                <w:webHidden/>
              </w:rPr>
              <w:fldChar w:fldCharType="begin"/>
            </w:r>
            <w:r w:rsidR="00CF3A21">
              <w:rPr>
                <w:noProof/>
                <w:webHidden/>
              </w:rPr>
              <w:instrText xml:space="preserve"> PAGEREF _Toc407179884 \h </w:instrText>
            </w:r>
            <w:r w:rsidR="00CF3A21">
              <w:rPr>
                <w:noProof/>
                <w:webHidden/>
              </w:rPr>
            </w:r>
            <w:r w:rsidR="00CF3A21">
              <w:rPr>
                <w:noProof/>
                <w:webHidden/>
              </w:rPr>
              <w:fldChar w:fldCharType="separate"/>
            </w:r>
            <w:r w:rsidR="00CF3A21">
              <w:rPr>
                <w:noProof/>
                <w:webHidden/>
              </w:rPr>
              <w:t>31</w:t>
            </w:r>
            <w:r w:rsidR="00CF3A21">
              <w:rPr>
                <w:noProof/>
                <w:webHidden/>
              </w:rPr>
              <w:fldChar w:fldCharType="end"/>
            </w:r>
          </w:hyperlink>
        </w:p>
        <w:p w14:paraId="1BECEBEF" w14:textId="77777777" w:rsidR="00CF3A21" w:rsidRDefault="00771377">
          <w:pPr>
            <w:pStyle w:val="TOC2"/>
            <w:tabs>
              <w:tab w:val="right" w:leader="dot" w:pos="9350"/>
            </w:tabs>
            <w:rPr>
              <w:rFonts w:cstheme="minorBidi"/>
              <w:noProof/>
              <w:sz w:val="22"/>
              <w:szCs w:val="22"/>
              <w:lang w:eastAsia="en-US"/>
            </w:rPr>
          </w:pPr>
          <w:hyperlink w:anchor="_Toc407179885" w:history="1">
            <w:r w:rsidR="00CF3A21" w:rsidRPr="00E67494">
              <w:rPr>
                <w:rStyle w:val="Hyperlink"/>
                <w:noProof/>
              </w:rPr>
              <w:t>Location data</w:t>
            </w:r>
            <w:r w:rsidR="00CF3A21">
              <w:rPr>
                <w:noProof/>
                <w:webHidden/>
              </w:rPr>
              <w:tab/>
            </w:r>
            <w:r w:rsidR="00CF3A21">
              <w:rPr>
                <w:noProof/>
                <w:webHidden/>
              </w:rPr>
              <w:fldChar w:fldCharType="begin"/>
            </w:r>
            <w:r w:rsidR="00CF3A21">
              <w:rPr>
                <w:noProof/>
                <w:webHidden/>
              </w:rPr>
              <w:instrText xml:space="preserve"> PAGEREF _Toc407179885 \h </w:instrText>
            </w:r>
            <w:r w:rsidR="00CF3A21">
              <w:rPr>
                <w:noProof/>
                <w:webHidden/>
              </w:rPr>
            </w:r>
            <w:r w:rsidR="00CF3A21">
              <w:rPr>
                <w:noProof/>
                <w:webHidden/>
              </w:rPr>
              <w:fldChar w:fldCharType="separate"/>
            </w:r>
            <w:r w:rsidR="00CF3A21">
              <w:rPr>
                <w:noProof/>
                <w:webHidden/>
              </w:rPr>
              <w:t>31</w:t>
            </w:r>
            <w:r w:rsidR="00CF3A21">
              <w:rPr>
                <w:noProof/>
                <w:webHidden/>
              </w:rPr>
              <w:fldChar w:fldCharType="end"/>
            </w:r>
          </w:hyperlink>
        </w:p>
        <w:p w14:paraId="6B23DEBA" w14:textId="77777777" w:rsidR="00CF3A21" w:rsidRDefault="00771377">
          <w:pPr>
            <w:pStyle w:val="TOC2"/>
            <w:tabs>
              <w:tab w:val="right" w:leader="dot" w:pos="9350"/>
            </w:tabs>
            <w:rPr>
              <w:rFonts w:cstheme="minorBidi"/>
              <w:noProof/>
              <w:sz w:val="22"/>
              <w:szCs w:val="22"/>
              <w:lang w:eastAsia="en-US"/>
            </w:rPr>
          </w:pPr>
          <w:hyperlink w:anchor="_Toc407179886" w:history="1">
            <w:r w:rsidR="00CF3A21" w:rsidRPr="00E67494">
              <w:rPr>
                <w:rStyle w:val="Hyperlink"/>
                <w:noProof/>
              </w:rPr>
              <w:t>Tab data</w:t>
            </w:r>
            <w:r w:rsidR="00CF3A21">
              <w:rPr>
                <w:noProof/>
                <w:webHidden/>
              </w:rPr>
              <w:tab/>
            </w:r>
            <w:r w:rsidR="00CF3A21">
              <w:rPr>
                <w:noProof/>
                <w:webHidden/>
              </w:rPr>
              <w:fldChar w:fldCharType="begin"/>
            </w:r>
            <w:r w:rsidR="00CF3A21">
              <w:rPr>
                <w:noProof/>
                <w:webHidden/>
              </w:rPr>
              <w:instrText xml:space="preserve"> PAGEREF _Toc407179886 \h </w:instrText>
            </w:r>
            <w:r w:rsidR="00CF3A21">
              <w:rPr>
                <w:noProof/>
                <w:webHidden/>
              </w:rPr>
            </w:r>
            <w:r w:rsidR="00CF3A21">
              <w:rPr>
                <w:noProof/>
                <w:webHidden/>
              </w:rPr>
              <w:fldChar w:fldCharType="separate"/>
            </w:r>
            <w:r w:rsidR="00CF3A21">
              <w:rPr>
                <w:noProof/>
                <w:webHidden/>
              </w:rPr>
              <w:t>32</w:t>
            </w:r>
            <w:r w:rsidR="00CF3A21">
              <w:rPr>
                <w:noProof/>
                <w:webHidden/>
              </w:rPr>
              <w:fldChar w:fldCharType="end"/>
            </w:r>
          </w:hyperlink>
        </w:p>
        <w:p w14:paraId="5A247A88" w14:textId="77777777" w:rsidR="00CF3A21" w:rsidRDefault="00771377">
          <w:pPr>
            <w:pStyle w:val="TOC1"/>
            <w:tabs>
              <w:tab w:val="left" w:pos="1540"/>
            </w:tabs>
            <w:rPr>
              <w:rFonts w:asciiTheme="minorHAnsi" w:hAnsiTheme="minorHAnsi" w:cstheme="minorBidi"/>
              <w:bCs w:val="0"/>
              <w:noProof/>
              <w:sz w:val="22"/>
              <w:szCs w:val="22"/>
              <w:lang w:eastAsia="en-US"/>
            </w:rPr>
          </w:pPr>
          <w:hyperlink w:anchor="_Toc407179887" w:history="1">
            <w:r w:rsidR="00CF3A21" w:rsidRPr="00E67494">
              <w:rPr>
                <w:rStyle w:val="Hyperlink"/>
                <w:noProof/>
              </w:rPr>
              <w:t>Chapter 6</w:t>
            </w:r>
            <w:r w:rsidR="00CF3A21">
              <w:rPr>
                <w:rFonts w:asciiTheme="minorHAnsi" w:hAnsiTheme="minorHAnsi" w:cstheme="minorBidi"/>
                <w:bCs w:val="0"/>
                <w:noProof/>
                <w:sz w:val="22"/>
                <w:szCs w:val="22"/>
                <w:lang w:eastAsia="en-US"/>
              </w:rPr>
              <w:tab/>
            </w:r>
            <w:r w:rsidR="00CF3A21" w:rsidRPr="00E67494">
              <w:rPr>
                <w:rStyle w:val="Hyperlink"/>
                <w:noProof/>
              </w:rPr>
              <w:t>Customizing the SDK with a transaction controller</w:t>
            </w:r>
            <w:r w:rsidR="00CF3A21">
              <w:rPr>
                <w:noProof/>
                <w:webHidden/>
              </w:rPr>
              <w:tab/>
            </w:r>
            <w:r w:rsidR="00CF3A21">
              <w:rPr>
                <w:noProof/>
                <w:webHidden/>
              </w:rPr>
              <w:fldChar w:fldCharType="begin"/>
            </w:r>
            <w:r w:rsidR="00CF3A21">
              <w:rPr>
                <w:noProof/>
                <w:webHidden/>
              </w:rPr>
              <w:instrText xml:space="preserve"> PAGEREF _Toc407179887 \h </w:instrText>
            </w:r>
            <w:r w:rsidR="00CF3A21">
              <w:rPr>
                <w:noProof/>
                <w:webHidden/>
              </w:rPr>
            </w:r>
            <w:r w:rsidR="00CF3A21">
              <w:rPr>
                <w:noProof/>
                <w:webHidden/>
              </w:rPr>
              <w:fldChar w:fldCharType="separate"/>
            </w:r>
            <w:r w:rsidR="00CF3A21">
              <w:rPr>
                <w:noProof/>
                <w:webHidden/>
              </w:rPr>
              <w:t>34</w:t>
            </w:r>
            <w:r w:rsidR="00CF3A21">
              <w:rPr>
                <w:noProof/>
                <w:webHidden/>
              </w:rPr>
              <w:fldChar w:fldCharType="end"/>
            </w:r>
          </w:hyperlink>
        </w:p>
        <w:p w14:paraId="447DA213" w14:textId="77777777" w:rsidR="00CF3A21" w:rsidRDefault="00771377">
          <w:pPr>
            <w:pStyle w:val="TOC1"/>
            <w:tabs>
              <w:tab w:val="left" w:pos="1540"/>
            </w:tabs>
            <w:rPr>
              <w:rFonts w:asciiTheme="minorHAnsi" w:hAnsiTheme="minorHAnsi" w:cstheme="minorBidi"/>
              <w:bCs w:val="0"/>
              <w:noProof/>
              <w:sz w:val="22"/>
              <w:szCs w:val="22"/>
              <w:lang w:eastAsia="en-US"/>
            </w:rPr>
          </w:pPr>
          <w:hyperlink w:anchor="_Toc407179888" w:history="1">
            <w:r w:rsidR="00CF3A21" w:rsidRPr="00E67494">
              <w:rPr>
                <w:rStyle w:val="Hyperlink"/>
                <w:noProof/>
              </w:rPr>
              <w:t>Chapter 7</w:t>
            </w:r>
            <w:r w:rsidR="00CF3A21">
              <w:rPr>
                <w:rFonts w:asciiTheme="minorHAnsi" w:hAnsiTheme="minorHAnsi" w:cstheme="minorBidi"/>
                <w:bCs w:val="0"/>
                <w:noProof/>
                <w:sz w:val="22"/>
                <w:szCs w:val="22"/>
                <w:lang w:eastAsia="en-US"/>
              </w:rPr>
              <w:tab/>
            </w:r>
            <w:r w:rsidR="00CF3A21" w:rsidRPr="00E67494">
              <w:rPr>
                <w:rStyle w:val="Hyperlink"/>
                <w:noProof/>
              </w:rPr>
              <w:t>Handling errors</w:t>
            </w:r>
            <w:r w:rsidR="00CF3A21">
              <w:rPr>
                <w:noProof/>
                <w:webHidden/>
              </w:rPr>
              <w:tab/>
            </w:r>
            <w:r w:rsidR="00CF3A21">
              <w:rPr>
                <w:noProof/>
                <w:webHidden/>
              </w:rPr>
              <w:fldChar w:fldCharType="begin"/>
            </w:r>
            <w:r w:rsidR="00CF3A21">
              <w:rPr>
                <w:noProof/>
                <w:webHidden/>
              </w:rPr>
              <w:instrText xml:space="preserve"> PAGEREF _Toc407179888 \h </w:instrText>
            </w:r>
            <w:r w:rsidR="00CF3A21">
              <w:rPr>
                <w:noProof/>
                <w:webHidden/>
              </w:rPr>
            </w:r>
            <w:r w:rsidR="00CF3A21">
              <w:rPr>
                <w:noProof/>
                <w:webHidden/>
              </w:rPr>
              <w:fldChar w:fldCharType="separate"/>
            </w:r>
            <w:r w:rsidR="00CF3A21">
              <w:rPr>
                <w:noProof/>
                <w:webHidden/>
              </w:rPr>
              <w:t>35</w:t>
            </w:r>
            <w:r w:rsidR="00CF3A21">
              <w:rPr>
                <w:noProof/>
                <w:webHidden/>
              </w:rPr>
              <w:fldChar w:fldCharType="end"/>
            </w:r>
          </w:hyperlink>
        </w:p>
        <w:p w14:paraId="22BF979C" w14:textId="77777777" w:rsidR="00CF3A21" w:rsidRDefault="00771377">
          <w:pPr>
            <w:pStyle w:val="TOC2"/>
            <w:tabs>
              <w:tab w:val="right" w:leader="dot" w:pos="9350"/>
            </w:tabs>
            <w:rPr>
              <w:rFonts w:cstheme="minorBidi"/>
              <w:noProof/>
              <w:sz w:val="22"/>
              <w:szCs w:val="22"/>
              <w:lang w:eastAsia="en-US"/>
            </w:rPr>
          </w:pPr>
          <w:hyperlink w:anchor="_Toc407179889" w:history="1">
            <w:r w:rsidR="00CF3A21" w:rsidRPr="00E67494">
              <w:rPr>
                <w:rStyle w:val="Hyperlink"/>
                <w:noProof/>
              </w:rPr>
              <w:t>Error processing best practices</w:t>
            </w:r>
            <w:r w:rsidR="00CF3A21">
              <w:rPr>
                <w:noProof/>
                <w:webHidden/>
              </w:rPr>
              <w:tab/>
            </w:r>
            <w:r w:rsidR="00CF3A21">
              <w:rPr>
                <w:noProof/>
                <w:webHidden/>
              </w:rPr>
              <w:fldChar w:fldCharType="begin"/>
            </w:r>
            <w:r w:rsidR="00CF3A21">
              <w:rPr>
                <w:noProof/>
                <w:webHidden/>
              </w:rPr>
              <w:instrText xml:space="preserve"> PAGEREF _Toc407179889 \h </w:instrText>
            </w:r>
            <w:r w:rsidR="00CF3A21">
              <w:rPr>
                <w:noProof/>
                <w:webHidden/>
              </w:rPr>
            </w:r>
            <w:r w:rsidR="00CF3A21">
              <w:rPr>
                <w:noProof/>
                <w:webHidden/>
              </w:rPr>
              <w:fldChar w:fldCharType="separate"/>
            </w:r>
            <w:r w:rsidR="00CF3A21">
              <w:rPr>
                <w:noProof/>
                <w:webHidden/>
              </w:rPr>
              <w:t>35</w:t>
            </w:r>
            <w:r w:rsidR="00CF3A21">
              <w:rPr>
                <w:noProof/>
                <w:webHidden/>
              </w:rPr>
              <w:fldChar w:fldCharType="end"/>
            </w:r>
          </w:hyperlink>
        </w:p>
        <w:p w14:paraId="2B27F3F2" w14:textId="77777777" w:rsidR="00CF3A21" w:rsidRDefault="00771377">
          <w:pPr>
            <w:pStyle w:val="TOC2"/>
            <w:tabs>
              <w:tab w:val="right" w:leader="dot" w:pos="9350"/>
            </w:tabs>
            <w:rPr>
              <w:rFonts w:cstheme="minorBidi"/>
              <w:noProof/>
              <w:sz w:val="22"/>
              <w:szCs w:val="22"/>
              <w:lang w:eastAsia="en-US"/>
            </w:rPr>
          </w:pPr>
          <w:hyperlink w:anchor="_Toc407179890" w:history="1">
            <w:r w:rsidR="00CF3A21" w:rsidRPr="00E67494">
              <w:rPr>
                <w:rStyle w:val="Hyperlink"/>
                <w:noProof/>
              </w:rPr>
              <w:t>Error handling classes</w:t>
            </w:r>
            <w:r w:rsidR="00CF3A21">
              <w:rPr>
                <w:noProof/>
                <w:webHidden/>
              </w:rPr>
              <w:tab/>
            </w:r>
            <w:r w:rsidR="00CF3A21">
              <w:rPr>
                <w:noProof/>
                <w:webHidden/>
              </w:rPr>
              <w:fldChar w:fldCharType="begin"/>
            </w:r>
            <w:r w:rsidR="00CF3A21">
              <w:rPr>
                <w:noProof/>
                <w:webHidden/>
              </w:rPr>
              <w:instrText xml:space="preserve"> PAGEREF _Toc407179890 \h </w:instrText>
            </w:r>
            <w:r w:rsidR="00CF3A21">
              <w:rPr>
                <w:noProof/>
                <w:webHidden/>
              </w:rPr>
            </w:r>
            <w:r w:rsidR="00CF3A21">
              <w:rPr>
                <w:noProof/>
                <w:webHidden/>
              </w:rPr>
              <w:fldChar w:fldCharType="separate"/>
            </w:r>
            <w:r w:rsidR="00CF3A21">
              <w:rPr>
                <w:noProof/>
                <w:webHidden/>
              </w:rPr>
              <w:t>36</w:t>
            </w:r>
            <w:r w:rsidR="00CF3A21">
              <w:rPr>
                <w:noProof/>
                <w:webHidden/>
              </w:rPr>
              <w:fldChar w:fldCharType="end"/>
            </w:r>
          </w:hyperlink>
        </w:p>
        <w:p w14:paraId="36C64E33" w14:textId="77777777" w:rsidR="00CF3A21" w:rsidRDefault="00771377">
          <w:pPr>
            <w:pStyle w:val="TOC3"/>
            <w:tabs>
              <w:tab w:val="right" w:leader="dot" w:pos="9350"/>
            </w:tabs>
            <w:rPr>
              <w:rFonts w:cstheme="minorBidi"/>
              <w:iCs w:val="0"/>
              <w:noProof/>
              <w:sz w:val="22"/>
              <w:szCs w:val="22"/>
              <w:lang w:eastAsia="en-US"/>
            </w:rPr>
          </w:pPr>
          <w:hyperlink w:anchor="_Toc407179891" w:history="1">
            <w:r w:rsidR="00CF3A21" w:rsidRPr="00E67494">
              <w:rPr>
                <w:rStyle w:val="Hyperlink"/>
                <w:noProof/>
              </w:rPr>
              <w:t xml:space="preserve">The </w:t>
            </w:r>
            <w:r w:rsidR="00CF3A21" w:rsidRPr="00E67494">
              <w:rPr>
                <w:rStyle w:val="Hyperlink"/>
                <w:rFonts w:ascii="Courier New" w:hAnsi="Courier New"/>
                <w:noProof/>
              </w:rPr>
              <w:t>PPError</w:t>
            </w:r>
            <w:r w:rsidR="00CF3A21" w:rsidRPr="00E67494">
              <w:rPr>
                <w:rStyle w:val="Hyperlink"/>
                <w:noProof/>
              </w:rPr>
              <w:t xml:space="preserve"> class</w:t>
            </w:r>
            <w:r w:rsidR="00CF3A21">
              <w:rPr>
                <w:noProof/>
                <w:webHidden/>
              </w:rPr>
              <w:tab/>
            </w:r>
            <w:r w:rsidR="00CF3A21">
              <w:rPr>
                <w:noProof/>
                <w:webHidden/>
              </w:rPr>
              <w:fldChar w:fldCharType="begin"/>
            </w:r>
            <w:r w:rsidR="00CF3A21">
              <w:rPr>
                <w:noProof/>
                <w:webHidden/>
              </w:rPr>
              <w:instrText xml:space="preserve"> PAGEREF _Toc407179891 \h </w:instrText>
            </w:r>
            <w:r w:rsidR="00CF3A21">
              <w:rPr>
                <w:noProof/>
                <w:webHidden/>
              </w:rPr>
            </w:r>
            <w:r w:rsidR="00CF3A21">
              <w:rPr>
                <w:noProof/>
                <w:webHidden/>
              </w:rPr>
              <w:fldChar w:fldCharType="separate"/>
            </w:r>
            <w:r w:rsidR="00CF3A21">
              <w:rPr>
                <w:noProof/>
                <w:webHidden/>
              </w:rPr>
              <w:t>36</w:t>
            </w:r>
            <w:r w:rsidR="00CF3A21">
              <w:rPr>
                <w:noProof/>
                <w:webHidden/>
              </w:rPr>
              <w:fldChar w:fldCharType="end"/>
            </w:r>
          </w:hyperlink>
        </w:p>
        <w:p w14:paraId="70B2D8B6" w14:textId="77777777" w:rsidR="00CF3A21" w:rsidRDefault="00771377">
          <w:pPr>
            <w:pStyle w:val="TOC3"/>
            <w:tabs>
              <w:tab w:val="right" w:leader="dot" w:pos="9350"/>
            </w:tabs>
            <w:rPr>
              <w:rFonts w:cstheme="minorBidi"/>
              <w:iCs w:val="0"/>
              <w:noProof/>
              <w:sz w:val="22"/>
              <w:szCs w:val="22"/>
              <w:lang w:eastAsia="en-US"/>
            </w:rPr>
          </w:pPr>
          <w:hyperlink w:anchor="_Toc407179892" w:history="1">
            <w:r w:rsidR="00CF3A21" w:rsidRPr="00E67494">
              <w:rPr>
                <w:rStyle w:val="Hyperlink"/>
                <w:noProof/>
              </w:rPr>
              <w:t xml:space="preserve">The </w:t>
            </w:r>
            <w:r w:rsidR="00CF3A21" w:rsidRPr="00E67494">
              <w:rPr>
                <w:rStyle w:val="Hyperlink"/>
                <w:rFonts w:ascii="Courier New" w:hAnsi="Courier New"/>
                <w:noProof/>
              </w:rPr>
              <w:t>PPError.BasicErrors</w:t>
            </w:r>
            <w:r w:rsidR="00CF3A21" w:rsidRPr="00E67494">
              <w:rPr>
                <w:rStyle w:val="Hyperlink"/>
                <w:noProof/>
              </w:rPr>
              <w:t xml:space="preserve"> class</w:t>
            </w:r>
            <w:r w:rsidR="00CF3A21">
              <w:rPr>
                <w:noProof/>
                <w:webHidden/>
              </w:rPr>
              <w:tab/>
            </w:r>
            <w:r w:rsidR="00CF3A21">
              <w:rPr>
                <w:noProof/>
                <w:webHidden/>
              </w:rPr>
              <w:fldChar w:fldCharType="begin"/>
            </w:r>
            <w:r w:rsidR="00CF3A21">
              <w:rPr>
                <w:noProof/>
                <w:webHidden/>
              </w:rPr>
              <w:instrText xml:space="preserve"> PAGEREF _Toc407179892 \h </w:instrText>
            </w:r>
            <w:r w:rsidR="00CF3A21">
              <w:rPr>
                <w:noProof/>
                <w:webHidden/>
              </w:rPr>
            </w:r>
            <w:r w:rsidR="00CF3A21">
              <w:rPr>
                <w:noProof/>
                <w:webHidden/>
              </w:rPr>
              <w:fldChar w:fldCharType="separate"/>
            </w:r>
            <w:r w:rsidR="00CF3A21">
              <w:rPr>
                <w:noProof/>
                <w:webHidden/>
              </w:rPr>
              <w:t>36</w:t>
            </w:r>
            <w:r w:rsidR="00CF3A21">
              <w:rPr>
                <w:noProof/>
                <w:webHidden/>
              </w:rPr>
              <w:fldChar w:fldCharType="end"/>
            </w:r>
          </w:hyperlink>
        </w:p>
        <w:p w14:paraId="1830A452" w14:textId="77777777" w:rsidR="00CF3A21" w:rsidRDefault="00771377">
          <w:pPr>
            <w:pStyle w:val="TOC1"/>
            <w:tabs>
              <w:tab w:val="left" w:pos="1540"/>
            </w:tabs>
            <w:rPr>
              <w:rFonts w:asciiTheme="minorHAnsi" w:hAnsiTheme="minorHAnsi" w:cstheme="minorBidi"/>
              <w:bCs w:val="0"/>
              <w:noProof/>
              <w:sz w:val="22"/>
              <w:szCs w:val="22"/>
              <w:lang w:eastAsia="en-US"/>
            </w:rPr>
          </w:pPr>
          <w:hyperlink w:anchor="_Toc407179893" w:history="1">
            <w:r w:rsidR="00CF3A21" w:rsidRPr="00E67494">
              <w:rPr>
                <w:rStyle w:val="Hyperlink"/>
                <w:noProof/>
              </w:rPr>
              <w:t>Appendix A.</w:t>
            </w:r>
            <w:r w:rsidR="00CF3A21">
              <w:rPr>
                <w:rFonts w:asciiTheme="minorHAnsi" w:hAnsiTheme="minorHAnsi" w:cstheme="minorBidi"/>
                <w:bCs w:val="0"/>
                <w:noProof/>
                <w:sz w:val="22"/>
                <w:szCs w:val="22"/>
                <w:lang w:eastAsia="en-US"/>
              </w:rPr>
              <w:tab/>
            </w:r>
            <w:r w:rsidR="00CF3A21" w:rsidRPr="00E67494">
              <w:rPr>
                <w:rStyle w:val="Hyperlink"/>
                <w:noProof/>
              </w:rPr>
              <w:t>The sample apps</w:t>
            </w:r>
            <w:r w:rsidR="00CF3A21">
              <w:rPr>
                <w:noProof/>
                <w:webHidden/>
              </w:rPr>
              <w:tab/>
            </w:r>
            <w:r w:rsidR="00CF3A21">
              <w:rPr>
                <w:noProof/>
                <w:webHidden/>
              </w:rPr>
              <w:fldChar w:fldCharType="begin"/>
            </w:r>
            <w:r w:rsidR="00CF3A21">
              <w:rPr>
                <w:noProof/>
                <w:webHidden/>
              </w:rPr>
              <w:instrText xml:space="preserve"> PAGEREF _Toc407179893 \h </w:instrText>
            </w:r>
            <w:r w:rsidR="00CF3A21">
              <w:rPr>
                <w:noProof/>
                <w:webHidden/>
              </w:rPr>
            </w:r>
            <w:r w:rsidR="00CF3A21">
              <w:rPr>
                <w:noProof/>
                <w:webHidden/>
              </w:rPr>
              <w:fldChar w:fldCharType="separate"/>
            </w:r>
            <w:r w:rsidR="00CF3A21">
              <w:rPr>
                <w:noProof/>
                <w:webHidden/>
              </w:rPr>
              <w:t>37</w:t>
            </w:r>
            <w:r w:rsidR="00CF3A21">
              <w:rPr>
                <w:noProof/>
                <w:webHidden/>
              </w:rPr>
              <w:fldChar w:fldCharType="end"/>
            </w:r>
          </w:hyperlink>
        </w:p>
        <w:p w14:paraId="1D1CAE57" w14:textId="77777777" w:rsidR="00CF3A21" w:rsidRDefault="00771377">
          <w:pPr>
            <w:pStyle w:val="TOC2"/>
            <w:tabs>
              <w:tab w:val="right" w:leader="dot" w:pos="9350"/>
            </w:tabs>
            <w:rPr>
              <w:rFonts w:cstheme="minorBidi"/>
              <w:noProof/>
              <w:sz w:val="22"/>
              <w:szCs w:val="22"/>
              <w:lang w:eastAsia="en-US"/>
            </w:rPr>
          </w:pPr>
          <w:hyperlink w:anchor="_Toc407179894" w:history="1">
            <w:r w:rsidR="00CF3A21" w:rsidRPr="00E67494">
              <w:rPr>
                <w:rStyle w:val="Hyperlink"/>
                <w:noProof/>
              </w:rPr>
              <w:t>Functionality of sample apps</w:t>
            </w:r>
            <w:r w:rsidR="00CF3A21">
              <w:rPr>
                <w:noProof/>
                <w:webHidden/>
              </w:rPr>
              <w:tab/>
            </w:r>
            <w:r w:rsidR="00CF3A21">
              <w:rPr>
                <w:noProof/>
                <w:webHidden/>
              </w:rPr>
              <w:fldChar w:fldCharType="begin"/>
            </w:r>
            <w:r w:rsidR="00CF3A21">
              <w:rPr>
                <w:noProof/>
                <w:webHidden/>
              </w:rPr>
              <w:instrText xml:space="preserve"> PAGEREF _Toc407179894 \h </w:instrText>
            </w:r>
            <w:r w:rsidR="00CF3A21">
              <w:rPr>
                <w:noProof/>
                <w:webHidden/>
              </w:rPr>
            </w:r>
            <w:r w:rsidR="00CF3A21">
              <w:rPr>
                <w:noProof/>
                <w:webHidden/>
              </w:rPr>
              <w:fldChar w:fldCharType="separate"/>
            </w:r>
            <w:r w:rsidR="00CF3A21">
              <w:rPr>
                <w:noProof/>
                <w:webHidden/>
              </w:rPr>
              <w:t>37</w:t>
            </w:r>
            <w:r w:rsidR="00CF3A21">
              <w:rPr>
                <w:noProof/>
                <w:webHidden/>
              </w:rPr>
              <w:fldChar w:fldCharType="end"/>
            </w:r>
          </w:hyperlink>
        </w:p>
        <w:p w14:paraId="7058FD32" w14:textId="77777777" w:rsidR="00CF3A21" w:rsidRDefault="00771377">
          <w:pPr>
            <w:pStyle w:val="TOC3"/>
            <w:tabs>
              <w:tab w:val="right" w:leader="dot" w:pos="9350"/>
            </w:tabs>
            <w:rPr>
              <w:rFonts w:cstheme="minorBidi"/>
              <w:iCs w:val="0"/>
              <w:noProof/>
              <w:sz w:val="22"/>
              <w:szCs w:val="22"/>
              <w:lang w:eastAsia="en-US"/>
            </w:rPr>
          </w:pPr>
          <w:hyperlink w:anchor="_Toc407179895" w:history="1">
            <w:r w:rsidR="00CF3A21" w:rsidRPr="00E67494">
              <w:rPr>
                <w:rStyle w:val="Hyperlink"/>
                <w:noProof/>
              </w:rPr>
              <w:t>Setup steps</w:t>
            </w:r>
            <w:r w:rsidR="00CF3A21">
              <w:rPr>
                <w:noProof/>
                <w:webHidden/>
              </w:rPr>
              <w:tab/>
            </w:r>
            <w:r w:rsidR="00CF3A21">
              <w:rPr>
                <w:noProof/>
                <w:webHidden/>
              </w:rPr>
              <w:fldChar w:fldCharType="begin"/>
            </w:r>
            <w:r w:rsidR="00CF3A21">
              <w:rPr>
                <w:noProof/>
                <w:webHidden/>
              </w:rPr>
              <w:instrText xml:space="preserve"> PAGEREF _Toc407179895 \h </w:instrText>
            </w:r>
            <w:r w:rsidR="00CF3A21">
              <w:rPr>
                <w:noProof/>
                <w:webHidden/>
              </w:rPr>
            </w:r>
            <w:r w:rsidR="00CF3A21">
              <w:rPr>
                <w:noProof/>
                <w:webHidden/>
              </w:rPr>
              <w:fldChar w:fldCharType="separate"/>
            </w:r>
            <w:r w:rsidR="00CF3A21">
              <w:rPr>
                <w:noProof/>
                <w:webHidden/>
              </w:rPr>
              <w:t>37</w:t>
            </w:r>
            <w:r w:rsidR="00CF3A21">
              <w:rPr>
                <w:noProof/>
                <w:webHidden/>
              </w:rPr>
              <w:fldChar w:fldCharType="end"/>
            </w:r>
          </w:hyperlink>
        </w:p>
        <w:p w14:paraId="20F64CD8" w14:textId="77777777" w:rsidR="00CF3A21" w:rsidRDefault="00771377">
          <w:pPr>
            <w:pStyle w:val="TOC3"/>
            <w:tabs>
              <w:tab w:val="right" w:leader="dot" w:pos="9350"/>
            </w:tabs>
            <w:rPr>
              <w:rFonts w:cstheme="minorBidi"/>
              <w:iCs w:val="0"/>
              <w:noProof/>
              <w:sz w:val="22"/>
              <w:szCs w:val="22"/>
              <w:lang w:eastAsia="en-US"/>
            </w:rPr>
          </w:pPr>
          <w:hyperlink w:anchor="_Toc407179896" w:history="1">
            <w:r w:rsidR="00CF3A21" w:rsidRPr="00E67494">
              <w:rPr>
                <w:rStyle w:val="Hyperlink"/>
                <w:noProof/>
              </w:rPr>
              <w:t>Steps in the basic workflow</w:t>
            </w:r>
            <w:r w:rsidR="00CF3A21">
              <w:rPr>
                <w:noProof/>
                <w:webHidden/>
              </w:rPr>
              <w:tab/>
            </w:r>
            <w:r w:rsidR="00CF3A21">
              <w:rPr>
                <w:noProof/>
                <w:webHidden/>
              </w:rPr>
              <w:fldChar w:fldCharType="begin"/>
            </w:r>
            <w:r w:rsidR="00CF3A21">
              <w:rPr>
                <w:noProof/>
                <w:webHidden/>
              </w:rPr>
              <w:instrText xml:space="preserve"> PAGEREF _Toc407179896 \h </w:instrText>
            </w:r>
            <w:r w:rsidR="00CF3A21">
              <w:rPr>
                <w:noProof/>
                <w:webHidden/>
              </w:rPr>
            </w:r>
            <w:r w:rsidR="00CF3A21">
              <w:rPr>
                <w:noProof/>
                <w:webHidden/>
              </w:rPr>
              <w:fldChar w:fldCharType="separate"/>
            </w:r>
            <w:r w:rsidR="00CF3A21">
              <w:rPr>
                <w:noProof/>
                <w:webHidden/>
              </w:rPr>
              <w:t>37</w:t>
            </w:r>
            <w:r w:rsidR="00CF3A21">
              <w:rPr>
                <w:noProof/>
                <w:webHidden/>
              </w:rPr>
              <w:fldChar w:fldCharType="end"/>
            </w:r>
          </w:hyperlink>
        </w:p>
        <w:p w14:paraId="23EEC0AE" w14:textId="77777777" w:rsidR="00CF3A21" w:rsidRDefault="00771377">
          <w:pPr>
            <w:pStyle w:val="TOC3"/>
            <w:tabs>
              <w:tab w:val="right" w:leader="dot" w:pos="9350"/>
            </w:tabs>
            <w:rPr>
              <w:rFonts w:cstheme="minorBidi"/>
              <w:iCs w:val="0"/>
              <w:noProof/>
              <w:sz w:val="22"/>
              <w:szCs w:val="22"/>
              <w:lang w:eastAsia="en-US"/>
            </w:rPr>
          </w:pPr>
          <w:hyperlink w:anchor="_Toc407179897" w:history="1">
            <w:r w:rsidR="00CF3A21" w:rsidRPr="00E67494">
              <w:rPr>
                <w:rStyle w:val="Hyperlink"/>
                <w:noProof/>
              </w:rPr>
              <w:t>Variations on the basic workflow</w:t>
            </w:r>
            <w:r w:rsidR="00CF3A21">
              <w:rPr>
                <w:noProof/>
                <w:webHidden/>
              </w:rPr>
              <w:tab/>
            </w:r>
            <w:r w:rsidR="00CF3A21">
              <w:rPr>
                <w:noProof/>
                <w:webHidden/>
              </w:rPr>
              <w:fldChar w:fldCharType="begin"/>
            </w:r>
            <w:r w:rsidR="00CF3A21">
              <w:rPr>
                <w:noProof/>
                <w:webHidden/>
              </w:rPr>
              <w:instrText xml:space="preserve"> PAGEREF _Toc407179897 \h </w:instrText>
            </w:r>
            <w:r w:rsidR="00CF3A21">
              <w:rPr>
                <w:noProof/>
                <w:webHidden/>
              </w:rPr>
            </w:r>
            <w:r w:rsidR="00CF3A21">
              <w:rPr>
                <w:noProof/>
                <w:webHidden/>
              </w:rPr>
              <w:fldChar w:fldCharType="separate"/>
            </w:r>
            <w:r w:rsidR="00CF3A21">
              <w:rPr>
                <w:noProof/>
                <w:webHidden/>
              </w:rPr>
              <w:t>38</w:t>
            </w:r>
            <w:r w:rsidR="00CF3A21">
              <w:rPr>
                <w:noProof/>
                <w:webHidden/>
              </w:rPr>
              <w:fldChar w:fldCharType="end"/>
            </w:r>
          </w:hyperlink>
        </w:p>
        <w:p w14:paraId="19628E42" w14:textId="77777777" w:rsidR="00CF3A21" w:rsidRDefault="00771377">
          <w:pPr>
            <w:pStyle w:val="TOC3"/>
            <w:tabs>
              <w:tab w:val="right" w:leader="dot" w:pos="9350"/>
            </w:tabs>
            <w:rPr>
              <w:rFonts w:cstheme="minorBidi"/>
              <w:iCs w:val="0"/>
              <w:noProof/>
              <w:sz w:val="22"/>
              <w:szCs w:val="22"/>
              <w:lang w:eastAsia="en-US"/>
            </w:rPr>
          </w:pPr>
          <w:hyperlink w:anchor="_Toc407179898" w:history="1">
            <w:r w:rsidR="00CF3A21" w:rsidRPr="00E67494">
              <w:rPr>
                <w:rStyle w:val="Hyperlink"/>
                <w:noProof/>
              </w:rPr>
              <w:t>Additional capabilities</w:t>
            </w:r>
            <w:r w:rsidR="00CF3A21">
              <w:rPr>
                <w:noProof/>
                <w:webHidden/>
              </w:rPr>
              <w:tab/>
            </w:r>
            <w:r w:rsidR="00CF3A21">
              <w:rPr>
                <w:noProof/>
                <w:webHidden/>
              </w:rPr>
              <w:fldChar w:fldCharType="begin"/>
            </w:r>
            <w:r w:rsidR="00CF3A21">
              <w:rPr>
                <w:noProof/>
                <w:webHidden/>
              </w:rPr>
              <w:instrText xml:space="preserve"> PAGEREF _Toc407179898 \h </w:instrText>
            </w:r>
            <w:r w:rsidR="00CF3A21">
              <w:rPr>
                <w:noProof/>
                <w:webHidden/>
              </w:rPr>
            </w:r>
            <w:r w:rsidR="00CF3A21">
              <w:rPr>
                <w:noProof/>
                <w:webHidden/>
              </w:rPr>
              <w:fldChar w:fldCharType="separate"/>
            </w:r>
            <w:r w:rsidR="00CF3A21">
              <w:rPr>
                <w:noProof/>
                <w:webHidden/>
              </w:rPr>
              <w:t>38</w:t>
            </w:r>
            <w:r w:rsidR="00CF3A21">
              <w:rPr>
                <w:noProof/>
                <w:webHidden/>
              </w:rPr>
              <w:fldChar w:fldCharType="end"/>
            </w:r>
          </w:hyperlink>
        </w:p>
        <w:p w14:paraId="74F8328B" w14:textId="77777777" w:rsidR="00CF3A21" w:rsidRDefault="00771377">
          <w:pPr>
            <w:pStyle w:val="TOC3"/>
            <w:tabs>
              <w:tab w:val="right" w:leader="dot" w:pos="9350"/>
            </w:tabs>
            <w:rPr>
              <w:rFonts w:cstheme="minorBidi"/>
              <w:iCs w:val="0"/>
              <w:noProof/>
              <w:sz w:val="22"/>
              <w:szCs w:val="22"/>
              <w:lang w:eastAsia="en-US"/>
            </w:rPr>
          </w:pPr>
          <w:hyperlink w:anchor="_Toc407179899" w:history="1">
            <w:r w:rsidR="00CF3A21" w:rsidRPr="00E67494">
              <w:rPr>
                <w:rStyle w:val="Hyperlink"/>
                <w:noProof/>
              </w:rPr>
              <w:t>Notes on the sample apps</w:t>
            </w:r>
            <w:r w:rsidR="00CF3A21">
              <w:rPr>
                <w:noProof/>
                <w:webHidden/>
              </w:rPr>
              <w:tab/>
            </w:r>
            <w:r w:rsidR="00CF3A21">
              <w:rPr>
                <w:noProof/>
                <w:webHidden/>
              </w:rPr>
              <w:fldChar w:fldCharType="begin"/>
            </w:r>
            <w:r w:rsidR="00CF3A21">
              <w:rPr>
                <w:noProof/>
                <w:webHidden/>
              </w:rPr>
              <w:instrText xml:space="preserve"> PAGEREF _Toc407179899 \h </w:instrText>
            </w:r>
            <w:r w:rsidR="00CF3A21">
              <w:rPr>
                <w:noProof/>
                <w:webHidden/>
              </w:rPr>
            </w:r>
            <w:r w:rsidR="00CF3A21">
              <w:rPr>
                <w:noProof/>
                <w:webHidden/>
              </w:rPr>
              <w:fldChar w:fldCharType="separate"/>
            </w:r>
            <w:r w:rsidR="00CF3A21">
              <w:rPr>
                <w:noProof/>
                <w:webHidden/>
              </w:rPr>
              <w:t>38</w:t>
            </w:r>
            <w:r w:rsidR="00CF3A21">
              <w:rPr>
                <w:noProof/>
                <w:webHidden/>
              </w:rPr>
              <w:fldChar w:fldCharType="end"/>
            </w:r>
          </w:hyperlink>
        </w:p>
        <w:p w14:paraId="70B80404" w14:textId="77777777" w:rsidR="00CF3A21" w:rsidRDefault="00771377">
          <w:pPr>
            <w:pStyle w:val="TOC3"/>
            <w:tabs>
              <w:tab w:val="right" w:leader="dot" w:pos="9350"/>
            </w:tabs>
            <w:rPr>
              <w:rFonts w:cstheme="minorBidi"/>
              <w:iCs w:val="0"/>
              <w:noProof/>
              <w:sz w:val="22"/>
              <w:szCs w:val="22"/>
              <w:lang w:eastAsia="en-US"/>
            </w:rPr>
          </w:pPr>
          <w:hyperlink w:anchor="_Toc407179900" w:history="1">
            <w:r w:rsidR="00CF3A21" w:rsidRPr="00E67494">
              <w:rPr>
                <w:rStyle w:val="Hyperlink"/>
                <w:noProof/>
              </w:rPr>
              <w:t>Setting up the sample apps</w:t>
            </w:r>
            <w:r w:rsidR="00CF3A21">
              <w:rPr>
                <w:noProof/>
                <w:webHidden/>
              </w:rPr>
              <w:tab/>
            </w:r>
            <w:r w:rsidR="00CF3A21">
              <w:rPr>
                <w:noProof/>
                <w:webHidden/>
              </w:rPr>
              <w:fldChar w:fldCharType="begin"/>
            </w:r>
            <w:r w:rsidR="00CF3A21">
              <w:rPr>
                <w:noProof/>
                <w:webHidden/>
              </w:rPr>
              <w:instrText xml:space="preserve"> PAGEREF _Toc407179900 \h </w:instrText>
            </w:r>
            <w:r w:rsidR="00CF3A21">
              <w:rPr>
                <w:noProof/>
                <w:webHidden/>
              </w:rPr>
            </w:r>
            <w:r w:rsidR="00CF3A21">
              <w:rPr>
                <w:noProof/>
                <w:webHidden/>
              </w:rPr>
              <w:fldChar w:fldCharType="separate"/>
            </w:r>
            <w:r w:rsidR="00CF3A21">
              <w:rPr>
                <w:noProof/>
                <w:webHidden/>
              </w:rPr>
              <w:t>39</w:t>
            </w:r>
            <w:r w:rsidR="00CF3A21">
              <w:rPr>
                <w:noProof/>
                <w:webHidden/>
              </w:rPr>
              <w:fldChar w:fldCharType="end"/>
            </w:r>
          </w:hyperlink>
        </w:p>
        <w:p w14:paraId="5E7F0184" w14:textId="77777777" w:rsidR="00CF3A21" w:rsidRDefault="00771377">
          <w:pPr>
            <w:pStyle w:val="TOC3"/>
            <w:tabs>
              <w:tab w:val="right" w:leader="dot" w:pos="9350"/>
            </w:tabs>
            <w:rPr>
              <w:rFonts w:cstheme="minorBidi"/>
              <w:iCs w:val="0"/>
              <w:noProof/>
              <w:sz w:val="22"/>
              <w:szCs w:val="22"/>
              <w:lang w:eastAsia="en-US"/>
            </w:rPr>
          </w:pPr>
          <w:hyperlink w:anchor="_Toc407179901" w:history="1">
            <w:r w:rsidR="00CF3A21" w:rsidRPr="00E67494">
              <w:rPr>
                <w:rStyle w:val="Hyperlink"/>
                <w:noProof/>
              </w:rPr>
              <w:t>Running the sample apps</w:t>
            </w:r>
            <w:r w:rsidR="00CF3A21">
              <w:rPr>
                <w:noProof/>
                <w:webHidden/>
              </w:rPr>
              <w:tab/>
            </w:r>
            <w:r w:rsidR="00CF3A21">
              <w:rPr>
                <w:noProof/>
                <w:webHidden/>
              </w:rPr>
              <w:fldChar w:fldCharType="begin"/>
            </w:r>
            <w:r w:rsidR="00CF3A21">
              <w:rPr>
                <w:noProof/>
                <w:webHidden/>
              </w:rPr>
              <w:instrText xml:space="preserve"> PAGEREF _Toc407179901 \h </w:instrText>
            </w:r>
            <w:r w:rsidR="00CF3A21">
              <w:rPr>
                <w:noProof/>
                <w:webHidden/>
              </w:rPr>
            </w:r>
            <w:r w:rsidR="00CF3A21">
              <w:rPr>
                <w:noProof/>
                <w:webHidden/>
              </w:rPr>
              <w:fldChar w:fldCharType="separate"/>
            </w:r>
            <w:r w:rsidR="00CF3A21">
              <w:rPr>
                <w:noProof/>
                <w:webHidden/>
              </w:rPr>
              <w:t>39</w:t>
            </w:r>
            <w:r w:rsidR="00CF3A21">
              <w:rPr>
                <w:noProof/>
                <w:webHidden/>
              </w:rPr>
              <w:fldChar w:fldCharType="end"/>
            </w:r>
          </w:hyperlink>
        </w:p>
        <w:p w14:paraId="496A0CBB" w14:textId="77777777" w:rsidR="00CF3A21" w:rsidRDefault="00771377">
          <w:pPr>
            <w:pStyle w:val="TOC1"/>
            <w:tabs>
              <w:tab w:val="left" w:pos="1540"/>
            </w:tabs>
            <w:rPr>
              <w:rFonts w:asciiTheme="minorHAnsi" w:hAnsiTheme="minorHAnsi" w:cstheme="minorBidi"/>
              <w:bCs w:val="0"/>
              <w:noProof/>
              <w:sz w:val="22"/>
              <w:szCs w:val="22"/>
              <w:lang w:eastAsia="en-US"/>
            </w:rPr>
          </w:pPr>
          <w:hyperlink w:anchor="_Toc407179902" w:history="1">
            <w:r w:rsidR="00CF3A21" w:rsidRPr="00E67494">
              <w:rPr>
                <w:rStyle w:val="Hyperlink"/>
                <w:noProof/>
              </w:rPr>
              <w:t>Appendix B.</w:t>
            </w:r>
            <w:r w:rsidR="00CF3A21">
              <w:rPr>
                <w:rFonts w:asciiTheme="minorHAnsi" w:hAnsiTheme="minorHAnsi" w:cstheme="minorBidi"/>
                <w:bCs w:val="0"/>
                <w:noProof/>
                <w:sz w:val="22"/>
                <w:szCs w:val="22"/>
                <w:lang w:eastAsia="en-US"/>
              </w:rPr>
              <w:tab/>
            </w:r>
            <w:r w:rsidR="00CF3A21" w:rsidRPr="00E67494">
              <w:rPr>
                <w:rStyle w:val="Hyperlink"/>
                <w:noProof/>
              </w:rPr>
              <w:t>The sample server</w:t>
            </w:r>
            <w:r w:rsidR="00CF3A21">
              <w:rPr>
                <w:noProof/>
                <w:webHidden/>
              </w:rPr>
              <w:tab/>
            </w:r>
            <w:r w:rsidR="00CF3A21">
              <w:rPr>
                <w:noProof/>
                <w:webHidden/>
              </w:rPr>
              <w:fldChar w:fldCharType="begin"/>
            </w:r>
            <w:r w:rsidR="00CF3A21">
              <w:rPr>
                <w:noProof/>
                <w:webHidden/>
              </w:rPr>
              <w:instrText xml:space="preserve"> PAGEREF _Toc407179902 \h </w:instrText>
            </w:r>
            <w:r w:rsidR="00CF3A21">
              <w:rPr>
                <w:noProof/>
                <w:webHidden/>
              </w:rPr>
            </w:r>
            <w:r w:rsidR="00CF3A21">
              <w:rPr>
                <w:noProof/>
                <w:webHidden/>
              </w:rPr>
              <w:fldChar w:fldCharType="separate"/>
            </w:r>
            <w:r w:rsidR="00CF3A21">
              <w:rPr>
                <w:noProof/>
                <w:webHidden/>
              </w:rPr>
              <w:t>40</w:t>
            </w:r>
            <w:r w:rsidR="00CF3A21">
              <w:rPr>
                <w:noProof/>
                <w:webHidden/>
              </w:rPr>
              <w:fldChar w:fldCharType="end"/>
            </w:r>
          </w:hyperlink>
        </w:p>
        <w:p w14:paraId="04772B5E" w14:textId="77777777" w:rsidR="00CF3A21" w:rsidRDefault="00771377">
          <w:pPr>
            <w:pStyle w:val="TOC2"/>
            <w:tabs>
              <w:tab w:val="right" w:leader="dot" w:pos="9350"/>
            </w:tabs>
            <w:rPr>
              <w:rFonts w:cstheme="minorBidi"/>
              <w:noProof/>
              <w:sz w:val="22"/>
              <w:szCs w:val="22"/>
              <w:lang w:eastAsia="en-US"/>
            </w:rPr>
          </w:pPr>
          <w:hyperlink w:anchor="_Toc407179903" w:history="1">
            <w:r w:rsidR="00CF3A21" w:rsidRPr="00E67494">
              <w:rPr>
                <w:rStyle w:val="Hyperlink"/>
                <w:noProof/>
              </w:rPr>
              <w:t>Setting up the sample server</w:t>
            </w:r>
            <w:r w:rsidR="00CF3A21">
              <w:rPr>
                <w:noProof/>
                <w:webHidden/>
              </w:rPr>
              <w:tab/>
            </w:r>
            <w:r w:rsidR="00CF3A21">
              <w:rPr>
                <w:noProof/>
                <w:webHidden/>
              </w:rPr>
              <w:fldChar w:fldCharType="begin"/>
            </w:r>
            <w:r w:rsidR="00CF3A21">
              <w:rPr>
                <w:noProof/>
                <w:webHidden/>
              </w:rPr>
              <w:instrText xml:space="preserve"> PAGEREF _Toc407179903 \h </w:instrText>
            </w:r>
            <w:r w:rsidR="00CF3A21">
              <w:rPr>
                <w:noProof/>
                <w:webHidden/>
              </w:rPr>
            </w:r>
            <w:r w:rsidR="00CF3A21">
              <w:rPr>
                <w:noProof/>
                <w:webHidden/>
              </w:rPr>
              <w:fldChar w:fldCharType="separate"/>
            </w:r>
            <w:r w:rsidR="00CF3A21">
              <w:rPr>
                <w:noProof/>
                <w:webHidden/>
              </w:rPr>
              <w:t>40</w:t>
            </w:r>
            <w:r w:rsidR="00CF3A21">
              <w:rPr>
                <w:noProof/>
                <w:webHidden/>
              </w:rPr>
              <w:fldChar w:fldCharType="end"/>
            </w:r>
          </w:hyperlink>
        </w:p>
        <w:p w14:paraId="6AC768EC" w14:textId="77777777" w:rsidR="00CF3A21" w:rsidRDefault="00771377">
          <w:pPr>
            <w:pStyle w:val="TOC2"/>
            <w:tabs>
              <w:tab w:val="right" w:leader="dot" w:pos="9350"/>
            </w:tabs>
            <w:rPr>
              <w:rFonts w:cstheme="minorBidi"/>
              <w:noProof/>
              <w:sz w:val="22"/>
              <w:szCs w:val="22"/>
              <w:lang w:eastAsia="en-US"/>
            </w:rPr>
          </w:pPr>
          <w:hyperlink w:anchor="_Toc407179904" w:history="1">
            <w:r w:rsidR="00CF3A21" w:rsidRPr="00E67494">
              <w:rPr>
                <w:rStyle w:val="Hyperlink"/>
                <w:noProof/>
              </w:rPr>
              <w:t>Functionality of the sample server</w:t>
            </w:r>
            <w:r w:rsidR="00CF3A21">
              <w:rPr>
                <w:noProof/>
                <w:webHidden/>
              </w:rPr>
              <w:tab/>
            </w:r>
            <w:r w:rsidR="00CF3A21">
              <w:rPr>
                <w:noProof/>
                <w:webHidden/>
              </w:rPr>
              <w:fldChar w:fldCharType="begin"/>
            </w:r>
            <w:r w:rsidR="00CF3A21">
              <w:rPr>
                <w:noProof/>
                <w:webHidden/>
              </w:rPr>
              <w:instrText xml:space="preserve"> PAGEREF _Toc407179904 \h </w:instrText>
            </w:r>
            <w:r w:rsidR="00CF3A21">
              <w:rPr>
                <w:noProof/>
                <w:webHidden/>
              </w:rPr>
            </w:r>
            <w:r w:rsidR="00CF3A21">
              <w:rPr>
                <w:noProof/>
                <w:webHidden/>
              </w:rPr>
              <w:fldChar w:fldCharType="separate"/>
            </w:r>
            <w:r w:rsidR="00CF3A21">
              <w:rPr>
                <w:noProof/>
                <w:webHidden/>
              </w:rPr>
              <w:t>41</w:t>
            </w:r>
            <w:r w:rsidR="00CF3A21">
              <w:rPr>
                <w:noProof/>
                <w:webHidden/>
              </w:rPr>
              <w:fldChar w:fldCharType="end"/>
            </w:r>
          </w:hyperlink>
        </w:p>
        <w:p w14:paraId="7F111347" w14:textId="77777777" w:rsidR="00CF3A21" w:rsidRDefault="00771377">
          <w:pPr>
            <w:pStyle w:val="TOC2"/>
            <w:tabs>
              <w:tab w:val="right" w:leader="dot" w:pos="9350"/>
            </w:tabs>
            <w:rPr>
              <w:rFonts w:cstheme="minorBidi"/>
              <w:noProof/>
              <w:sz w:val="22"/>
              <w:szCs w:val="22"/>
              <w:lang w:eastAsia="en-US"/>
            </w:rPr>
          </w:pPr>
          <w:hyperlink w:anchor="_Toc407179905" w:history="1">
            <w:r w:rsidR="00CF3A21" w:rsidRPr="00E67494">
              <w:rPr>
                <w:rStyle w:val="Hyperlink"/>
                <w:noProof/>
              </w:rPr>
              <w:t>About the encrypted access token</w:t>
            </w:r>
            <w:r w:rsidR="00CF3A21">
              <w:rPr>
                <w:noProof/>
                <w:webHidden/>
              </w:rPr>
              <w:tab/>
            </w:r>
            <w:r w:rsidR="00CF3A21">
              <w:rPr>
                <w:noProof/>
                <w:webHidden/>
              </w:rPr>
              <w:fldChar w:fldCharType="begin"/>
            </w:r>
            <w:r w:rsidR="00CF3A21">
              <w:rPr>
                <w:noProof/>
                <w:webHidden/>
              </w:rPr>
              <w:instrText xml:space="preserve"> PAGEREF _Toc407179905 \h </w:instrText>
            </w:r>
            <w:r w:rsidR="00CF3A21">
              <w:rPr>
                <w:noProof/>
                <w:webHidden/>
              </w:rPr>
            </w:r>
            <w:r w:rsidR="00CF3A21">
              <w:rPr>
                <w:noProof/>
                <w:webHidden/>
              </w:rPr>
              <w:fldChar w:fldCharType="separate"/>
            </w:r>
            <w:r w:rsidR="00CF3A21">
              <w:rPr>
                <w:noProof/>
                <w:webHidden/>
              </w:rPr>
              <w:t>42</w:t>
            </w:r>
            <w:r w:rsidR="00CF3A21">
              <w:rPr>
                <w:noProof/>
                <w:webHidden/>
              </w:rPr>
              <w:fldChar w:fldCharType="end"/>
            </w:r>
          </w:hyperlink>
        </w:p>
        <w:p w14:paraId="1F99D24F" w14:textId="7F7B11D7" w:rsidR="00CD796C" w:rsidRDefault="00CF3A21" w:rsidP="002F1C56">
          <w:pPr>
            <w:sectPr w:rsidR="00CD796C" w:rsidSect="009C5149">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pPr>
          <w:r>
            <w:rPr>
              <w:rFonts w:asciiTheme="majorHAnsi" w:hAnsiTheme="majorHAnsi" w:cstheme="minorHAnsi"/>
              <w:bCs/>
            </w:rPr>
            <w:fldChar w:fldCharType="end"/>
          </w:r>
        </w:p>
      </w:sdtContent>
    </w:sdt>
    <w:p w14:paraId="6B25EE8C" w14:textId="77777777" w:rsidR="00A473C0" w:rsidRDefault="00A473C0" w:rsidP="002F1C56">
      <w:pPr>
        <w:pStyle w:val="Heading1"/>
      </w:pPr>
      <w:bookmarkStart w:id="3" w:name="_Using_the_Template"/>
      <w:bookmarkStart w:id="4" w:name="_Overview"/>
      <w:bookmarkStart w:id="5" w:name="_Ref404583858"/>
      <w:bookmarkStart w:id="6" w:name="_Toc404599882"/>
      <w:bookmarkStart w:id="7" w:name="_Toc407179841"/>
      <w:bookmarkStart w:id="8" w:name="_Toc385436394"/>
      <w:bookmarkEnd w:id="3"/>
      <w:bookmarkEnd w:id="4"/>
      <w:bookmarkEnd w:id="2"/>
      <w:r>
        <w:lastRenderedPageBreak/>
        <w:t>Overview</w:t>
      </w:r>
      <w:bookmarkEnd w:id="5"/>
      <w:bookmarkEnd w:id="6"/>
      <w:bookmarkEnd w:id="7"/>
    </w:p>
    <w:p w14:paraId="293D6680" w14:textId="77777777" w:rsidR="00A473C0" w:rsidRDefault="00A473C0" w:rsidP="00A473C0">
      <w:pPr>
        <w:rPr>
          <w:lang w:eastAsia="zh-CN"/>
        </w:rPr>
      </w:pPr>
      <w:r>
        <w:rPr>
          <w:lang w:eastAsia="zh-CN"/>
        </w:rPr>
        <w:t>The PayPal Here SDK gives access to a group of PayPal transaction services. It provides an extensive set of point-of-sale functions for merchants. If you’re a merchant, you can use it to develop point-of-sale apps for your own use. If you’re a third-party solution provider, you can use it to develop point-of-sale software and services which you can offer to your customers.</w:t>
      </w:r>
    </w:p>
    <w:p w14:paraId="3391F6DF" w14:textId="77777777" w:rsidR="00A473C0" w:rsidRDefault="00A473C0" w:rsidP="00A473C0">
      <w:pPr>
        <w:rPr>
          <w:lang w:eastAsia="zh-CN"/>
        </w:rPr>
      </w:pPr>
      <w:r>
        <w:rPr>
          <w:lang w:eastAsia="zh-CN"/>
        </w:rPr>
        <w:t>The core features of the PayPal Here SDK are:</w:t>
      </w:r>
    </w:p>
    <w:p w14:paraId="01B88F99" w14:textId="77777777" w:rsidR="00A473C0" w:rsidRDefault="00A473C0" w:rsidP="007271A4">
      <w:pPr>
        <w:pStyle w:val="ListBullet"/>
        <w:numPr>
          <w:ilvl w:val="0"/>
          <w:numId w:val="1"/>
        </w:numPr>
        <w:tabs>
          <w:tab w:val="clear" w:pos="720"/>
          <w:tab w:val="num" w:pos="1584"/>
        </w:tabs>
        <w:rPr>
          <w:lang w:eastAsia="zh-CN"/>
        </w:rPr>
      </w:pPr>
      <w:r>
        <w:rPr>
          <w:lang w:eastAsia="zh-CN"/>
        </w:rPr>
        <w:t xml:space="preserve">Performing </w:t>
      </w:r>
      <w:r w:rsidRPr="00A34DE7">
        <w:rPr>
          <w:b/>
        </w:rPr>
        <w:t>card present</w:t>
      </w:r>
      <w:r>
        <w:rPr>
          <w:lang w:eastAsia="zh-CN"/>
        </w:rPr>
        <w:t xml:space="preserve"> transactions, in which a customer presents a credit or debit card, and a </w:t>
      </w:r>
      <w:proofErr w:type="gramStart"/>
      <w:r>
        <w:rPr>
          <w:lang w:eastAsia="zh-CN"/>
        </w:rPr>
        <w:t>merchant</w:t>
      </w:r>
      <w:proofErr w:type="gramEnd"/>
      <w:r>
        <w:rPr>
          <w:lang w:eastAsia="zh-CN"/>
        </w:rPr>
        <w:t xml:space="preserve"> reads the card with a </w:t>
      </w:r>
      <w:r w:rsidRPr="00A34DE7">
        <w:rPr>
          <w:b/>
        </w:rPr>
        <w:t>card reader</w:t>
      </w:r>
      <w:r>
        <w:rPr>
          <w:lang w:eastAsia="zh-CN"/>
        </w:rPr>
        <w:t xml:space="preserve"> attached to a point-of-sale terminal or smartphone. PayPal Here supports card present transactions with:</w:t>
      </w:r>
    </w:p>
    <w:p w14:paraId="2069981B" w14:textId="77777777" w:rsidR="00A473C0" w:rsidRDefault="00A473C0" w:rsidP="007271A4">
      <w:pPr>
        <w:pStyle w:val="ListBullet"/>
        <w:numPr>
          <w:ilvl w:val="0"/>
          <w:numId w:val="1"/>
        </w:numPr>
        <w:tabs>
          <w:tab w:val="clear" w:pos="720"/>
          <w:tab w:val="num" w:pos="1872"/>
        </w:tabs>
        <w:ind w:left="792"/>
        <w:rPr>
          <w:lang w:eastAsia="zh-CN"/>
        </w:rPr>
      </w:pPr>
      <w:r w:rsidRPr="00A34DE7">
        <w:rPr>
          <w:b/>
        </w:rPr>
        <w:t>Magnetic stripe (“mag stripe”) cards</w:t>
      </w:r>
      <w:r w:rsidRPr="00202504">
        <w:t xml:space="preserve">, </w:t>
      </w:r>
      <w:r>
        <w:rPr>
          <w:lang w:eastAsia="zh-CN"/>
        </w:rPr>
        <w:t xml:space="preserve">currently the prevalent type of card in the United States. Mag stripe card readers are sometimes called </w:t>
      </w:r>
      <w:r w:rsidRPr="00A34DE7">
        <w:rPr>
          <w:b/>
        </w:rPr>
        <w:t>card swipers.</w:t>
      </w:r>
    </w:p>
    <w:p w14:paraId="0DFD0E25" w14:textId="77777777" w:rsidR="00A473C0" w:rsidRDefault="00A473C0" w:rsidP="007271A4">
      <w:pPr>
        <w:pStyle w:val="ListBullet"/>
        <w:numPr>
          <w:ilvl w:val="0"/>
          <w:numId w:val="1"/>
        </w:numPr>
        <w:tabs>
          <w:tab w:val="clear" w:pos="720"/>
          <w:tab w:val="num" w:pos="1584"/>
        </w:tabs>
        <w:ind w:left="792"/>
        <w:rPr>
          <w:lang w:eastAsia="zh-CN"/>
        </w:rPr>
      </w:pPr>
      <w:r w:rsidRPr="00A34DE7">
        <w:rPr>
          <w:b/>
        </w:rPr>
        <w:t>EMV cards</w:t>
      </w:r>
      <w:r>
        <w:rPr>
          <w:lang w:eastAsia="zh-CN"/>
        </w:rPr>
        <w:t xml:space="preserve">, a newer type of card that is being introduced in the United States, and is already widely used in other parts of the world. EMV is an acronym for </w:t>
      </w:r>
      <w:r w:rsidRPr="00202504">
        <w:t>“Europay Mastercard Visa,”</w:t>
      </w:r>
      <w:r>
        <w:t xml:space="preserve"> the developers of the EMV standard. EMV is also called </w:t>
      </w:r>
      <w:r w:rsidRPr="00A34DE7">
        <w:rPr>
          <w:b/>
        </w:rPr>
        <w:t>chip and PIN,</w:t>
      </w:r>
      <w:r>
        <w:t xml:space="preserve"> because an EMV card incorporates an integrated circuit (a </w:t>
      </w:r>
      <w:r w:rsidRPr="00A34DE7">
        <w:rPr>
          <w:b/>
        </w:rPr>
        <w:t>chip</w:t>
      </w:r>
      <w:r>
        <w:t xml:space="preserve">) for improved security, and works in conjunction with a </w:t>
      </w:r>
      <w:r w:rsidRPr="00A34DE7">
        <w:rPr>
          <w:b/>
        </w:rPr>
        <w:t>personal identification number</w:t>
      </w:r>
      <w:r w:rsidR="00A34DE7">
        <w:t xml:space="preserve">, or </w:t>
      </w:r>
      <w:r w:rsidRPr="00A34DE7">
        <w:rPr>
          <w:b/>
        </w:rPr>
        <w:t>PIN</w:t>
      </w:r>
      <w:r>
        <w:t>.</w:t>
      </w:r>
    </w:p>
    <w:p w14:paraId="40144CC0" w14:textId="77777777" w:rsidR="00A473C0" w:rsidRDefault="00A473C0" w:rsidP="007271A4">
      <w:pPr>
        <w:pStyle w:val="ListBullet"/>
        <w:numPr>
          <w:ilvl w:val="0"/>
          <w:numId w:val="1"/>
        </w:numPr>
        <w:tabs>
          <w:tab w:val="clear" w:pos="720"/>
          <w:tab w:val="num" w:pos="1296"/>
        </w:tabs>
        <w:rPr>
          <w:lang w:eastAsia="zh-CN"/>
        </w:rPr>
      </w:pPr>
      <w:r>
        <w:rPr>
          <w:lang w:eastAsia="zh-CN"/>
        </w:rPr>
        <w:t xml:space="preserve">Performing </w:t>
      </w:r>
      <w:r w:rsidRPr="00A34DE7">
        <w:rPr>
          <w:b/>
        </w:rPr>
        <w:t>card not present transactions</w:t>
      </w:r>
      <w:r>
        <w:rPr>
          <w:lang w:eastAsia="zh-CN"/>
        </w:rPr>
        <w:t xml:space="preserve">, for example, where a customer gives the merchant a credit card number by phone. Card not present transactions are also known as </w:t>
      </w:r>
      <w:r w:rsidRPr="00A34DE7">
        <w:rPr>
          <w:b/>
        </w:rPr>
        <w:t>manual transactions.</w:t>
      </w:r>
      <w:r>
        <w:rPr>
          <w:lang w:eastAsia="zh-CN"/>
        </w:rPr>
        <w:t xml:space="preserve"> The card number and other data that a merchant enters to perform a card not present transaction is called </w:t>
      </w:r>
      <w:r w:rsidRPr="00A34DE7">
        <w:rPr>
          <w:b/>
        </w:rPr>
        <w:t xml:space="preserve">card not present data </w:t>
      </w:r>
      <w:r>
        <w:rPr>
          <w:lang w:eastAsia="zh-CN"/>
        </w:rPr>
        <w:t xml:space="preserve">or </w:t>
      </w:r>
      <w:r w:rsidRPr="00A34DE7">
        <w:rPr>
          <w:b/>
        </w:rPr>
        <w:t>keyed-in data.</w:t>
      </w:r>
    </w:p>
    <w:p w14:paraId="65D13B23" w14:textId="77777777" w:rsidR="00A473C0" w:rsidRDefault="00A473C0" w:rsidP="007271A4">
      <w:pPr>
        <w:pStyle w:val="ListBullet"/>
        <w:numPr>
          <w:ilvl w:val="0"/>
          <w:numId w:val="1"/>
        </w:numPr>
        <w:tabs>
          <w:tab w:val="clear" w:pos="720"/>
          <w:tab w:val="num" w:pos="1296"/>
        </w:tabs>
        <w:rPr>
          <w:lang w:eastAsia="zh-CN"/>
        </w:rPr>
      </w:pPr>
      <w:r>
        <w:rPr>
          <w:lang w:eastAsia="zh-CN"/>
        </w:rPr>
        <w:t xml:space="preserve">Performing </w:t>
      </w:r>
      <w:r w:rsidRPr="00A34DE7">
        <w:rPr>
          <w:b/>
        </w:rPr>
        <w:t>check-in</w:t>
      </w:r>
      <w:r>
        <w:rPr>
          <w:lang w:eastAsia="zh-CN"/>
        </w:rPr>
        <w:t xml:space="preserve"> (</w:t>
      </w:r>
      <w:r w:rsidRPr="00A34DE7">
        <w:rPr>
          <w:b/>
        </w:rPr>
        <w:t>tabbed</w:t>
      </w:r>
      <w:r>
        <w:rPr>
          <w:lang w:eastAsia="zh-CN"/>
        </w:rPr>
        <w:t>) transactions, in which a customer find a merchant’s location using the PayPal Here smartphone</w:t>
      </w:r>
      <w:r w:rsidRPr="00384D40">
        <w:rPr>
          <w:lang w:eastAsia="zh-CN"/>
        </w:rPr>
        <w:t xml:space="preserve"> </w:t>
      </w:r>
      <w:r w:rsidR="00A42630">
        <w:rPr>
          <w:lang w:eastAsia="zh-CN"/>
        </w:rPr>
        <w:t>app</w:t>
      </w:r>
      <w:r>
        <w:rPr>
          <w:lang w:eastAsia="zh-CN"/>
        </w:rPr>
        <w:t xml:space="preserve">, </w:t>
      </w:r>
      <w:r w:rsidRPr="00A34DE7">
        <w:rPr>
          <w:b/>
        </w:rPr>
        <w:t>checks in</w:t>
      </w:r>
      <w:r>
        <w:rPr>
          <w:lang w:eastAsia="zh-CN"/>
        </w:rPr>
        <w:t xml:space="preserve"> to a merchant’s location (also called </w:t>
      </w:r>
      <w:r w:rsidRPr="00A34DE7">
        <w:rPr>
          <w:b/>
        </w:rPr>
        <w:t>opening a tab</w:t>
      </w:r>
      <w:r w:rsidRPr="001F593F">
        <w:t xml:space="preserve">), </w:t>
      </w:r>
      <w:r>
        <w:rPr>
          <w:lang w:eastAsia="zh-CN"/>
        </w:rPr>
        <w:t>and pays for goods or services through a PayPal account.</w:t>
      </w:r>
    </w:p>
    <w:p w14:paraId="26D6A24E" w14:textId="77777777" w:rsidR="00A473C0" w:rsidRDefault="00A473C0" w:rsidP="007271A4">
      <w:pPr>
        <w:pStyle w:val="ListBullet"/>
        <w:numPr>
          <w:ilvl w:val="0"/>
          <w:numId w:val="1"/>
        </w:numPr>
        <w:tabs>
          <w:tab w:val="clear" w:pos="720"/>
          <w:tab w:val="num" w:pos="1296"/>
        </w:tabs>
        <w:rPr>
          <w:lang w:eastAsia="zh-CN"/>
        </w:rPr>
      </w:pPr>
      <w:r>
        <w:rPr>
          <w:lang w:eastAsia="zh-CN"/>
        </w:rPr>
        <w:t xml:space="preserve">Optionally generating an </w:t>
      </w:r>
      <w:r w:rsidRPr="00A34DE7">
        <w:rPr>
          <w:b/>
        </w:rPr>
        <w:t>invoice</w:t>
      </w:r>
      <w:r>
        <w:rPr>
          <w:lang w:eastAsia="zh-CN"/>
        </w:rPr>
        <w:t xml:space="preserve"> which describes the goods or services for which payment is to be made, and delivering it to the customer.</w:t>
      </w:r>
    </w:p>
    <w:p w14:paraId="131D5617" w14:textId="77777777" w:rsidR="00A473C0" w:rsidRDefault="00A473C0" w:rsidP="00A473C0">
      <w:pPr>
        <w:rPr>
          <w:lang w:eastAsia="zh-CN"/>
        </w:rPr>
      </w:pPr>
      <w:r>
        <w:rPr>
          <w:lang w:eastAsia="zh-CN"/>
        </w:rPr>
        <w:t>The PayPal Here SDK is implemented in these environments:</w:t>
      </w:r>
    </w:p>
    <w:p w14:paraId="677C7C55" w14:textId="77777777" w:rsidR="00A473C0" w:rsidRDefault="00A473C0" w:rsidP="007271A4">
      <w:pPr>
        <w:pStyle w:val="ListBullet"/>
        <w:numPr>
          <w:ilvl w:val="0"/>
          <w:numId w:val="1"/>
        </w:numPr>
        <w:tabs>
          <w:tab w:val="clear" w:pos="720"/>
          <w:tab w:val="num" w:pos="1296"/>
        </w:tabs>
        <w:rPr>
          <w:lang w:eastAsia="zh-CN"/>
        </w:rPr>
      </w:pPr>
      <w:r>
        <w:rPr>
          <w:lang w:eastAsia="zh-CN"/>
        </w:rPr>
        <w:t>iOS, for apps written in Objective C</w:t>
      </w:r>
    </w:p>
    <w:p w14:paraId="2DBAA9C3" w14:textId="77777777" w:rsidR="00A473C0" w:rsidRDefault="00A473C0" w:rsidP="007271A4">
      <w:pPr>
        <w:pStyle w:val="ListBullet"/>
        <w:numPr>
          <w:ilvl w:val="0"/>
          <w:numId w:val="1"/>
        </w:numPr>
        <w:tabs>
          <w:tab w:val="clear" w:pos="720"/>
          <w:tab w:val="num" w:pos="1296"/>
        </w:tabs>
        <w:rPr>
          <w:lang w:eastAsia="zh-CN"/>
        </w:rPr>
      </w:pPr>
      <w:r>
        <w:rPr>
          <w:lang w:eastAsia="zh-CN"/>
        </w:rPr>
        <w:t>Android, for apps written in Java</w:t>
      </w:r>
    </w:p>
    <w:p w14:paraId="6D0F725B" w14:textId="4D14207A" w:rsidR="00A473C0" w:rsidRDefault="00A473C0" w:rsidP="007271A4">
      <w:pPr>
        <w:pStyle w:val="ListBullet"/>
        <w:numPr>
          <w:ilvl w:val="0"/>
          <w:numId w:val="1"/>
        </w:numPr>
        <w:tabs>
          <w:tab w:val="clear" w:pos="720"/>
          <w:tab w:val="num" w:pos="1296"/>
        </w:tabs>
        <w:rPr>
          <w:lang w:eastAsia="zh-CN"/>
        </w:rPr>
      </w:pPr>
      <w:r>
        <w:rPr>
          <w:lang w:eastAsia="zh-CN"/>
        </w:rPr>
        <w:t xml:space="preserve">Microsoft Windows, for apps written in </w:t>
      </w:r>
      <w:ins w:id="9" w:author="Kash Baghaei" w:date="2015-01-06T09:48:00Z">
        <w:r w:rsidR="008B5547">
          <w:rPr>
            <w:lang w:eastAsia="zh-CN"/>
          </w:rPr>
          <w:t>C#</w:t>
        </w:r>
      </w:ins>
    </w:p>
    <w:p w14:paraId="04A30912" w14:textId="77777777" w:rsidR="00A473C0" w:rsidRDefault="00A473C0" w:rsidP="00A473C0">
      <w:pPr>
        <w:rPr>
          <w:lang w:eastAsia="zh-CN"/>
        </w:rPr>
      </w:pPr>
      <w:r>
        <w:rPr>
          <w:lang w:eastAsia="zh-CN"/>
        </w:rPr>
        <w:lastRenderedPageBreak/>
        <w:t>The different implementations of the PayPal Here SDK are very similar, although not identical. If you develop point-of-sale apps in more than one environment, much of your code and your knowledge about the SDK will carry over from that environment to the others.</w:t>
      </w:r>
    </w:p>
    <w:p w14:paraId="7D9F9C53" w14:textId="77777777" w:rsidR="00A473C0" w:rsidRDefault="00A473C0" w:rsidP="00A473C0">
      <w:pPr>
        <w:pStyle w:val="MessageHeader"/>
      </w:pPr>
      <w:r>
        <w:rPr>
          <w:rStyle w:val="Strong"/>
        </w:rPr>
        <w:t>NOTE:</w:t>
      </w:r>
      <w:r>
        <w:t xml:space="preserve"> </w:t>
      </w:r>
      <w:r w:rsidRPr="006B192A">
        <w:t>The functionality described in this</w:t>
      </w:r>
      <w:r>
        <w:t xml:space="preserve"> document is subject to change without notice.</w:t>
      </w:r>
    </w:p>
    <w:p w14:paraId="6F3D2378" w14:textId="77777777" w:rsidR="00A473C0" w:rsidRDefault="00A473C0" w:rsidP="00A473C0">
      <w:pPr>
        <w:pStyle w:val="Heading2"/>
      </w:pPr>
      <w:bookmarkStart w:id="10" w:name="_Toc404251157"/>
      <w:bookmarkStart w:id="11" w:name="_Toc404599558"/>
      <w:bookmarkStart w:id="12" w:name="_Toc404599883"/>
      <w:bookmarkStart w:id="13" w:name="_Toc407179842"/>
      <w:bookmarkStart w:id="14" w:name="_Toc385436395"/>
      <w:bookmarkEnd w:id="8"/>
      <w:r>
        <w:t xml:space="preserve">What’s in the </w:t>
      </w:r>
      <w:r w:rsidR="001024C9">
        <w:t xml:space="preserve">PayPal Here </w:t>
      </w:r>
      <w:r>
        <w:t>SDK</w:t>
      </w:r>
      <w:bookmarkEnd w:id="10"/>
      <w:bookmarkEnd w:id="11"/>
      <w:bookmarkEnd w:id="12"/>
      <w:bookmarkEnd w:id="13"/>
    </w:p>
    <w:p w14:paraId="1786B499" w14:textId="77777777" w:rsidR="00A473C0" w:rsidRDefault="00A473C0" w:rsidP="00A473C0">
      <w:pPr>
        <w:rPr>
          <w:lang w:eastAsia="zh-CN"/>
        </w:rPr>
      </w:pPr>
      <w:r>
        <w:rPr>
          <w:lang w:eastAsia="zh-CN"/>
        </w:rPr>
        <w:t>The github repository for PayPal Here SDK for iOS contains:</w:t>
      </w:r>
    </w:p>
    <w:p w14:paraId="25CB0AC1" w14:textId="2E38B77E" w:rsidR="00A473C0" w:rsidRDefault="00A473C0" w:rsidP="007271A4">
      <w:pPr>
        <w:pStyle w:val="ListBullet"/>
        <w:numPr>
          <w:ilvl w:val="0"/>
          <w:numId w:val="1"/>
        </w:numPr>
        <w:tabs>
          <w:tab w:val="clear" w:pos="720"/>
          <w:tab w:val="num" w:pos="1296"/>
        </w:tabs>
        <w:rPr>
          <w:lang w:eastAsia="zh-CN"/>
        </w:rPr>
      </w:pPr>
      <w:r>
        <w:rPr>
          <w:lang w:eastAsia="zh-CN"/>
        </w:rPr>
        <w:t xml:space="preserve">Object code and other resources for the SDK (in </w:t>
      </w:r>
      <w:r w:rsidRPr="00FD20B2">
        <w:rPr>
          <w:rStyle w:val="Code"/>
        </w:rPr>
        <w:t>./</w:t>
      </w:r>
      <w:r>
        <w:rPr>
          <w:rStyle w:val="Code"/>
        </w:rPr>
        <w:t>sdk</w:t>
      </w:r>
      <w:r w:rsidRPr="00FD20B2">
        <w:rPr>
          <w:rStyle w:val="Code"/>
        </w:rPr>
        <w:t>/</w:t>
      </w:r>
      <w:r>
        <w:rPr>
          <w:rStyle w:val="Code"/>
        </w:rPr>
        <w:t>PayPalHereSDK_1.0.</w:t>
      </w:r>
      <w:r w:rsidR="00A665EA">
        <w:rPr>
          <w:rStyle w:val="Code"/>
        </w:rPr>
        <w:t>a</w:t>
      </w:r>
      <w:r>
        <w:rPr>
          <w:rStyle w:val="Code"/>
        </w:rPr>
        <w:t>ar</w:t>
      </w:r>
      <w:r>
        <w:t>)</w:t>
      </w:r>
    </w:p>
    <w:p w14:paraId="7968584A" w14:textId="77777777" w:rsidR="00A473C0" w:rsidRDefault="00A473C0" w:rsidP="007271A4">
      <w:pPr>
        <w:pStyle w:val="ListBullet"/>
        <w:numPr>
          <w:ilvl w:val="0"/>
          <w:numId w:val="1"/>
        </w:numPr>
        <w:tabs>
          <w:tab w:val="clear" w:pos="720"/>
          <w:tab w:val="num" w:pos="1296"/>
        </w:tabs>
        <w:rPr>
          <w:lang w:eastAsia="zh-CN"/>
        </w:rPr>
      </w:pPr>
      <w:r>
        <w:rPr>
          <w:lang w:eastAsia="zh-CN"/>
        </w:rPr>
        <w:t>Reference (Javadoc) documentation for the SDK (</w:t>
      </w:r>
      <w:r w:rsidR="00C03E94">
        <w:rPr>
          <w:lang w:eastAsia="zh-CN"/>
        </w:rPr>
        <w:t>in</w:t>
      </w:r>
      <w:r>
        <w:rPr>
          <w:lang w:eastAsia="zh-CN"/>
        </w:rPr>
        <w:t xml:space="preserve"> </w:t>
      </w:r>
      <w:r w:rsidRPr="00FD20B2">
        <w:rPr>
          <w:rStyle w:val="Code"/>
        </w:rPr>
        <w:t>./</w:t>
      </w:r>
      <w:r w:rsidR="00C03E94">
        <w:rPr>
          <w:rStyle w:val="Code"/>
        </w:rPr>
        <w:t>sdk</w:t>
      </w:r>
      <w:r w:rsidRPr="00FD20B2">
        <w:rPr>
          <w:rStyle w:val="Code"/>
        </w:rPr>
        <w:t>/</w:t>
      </w:r>
      <w:r w:rsidR="00C03E94">
        <w:rPr>
          <w:rStyle w:val="Code"/>
        </w:rPr>
        <w:t>docs/apidocs</w:t>
      </w:r>
      <w:r w:rsidRPr="00FD20B2">
        <w:rPr>
          <w:rStyle w:val="Code"/>
        </w:rPr>
        <w:t>/</w:t>
      </w:r>
      <w:r>
        <w:rPr>
          <w:lang w:eastAsia="zh-CN"/>
        </w:rPr>
        <w:t>)</w:t>
      </w:r>
    </w:p>
    <w:p w14:paraId="33100858" w14:textId="77777777" w:rsidR="00C03E94" w:rsidRDefault="00C03E94" w:rsidP="007271A4">
      <w:pPr>
        <w:pStyle w:val="ListBullet"/>
        <w:numPr>
          <w:ilvl w:val="0"/>
          <w:numId w:val="1"/>
        </w:numPr>
        <w:tabs>
          <w:tab w:val="clear" w:pos="720"/>
          <w:tab w:val="num" w:pos="1296"/>
        </w:tabs>
        <w:rPr>
          <w:lang w:eastAsia="zh-CN"/>
        </w:rPr>
      </w:pPr>
      <w:r>
        <w:rPr>
          <w:lang w:eastAsia="zh-CN"/>
        </w:rPr>
        <w:t xml:space="preserve">The </w:t>
      </w:r>
      <w:r w:rsidRPr="00A34DE7">
        <w:rPr>
          <w:rStyle w:val="Ref"/>
        </w:rPr>
        <w:t>PayPal Here SDK Android Developer Guide</w:t>
      </w:r>
      <w:r>
        <w:rPr>
          <w:lang w:eastAsia="zh-CN"/>
        </w:rPr>
        <w:t xml:space="preserve"> (this document; in </w:t>
      </w:r>
      <w:r w:rsidRPr="00C03E94">
        <w:rPr>
          <w:rStyle w:val="Code"/>
        </w:rPr>
        <w:t>./sdk/docs/dg_PPH</w:t>
      </w:r>
      <w:r w:rsidRPr="00C03E94">
        <w:rPr>
          <w:rStyle w:val="Code"/>
        </w:rPr>
        <w:noBreakHyphen/>
        <w:t>android</w:t>
      </w:r>
      <w:r w:rsidRPr="00C03E94">
        <w:rPr>
          <w:rStyle w:val="Code"/>
        </w:rPr>
        <w:noBreakHyphen/>
        <w:t>sdk.pdf</w:t>
      </w:r>
      <w:r>
        <w:rPr>
          <w:lang w:eastAsia="zh-CN"/>
        </w:rPr>
        <w:t>)</w:t>
      </w:r>
    </w:p>
    <w:p w14:paraId="091CDC62" w14:textId="77777777" w:rsidR="00A473C0" w:rsidRDefault="00A473C0" w:rsidP="007271A4">
      <w:pPr>
        <w:pStyle w:val="ListBullet"/>
        <w:numPr>
          <w:ilvl w:val="0"/>
          <w:numId w:val="1"/>
        </w:numPr>
        <w:tabs>
          <w:tab w:val="clear" w:pos="720"/>
          <w:tab w:val="num" w:pos="1296"/>
        </w:tabs>
        <w:rPr>
          <w:lang w:eastAsia="zh-CN"/>
        </w:rPr>
      </w:pPr>
      <w:r>
        <w:rPr>
          <w:lang w:eastAsia="zh-CN"/>
        </w:rPr>
        <w:t>Source code for two sample apps that demonstrate use of the SDK:</w:t>
      </w:r>
    </w:p>
    <w:p w14:paraId="333F48DC" w14:textId="4094EC69" w:rsidR="00A473C0" w:rsidRDefault="00C471F5" w:rsidP="007271A4">
      <w:pPr>
        <w:pStyle w:val="ListBullet"/>
        <w:numPr>
          <w:ilvl w:val="0"/>
          <w:numId w:val="1"/>
        </w:numPr>
        <w:tabs>
          <w:tab w:val="clear" w:pos="720"/>
          <w:tab w:val="num" w:pos="1584"/>
        </w:tabs>
        <w:ind w:left="792"/>
      </w:pPr>
      <w:r>
        <w:t>PayPal</w:t>
      </w:r>
      <w:r w:rsidR="009301FD">
        <w:t>Here</w:t>
      </w:r>
      <w:r w:rsidR="00A473C0">
        <w:t>EMVSampleApp, which supports card present transactions with EMV cards (</w:t>
      </w:r>
      <w:proofErr w:type="gramStart"/>
      <w:r w:rsidR="00C03E94">
        <w:t xml:space="preserve">in </w:t>
      </w:r>
      <w:r w:rsidR="00A473C0" w:rsidRPr="00FD20B2">
        <w:rPr>
          <w:rStyle w:val="Code"/>
        </w:rPr>
        <w:t>./</w:t>
      </w:r>
      <w:proofErr w:type="gramEnd"/>
      <w:r w:rsidR="009301FD">
        <w:rPr>
          <w:rStyle w:val="Code"/>
        </w:rPr>
        <w:t>PayPalHere</w:t>
      </w:r>
      <w:r w:rsidR="00A473C0" w:rsidRPr="00FD20B2">
        <w:rPr>
          <w:rStyle w:val="Code"/>
        </w:rPr>
        <w:t>EMVSampleApp/</w:t>
      </w:r>
      <w:r w:rsidR="00A473C0">
        <w:t>)</w:t>
      </w:r>
    </w:p>
    <w:p w14:paraId="1DDAEEAD" w14:textId="77777777" w:rsidR="00A473C0" w:rsidRDefault="00C03E94" w:rsidP="007271A4">
      <w:pPr>
        <w:pStyle w:val="ListBullet"/>
        <w:numPr>
          <w:ilvl w:val="0"/>
          <w:numId w:val="1"/>
        </w:numPr>
        <w:tabs>
          <w:tab w:val="clear" w:pos="720"/>
          <w:tab w:val="num" w:pos="1296"/>
        </w:tabs>
        <w:ind w:left="792"/>
      </w:pPr>
      <w:r>
        <w:t>PayPalHere</w:t>
      </w:r>
      <w:r w:rsidR="00A473C0">
        <w:t xml:space="preserve">SampleApp, which supports card present </w:t>
      </w:r>
      <w:r w:rsidR="00CC5DD4">
        <w:t xml:space="preserve">and card not present </w:t>
      </w:r>
      <w:r w:rsidR="00A473C0">
        <w:t xml:space="preserve">transactions with mag stripe cards, card not present transactions with both types of cards, and </w:t>
      </w:r>
      <w:r w:rsidR="00CC5DD4">
        <w:t xml:space="preserve">check-in </w:t>
      </w:r>
      <w:r w:rsidR="00A473C0">
        <w:t>transactions (</w:t>
      </w:r>
      <w:r>
        <w:t>in</w:t>
      </w:r>
      <w:r w:rsidR="00A473C0" w:rsidRPr="00FD20B2">
        <w:rPr>
          <w:rStyle w:val="Code"/>
        </w:rPr>
        <w:t>./</w:t>
      </w:r>
      <w:r>
        <w:rPr>
          <w:rStyle w:val="Code"/>
        </w:rPr>
        <w:t>samples/PayPalHereSampleApp</w:t>
      </w:r>
      <w:r w:rsidR="00A473C0" w:rsidRPr="00FD20B2">
        <w:rPr>
          <w:rStyle w:val="Code"/>
        </w:rPr>
        <w:t>/</w:t>
      </w:r>
      <w:r w:rsidR="00A473C0">
        <w:t>)</w:t>
      </w:r>
    </w:p>
    <w:p w14:paraId="730312A6" w14:textId="5E3CA45B" w:rsidR="00A473C0" w:rsidRPr="001F1CC0" w:rsidRDefault="00A473C0" w:rsidP="007271A4">
      <w:pPr>
        <w:pStyle w:val="ListBullet"/>
        <w:numPr>
          <w:ilvl w:val="0"/>
          <w:numId w:val="1"/>
        </w:numPr>
        <w:rPr>
          <w:lang w:eastAsia="zh-CN"/>
        </w:rPr>
      </w:pPr>
      <w:r>
        <w:rPr>
          <w:lang w:eastAsia="zh-CN"/>
        </w:rPr>
        <w:t xml:space="preserve">Source code for a sample </w:t>
      </w:r>
      <w:r w:rsidR="00EB3281">
        <w:t>mid-tier</w:t>
      </w:r>
      <w:r>
        <w:rPr>
          <w:lang w:eastAsia="zh-CN"/>
        </w:rPr>
        <w:t xml:space="preserve"> server (</w:t>
      </w:r>
      <w:r w:rsidR="00C03E94">
        <w:rPr>
          <w:lang w:eastAsia="zh-CN"/>
        </w:rPr>
        <w:t>in</w:t>
      </w:r>
      <w:r>
        <w:rPr>
          <w:lang w:eastAsia="zh-CN"/>
        </w:rPr>
        <w:t xml:space="preserve"> </w:t>
      </w:r>
      <w:r w:rsidRPr="00FD20B2">
        <w:rPr>
          <w:rStyle w:val="Code"/>
        </w:rPr>
        <w:t>./sample-server/</w:t>
      </w:r>
      <w:r>
        <w:rPr>
          <w:lang w:eastAsia="zh-CN"/>
        </w:rPr>
        <w:t>)</w:t>
      </w:r>
    </w:p>
    <w:p w14:paraId="57EF6629" w14:textId="77777777" w:rsidR="00CD4355" w:rsidRDefault="00CD4355" w:rsidP="00CD4355">
      <w:pPr>
        <w:pStyle w:val="Heading2"/>
      </w:pPr>
      <w:bookmarkStart w:id="15" w:name="_Toc404251158"/>
      <w:bookmarkStart w:id="16" w:name="_Toc404599559"/>
      <w:bookmarkStart w:id="17" w:name="_Toc404599884"/>
      <w:bookmarkStart w:id="18" w:name="_Toc407179843"/>
      <w:r>
        <w:t xml:space="preserve">The </w:t>
      </w:r>
      <w:r w:rsidR="001024C9">
        <w:t xml:space="preserve">PayPal Here </w:t>
      </w:r>
      <w:r>
        <w:t xml:space="preserve">SDK’s </w:t>
      </w:r>
      <w:r w:rsidR="001024C9">
        <w:t xml:space="preserve">role </w:t>
      </w:r>
      <w:r>
        <w:t xml:space="preserve">in PayPal’s </w:t>
      </w:r>
      <w:r w:rsidR="001024C9">
        <w:t xml:space="preserve">product </w:t>
      </w:r>
      <w:r>
        <w:t>family</w:t>
      </w:r>
      <w:bookmarkEnd w:id="15"/>
      <w:bookmarkEnd w:id="16"/>
      <w:bookmarkEnd w:id="17"/>
      <w:bookmarkEnd w:id="18"/>
    </w:p>
    <w:p w14:paraId="162F167A" w14:textId="77777777" w:rsidR="00CD4355" w:rsidRDefault="00CD4355" w:rsidP="00CD4355">
      <w:pPr>
        <w:rPr>
          <w:lang w:eastAsia="zh-CN"/>
        </w:rPr>
      </w:pPr>
      <w:r>
        <w:rPr>
          <w:lang w:eastAsia="zh-CN"/>
        </w:rPr>
        <w:t>The PayPal Here SDK for iOS is a collection of classes, protocols, and other resources for developing point-of-sale apps that run in iOS. It communicates with the underlying PayPal APIs at the following URIs:</w:t>
      </w:r>
    </w:p>
    <w:p w14:paraId="277E0928" w14:textId="77777777" w:rsidR="00CD4355" w:rsidRPr="00154C19" w:rsidRDefault="00CD4355" w:rsidP="00CD4355">
      <w:pPr>
        <w:pStyle w:val="CodeBox"/>
        <w:tabs>
          <w:tab w:val="right" w:pos="9360"/>
        </w:tabs>
        <w:rPr>
          <w:rStyle w:val="PlaceholderText"/>
        </w:rPr>
      </w:pPr>
      <w:r w:rsidRPr="00A630C4">
        <w:rPr>
          <w:rStyle w:val="Code"/>
          <w:u w:color="00B050"/>
        </w:rPr>
        <w:t>https://</w:t>
      </w:r>
      <w:r>
        <w:rPr>
          <w:rStyle w:val="Code"/>
          <w:u w:color="00B050"/>
        </w:rPr>
        <w:t>sandbox</w:t>
      </w:r>
      <w:r w:rsidRPr="00A630C4">
        <w:rPr>
          <w:rStyle w:val="Code"/>
          <w:u w:color="00B050"/>
        </w:rPr>
        <w:t>.paypal.com/webapps/hereapi/merchant/v1</w:t>
      </w:r>
      <w:r>
        <w:rPr>
          <w:rStyle w:val="Code"/>
          <w:u w:color="00B050"/>
        </w:rPr>
        <w:tab/>
      </w:r>
      <w:r>
        <w:rPr>
          <w:rStyle w:val="PlaceholderText"/>
        </w:rPr>
        <w:t>Sandbox environment</w:t>
      </w:r>
    </w:p>
    <w:p w14:paraId="29321E45" w14:textId="77777777" w:rsidR="00CD4355" w:rsidRDefault="00CD4355" w:rsidP="00CD4355">
      <w:pPr>
        <w:pStyle w:val="CodeBox"/>
        <w:tabs>
          <w:tab w:val="right" w:pos="9360"/>
        </w:tabs>
        <w:rPr>
          <w:rStyle w:val="PlaceholderText"/>
        </w:rPr>
      </w:pPr>
      <w:r w:rsidRPr="00A630C4">
        <w:rPr>
          <w:rStyle w:val="Code"/>
          <w:u w:color="00B050"/>
        </w:rPr>
        <w:t>https://www.paypal.com/webapps/hereapi/merchant/v1</w:t>
      </w:r>
      <w:r>
        <w:rPr>
          <w:rStyle w:val="Code"/>
          <w:u w:color="00B050"/>
        </w:rPr>
        <w:tab/>
      </w:r>
      <w:proofErr w:type="gramStart"/>
      <w:r>
        <w:rPr>
          <w:rStyle w:val="PlaceholderText"/>
        </w:rPr>
        <w:t>Live</w:t>
      </w:r>
      <w:proofErr w:type="gramEnd"/>
      <w:r>
        <w:rPr>
          <w:rStyle w:val="PlaceholderText"/>
        </w:rPr>
        <w:t xml:space="preserve"> environment</w:t>
      </w:r>
    </w:p>
    <w:p w14:paraId="1E0AB627" w14:textId="77777777" w:rsidR="00CD4355" w:rsidRPr="00A630C4" w:rsidRDefault="00CD4355" w:rsidP="007271A4">
      <w:pPr>
        <w:pStyle w:val="ListBullet"/>
        <w:numPr>
          <w:ilvl w:val="0"/>
          <w:numId w:val="1"/>
        </w:numPr>
        <w:ind w:right="1008"/>
        <w:rPr>
          <w:u w:color="00B050"/>
        </w:rPr>
      </w:pPr>
      <w:r w:rsidRPr="00A630C4">
        <w:rPr>
          <w:u w:color="00B050"/>
        </w:rPr>
        <w:t>The data-interchange format is JSON.</w:t>
      </w:r>
    </w:p>
    <w:p w14:paraId="1BFAC8E5" w14:textId="1844C667" w:rsidR="00CD4355" w:rsidRPr="00A630C4" w:rsidRDefault="00CD4355" w:rsidP="007271A4">
      <w:pPr>
        <w:pStyle w:val="ListBullet"/>
        <w:numPr>
          <w:ilvl w:val="0"/>
          <w:numId w:val="1"/>
        </w:numPr>
        <w:ind w:right="1008"/>
        <w:rPr>
          <w:u w:color="00B050"/>
        </w:rPr>
      </w:pPr>
      <w:r w:rsidRPr="00A630C4">
        <w:rPr>
          <w:u w:color="00B050"/>
        </w:rPr>
        <w:t xml:space="preserve">Each request must contain an </w:t>
      </w:r>
      <w:hyperlink w:anchor="_Authentication" w:history="1">
        <w:r w:rsidRPr="00A630C4">
          <w:rPr>
            <w:u w:color="00B050"/>
          </w:rPr>
          <w:t>authentication token</w:t>
        </w:r>
      </w:hyperlink>
      <w:r w:rsidRPr="00A630C4">
        <w:rPr>
          <w:u w:color="00B050"/>
        </w:rPr>
        <w:t>; see</w:t>
      </w:r>
      <w:r w:rsidR="009301FD">
        <w:rPr>
          <w:u w:color="00B050"/>
        </w:rPr>
        <w:t xml:space="preserve"> </w:t>
      </w:r>
      <w:hyperlink w:anchor="_Authenticating_SDK_operations" w:history="1">
        <w:r w:rsidR="009301FD" w:rsidRPr="007735D4">
          <w:rPr>
            <w:rStyle w:val="X-Ref"/>
          </w:rPr>
          <w:t>Authenticating SDK operations</w:t>
        </w:r>
      </w:hyperlink>
      <w:r w:rsidRPr="00A630C4">
        <w:rPr>
          <w:u w:color="00B050"/>
        </w:rPr>
        <w:t>.</w:t>
      </w:r>
    </w:p>
    <w:p w14:paraId="7EF9B1AF" w14:textId="77777777" w:rsidR="00CD4355" w:rsidRDefault="00CD4355" w:rsidP="00CD4355">
      <w:pPr>
        <w:pStyle w:val="Heading2"/>
      </w:pPr>
      <w:bookmarkStart w:id="19" w:name="_Toc404251159"/>
      <w:bookmarkStart w:id="20" w:name="_Toc404599560"/>
      <w:bookmarkStart w:id="21" w:name="_Toc404599885"/>
      <w:bookmarkStart w:id="22" w:name="_Toc407179844"/>
      <w:r>
        <w:t>What you’ll need</w:t>
      </w:r>
      <w:bookmarkEnd w:id="19"/>
      <w:bookmarkEnd w:id="20"/>
      <w:bookmarkEnd w:id="21"/>
      <w:bookmarkEnd w:id="22"/>
    </w:p>
    <w:p w14:paraId="4C228521" w14:textId="77777777" w:rsidR="00CD4355" w:rsidRDefault="00CD4355" w:rsidP="00CD4355">
      <w:pPr>
        <w:rPr>
          <w:lang w:eastAsia="zh-CN"/>
        </w:rPr>
      </w:pPr>
      <w:r>
        <w:rPr>
          <w:lang w:eastAsia="zh-CN"/>
        </w:rPr>
        <w:t>To install the SDK and run the sample apps, you’ll need:</w:t>
      </w:r>
    </w:p>
    <w:p w14:paraId="635A14E2" w14:textId="409F8501" w:rsidR="00CD4355" w:rsidRDefault="007247FF" w:rsidP="007271A4">
      <w:pPr>
        <w:pStyle w:val="ListParagraph"/>
        <w:numPr>
          <w:ilvl w:val="0"/>
          <w:numId w:val="14"/>
        </w:numPr>
      </w:pPr>
      <w:r>
        <w:t>Android Phones which have version Andriod OS Gingerbear or higher (Andriod SDK version 10 or later)</w:t>
      </w:r>
    </w:p>
    <w:p w14:paraId="11E01066" w14:textId="77777777" w:rsidR="00CE0199" w:rsidRDefault="00CE0199" w:rsidP="007271A4">
      <w:pPr>
        <w:pStyle w:val="ListParagraph"/>
        <w:numPr>
          <w:ilvl w:val="0"/>
          <w:numId w:val="14"/>
        </w:numPr>
      </w:pPr>
      <w:r>
        <w:lastRenderedPageBreak/>
        <w:t>An integrated development environment (IDE) that supports development for the Android environment.</w:t>
      </w:r>
    </w:p>
    <w:p w14:paraId="5BE1DAEA" w14:textId="77777777" w:rsidR="00CD4355" w:rsidRDefault="00CD4355" w:rsidP="007271A4">
      <w:pPr>
        <w:pStyle w:val="ListParagraph"/>
        <w:numPr>
          <w:ilvl w:val="0"/>
          <w:numId w:val="14"/>
        </w:numPr>
      </w:pPr>
      <w:r>
        <w:t xml:space="preserve">A </w:t>
      </w:r>
      <w:r w:rsidRPr="0066340A">
        <w:t>PayPal Here card reader</w:t>
      </w:r>
      <w:r>
        <w:t>.</w:t>
      </w:r>
    </w:p>
    <w:p w14:paraId="02983640" w14:textId="77777777" w:rsidR="00CD4355" w:rsidRDefault="00CD4355" w:rsidP="007271A4">
      <w:pPr>
        <w:pStyle w:val="ListParagraph"/>
        <w:numPr>
          <w:ilvl w:val="0"/>
          <w:numId w:val="14"/>
        </w:numPr>
        <w:ind w:left="1080"/>
      </w:pPr>
      <w:r>
        <w:t>PayPal provides a mag stripe card reader on request for any user who opens a PayPal Business or Premier account. This card reader plugs in to the iPhone’s audio jack.</w:t>
      </w:r>
    </w:p>
    <w:p w14:paraId="2465F6AA" w14:textId="77777777" w:rsidR="00CD4355" w:rsidRDefault="00CD4355" w:rsidP="007271A4">
      <w:pPr>
        <w:pStyle w:val="ListParagraph"/>
        <w:numPr>
          <w:ilvl w:val="0"/>
          <w:numId w:val="14"/>
        </w:numPr>
        <w:ind w:left="1080"/>
      </w:pPr>
      <w:r>
        <w:t>A PayPal EMV card reader is available for purchase.</w:t>
      </w:r>
    </w:p>
    <w:p w14:paraId="76B4A130" w14:textId="77777777" w:rsidR="00CD4355" w:rsidRDefault="00CD4355" w:rsidP="00CD4355">
      <w:pPr>
        <w:rPr>
          <w:lang w:eastAsia="zh-CN"/>
        </w:rPr>
      </w:pPr>
      <w:r>
        <w:rPr>
          <w:lang w:eastAsia="zh-CN"/>
        </w:rPr>
        <w:t>To develop your own apps you’ll need the resources listed above, plus:</w:t>
      </w:r>
    </w:p>
    <w:p w14:paraId="0A989F95" w14:textId="77777777" w:rsidR="00CD4355" w:rsidRDefault="00CD4355" w:rsidP="007271A4">
      <w:pPr>
        <w:pStyle w:val="ListParagraph"/>
        <w:numPr>
          <w:ilvl w:val="0"/>
          <w:numId w:val="14"/>
        </w:numPr>
      </w:pPr>
      <w:r>
        <w:t xml:space="preserve">A </w:t>
      </w:r>
      <w:r w:rsidRPr="00202504">
        <w:t xml:space="preserve">Log In with PayPal </w:t>
      </w:r>
      <w:r w:rsidRPr="006B192A">
        <w:t>client ID (</w:t>
      </w:r>
      <w:r>
        <w:t xml:space="preserve">the </w:t>
      </w:r>
      <w:r w:rsidRPr="006B192A">
        <w:t xml:space="preserve">same as </w:t>
      </w:r>
      <w:r>
        <w:t xml:space="preserve">an </w:t>
      </w:r>
      <w:r w:rsidRPr="006B192A">
        <w:t>App ID) and secret</w:t>
      </w:r>
    </w:p>
    <w:p w14:paraId="1C2ED566" w14:textId="00E4395C" w:rsidR="00CD4355" w:rsidRDefault="00CD4355" w:rsidP="007271A4">
      <w:pPr>
        <w:pStyle w:val="ListParagraph"/>
        <w:numPr>
          <w:ilvl w:val="0"/>
          <w:numId w:val="14"/>
        </w:numPr>
      </w:pPr>
      <w:r>
        <w:t xml:space="preserve">For app authentication in production, a </w:t>
      </w:r>
      <w:r w:rsidR="00EB3281">
        <w:t>mid-tier</w:t>
      </w:r>
      <w:r w:rsidRPr="006B5F4F">
        <w:t xml:space="preserve"> server </w:t>
      </w:r>
      <w:r>
        <w:t>to store</w:t>
      </w:r>
      <w:r w:rsidRPr="006B5F4F">
        <w:t xml:space="preserve"> </w:t>
      </w:r>
      <w:r>
        <w:t>your app’s secret</w:t>
      </w:r>
    </w:p>
    <w:p w14:paraId="4BBD5B5B" w14:textId="77777777" w:rsidR="00CD4355" w:rsidRDefault="00CD4355" w:rsidP="00CD4355">
      <w:r>
        <w:t>If you’re a third-party service provider, a</w:t>
      </w:r>
      <w:r w:rsidRPr="006B192A">
        <w:t xml:space="preserve"> merchant who uses your app must have</w:t>
      </w:r>
      <w:r>
        <w:t>:</w:t>
      </w:r>
    </w:p>
    <w:p w14:paraId="3A669FD4" w14:textId="77777777" w:rsidR="00CD4355" w:rsidRDefault="00CD4355" w:rsidP="007271A4">
      <w:pPr>
        <w:pStyle w:val="ListBullet"/>
        <w:numPr>
          <w:ilvl w:val="0"/>
          <w:numId w:val="1"/>
        </w:numPr>
      </w:pPr>
      <w:r>
        <w:t>Either a PayPal Business or PayPal Premier account</w:t>
      </w:r>
    </w:p>
    <w:p w14:paraId="0E0E65D4" w14:textId="77777777" w:rsidR="00CD4355" w:rsidRDefault="00CD4355" w:rsidP="007271A4">
      <w:pPr>
        <w:pStyle w:val="ListBullet"/>
        <w:numPr>
          <w:ilvl w:val="0"/>
          <w:numId w:val="1"/>
        </w:numPr>
      </w:pPr>
      <w:r>
        <w:t>An account with your own service</w:t>
      </w:r>
    </w:p>
    <w:p w14:paraId="59653960" w14:textId="77777777" w:rsidR="00CD4355" w:rsidRDefault="00CD4355" w:rsidP="00CD4355">
      <w:pPr>
        <w:pStyle w:val="MessageHeader"/>
      </w:pPr>
      <w:r w:rsidRPr="00CD4355">
        <w:rPr>
          <w:b/>
        </w:rPr>
        <w:t>Note.</w:t>
      </w:r>
      <w:r>
        <w:t xml:space="preserve"> Your app doesn’t need to go through the accreditation process to perform EMV transactions. The PayPal Here SDK is already accredited with Visa and Mastercard; when your app uses the SDK it inherits the SDK’s accreditation.</w:t>
      </w:r>
    </w:p>
    <w:p w14:paraId="1B56FD08" w14:textId="77777777" w:rsidR="00DA1763" w:rsidRDefault="00DA1763" w:rsidP="00DA1763">
      <w:pPr>
        <w:pStyle w:val="Heading2"/>
      </w:pPr>
      <w:bookmarkStart w:id="23" w:name="_Toc404251160"/>
      <w:bookmarkStart w:id="24" w:name="_Toc404599561"/>
      <w:bookmarkStart w:id="25" w:name="_Toc404599886"/>
      <w:bookmarkStart w:id="26" w:name="_Toc407179845"/>
      <w:r>
        <w:t>The basic workflow</w:t>
      </w:r>
      <w:bookmarkEnd w:id="23"/>
      <w:bookmarkEnd w:id="24"/>
      <w:bookmarkEnd w:id="25"/>
      <w:bookmarkEnd w:id="26"/>
    </w:p>
    <w:p w14:paraId="7335D79F" w14:textId="77777777" w:rsidR="00DA1763" w:rsidRDefault="00DA1763" w:rsidP="00DA1763">
      <w:pPr>
        <w:rPr>
          <w:lang w:eastAsia="zh-CN"/>
        </w:rPr>
      </w:pPr>
      <w:r>
        <w:rPr>
          <w:lang w:eastAsia="zh-CN"/>
        </w:rPr>
        <w:t>An app must perform these setup operations to prepare to process transactions with the PayPal Here SDK:</w:t>
      </w:r>
    </w:p>
    <w:p w14:paraId="739DE60B" w14:textId="77777777" w:rsidR="00DA1763" w:rsidRDefault="00DA1763" w:rsidP="00DA1763">
      <w:pPr>
        <w:pStyle w:val="ListBullet"/>
        <w:rPr>
          <w:lang w:eastAsia="zh-CN"/>
        </w:rPr>
      </w:pPr>
      <w:r>
        <w:rPr>
          <w:lang w:eastAsia="zh-CN"/>
        </w:rPr>
        <w:t>Initialize the SDK (each time the app starts)</w:t>
      </w:r>
    </w:p>
    <w:p w14:paraId="0B8F3ACC" w14:textId="77777777" w:rsidR="00DA1763" w:rsidRDefault="00DA1763" w:rsidP="00DA1763">
      <w:pPr>
        <w:pStyle w:val="ListBullet"/>
        <w:rPr>
          <w:lang w:eastAsia="zh-CN"/>
        </w:rPr>
      </w:pPr>
      <w:r>
        <w:rPr>
          <w:lang w:eastAsia="zh-CN"/>
        </w:rPr>
        <w:t>Authenticate the merchant and pass the merchant’s credentials to the SDK (the first time the merchant uses the app)</w:t>
      </w:r>
    </w:p>
    <w:p w14:paraId="10CF4EE6" w14:textId="77777777" w:rsidR="00DA1763" w:rsidRDefault="00DA1763" w:rsidP="00DA1763">
      <w:pPr>
        <w:pStyle w:val="ListBullet"/>
        <w:rPr>
          <w:lang w:eastAsia="zh-CN"/>
        </w:rPr>
      </w:pPr>
      <w:r>
        <w:rPr>
          <w:lang w:eastAsia="zh-CN"/>
        </w:rPr>
        <w:t>Set the active merchant, for whom the PayPal Here SDK will execute transactions</w:t>
      </w:r>
    </w:p>
    <w:p w14:paraId="7C12762A" w14:textId="77777777" w:rsidR="00DA1763" w:rsidRDefault="00DA1763" w:rsidP="00DA1763">
      <w:pPr>
        <w:pStyle w:val="ListBullet"/>
        <w:rPr>
          <w:lang w:eastAsia="zh-CN"/>
        </w:rPr>
      </w:pPr>
      <w:r>
        <w:rPr>
          <w:lang w:eastAsia="zh-CN"/>
        </w:rPr>
        <w:t>Set the merchant’s location for check-in transactions (the first time the merchant uses the app, and any time the merchant’s location changes)</w:t>
      </w:r>
    </w:p>
    <w:p w14:paraId="6B4C1454" w14:textId="77777777" w:rsidR="00DA1763" w:rsidRDefault="00DA1763" w:rsidP="00DA1763">
      <w:pPr>
        <w:pStyle w:val="ListBullet"/>
        <w:rPr>
          <w:lang w:eastAsia="zh-CN"/>
        </w:rPr>
      </w:pPr>
      <w:r>
        <w:rPr>
          <w:lang w:eastAsia="zh-CN"/>
        </w:rPr>
        <w:t>Start monitoring the card reader for events (for card present transactions)</w:t>
      </w:r>
    </w:p>
    <w:p w14:paraId="60B4CA15" w14:textId="77777777" w:rsidR="00DA1763" w:rsidRDefault="00DA1763" w:rsidP="00DA1763">
      <w:pPr>
        <w:rPr>
          <w:lang w:eastAsia="zh-CN"/>
        </w:rPr>
      </w:pPr>
      <w:r>
        <w:rPr>
          <w:lang w:eastAsia="zh-CN"/>
        </w:rPr>
        <w:t>Once the setup operations are complete, an app must perform these steps to process a basic card present transaction:</w:t>
      </w:r>
    </w:p>
    <w:p w14:paraId="12B9734E" w14:textId="77777777" w:rsidR="00DA1763" w:rsidRDefault="00DA1763" w:rsidP="00DA1763">
      <w:pPr>
        <w:pStyle w:val="ListBullet"/>
        <w:rPr>
          <w:lang w:eastAsia="zh-CN"/>
        </w:rPr>
      </w:pPr>
      <w:r>
        <w:rPr>
          <w:lang w:eastAsia="zh-CN"/>
        </w:rPr>
        <w:t>Start an invoice</w:t>
      </w:r>
    </w:p>
    <w:p w14:paraId="6F892B7C" w14:textId="77777777" w:rsidR="00DA1763" w:rsidRDefault="00DA1763" w:rsidP="00DA1763">
      <w:pPr>
        <w:pStyle w:val="ListBullet"/>
        <w:rPr>
          <w:lang w:eastAsia="zh-CN"/>
        </w:rPr>
      </w:pPr>
      <w:r>
        <w:rPr>
          <w:lang w:eastAsia="zh-CN"/>
        </w:rPr>
        <w:t>Add items to the invoice</w:t>
      </w:r>
    </w:p>
    <w:p w14:paraId="7C561E11" w14:textId="77777777" w:rsidR="00DA1763" w:rsidRDefault="00DA1763" w:rsidP="00DA1763">
      <w:pPr>
        <w:pStyle w:val="ListBullet"/>
        <w:rPr>
          <w:lang w:eastAsia="zh-CN"/>
        </w:rPr>
      </w:pPr>
      <w:r>
        <w:rPr>
          <w:lang w:eastAsia="zh-CN"/>
        </w:rPr>
        <w:t>Take a payment using a credit card reader</w:t>
      </w:r>
    </w:p>
    <w:p w14:paraId="0ECC7348" w14:textId="77777777" w:rsidR="00DA1763" w:rsidRDefault="00DA1763" w:rsidP="00DA1763">
      <w:pPr>
        <w:pStyle w:val="ListBullet"/>
        <w:rPr>
          <w:lang w:eastAsia="zh-CN"/>
        </w:rPr>
      </w:pPr>
      <w:r>
        <w:rPr>
          <w:lang w:eastAsia="zh-CN"/>
        </w:rPr>
        <w:t>Capture the customer’s signature (if required for this merchant and transaction amount)</w:t>
      </w:r>
    </w:p>
    <w:p w14:paraId="546F436F" w14:textId="77777777" w:rsidR="00DA1763" w:rsidRDefault="00DA1763" w:rsidP="00DA1763">
      <w:pPr>
        <w:pStyle w:val="ListBullet"/>
        <w:rPr>
          <w:lang w:eastAsia="zh-CN"/>
        </w:rPr>
      </w:pPr>
      <w:r>
        <w:rPr>
          <w:lang w:eastAsia="zh-CN"/>
        </w:rPr>
        <w:t>Send a receipt</w:t>
      </w:r>
    </w:p>
    <w:p w14:paraId="4B7ACE98" w14:textId="6DDDA8E7" w:rsidR="00DA1763" w:rsidRDefault="00DA1763" w:rsidP="00DA1763">
      <w:pPr>
        <w:rPr>
          <w:lang w:eastAsia="zh-CN"/>
        </w:rPr>
      </w:pPr>
      <w:r>
        <w:rPr>
          <w:lang w:eastAsia="zh-CN"/>
        </w:rPr>
        <w:t xml:space="preserve">These steps are illustrated in the sample apps, and are described in more detail in </w:t>
      </w:r>
      <w:r>
        <w:rPr>
          <w:lang w:eastAsia="zh-CN"/>
        </w:rPr>
        <w:fldChar w:fldCharType="begin"/>
      </w:r>
      <w:r>
        <w:rPr>
          <w:lang w:eastAsia="zh-CN"/>
        </w:rPr>
        <w:instrText xml:space="preserve"> REF _Ref404168130 \r \h </w:instrText>
      </w:r>
      <w:r>
        <w:rPr>
          <w:lang w:eastAsia="zh-CN"/>
        </w:rPr>
      </w:r>
      <w:r>
        <w:rPr>
          <w:lang w:eastAsia="zh-CN"/>
        </w:rPr>
        <w:fldChar w:fldCharType="separate"/>
      </w:r>
      <w:r>
        <w:rPr>
          <w:lang w:eastAsia="zh-CN"/>
        </w:rPr>
        <w:t>Chapter 3</w:t>
      </w:r>
      <w:r>
        <w:rPr>
          <w:lang w:eastAsia="zh-CN"/>
        </w:rPr>
        <w:fldChar w:fldCharType="end"/>
      </w:r>
      <w:r>
        <w:rPr>
          <w:lang w:eastAsia="zh-CN"/>
        </w:rPr>
        <w:t xml:space="preserve">, </w:t>
      </w:r>
      <w:hyperlink w:anchor="_The_transaction_workflow" w:history="1">
        <w:proofErr w:type="gramStart"/>
        <w:r w:rsidR="00EB3281">
          <w:rPr>
            <w:rStyle w:val="Hyperlink"/>
            <w:lang w:eastAsia="zh-CN"/>
          </w:rPr>
          <w:t>Starting</w:t>
        </w:r>
        <w:proofErr w:type="gramEnd"/>
        <w:r w:rsidR="00EB3281">
          <w:rPr>
            <w:rStyle w:val="Hyperlink"/>
            <w:lang w:eastAsia="zh-CN"/>
          </w:rPr>
          <w:t xml:space="preserve"> to work with the SDK</w:t>
        </w:r>
      </w:hyperlink>
      <w:r>
        <w:rPr>
          <w:lang w:eastAsia="zh-CN"/>
        </w:rPr>
        <w:t>.</w:t>
      </w:r>
    </w:p>
    <w:p w14:paraId="41546BD2" w14:textId="77777777" w:rsidR="00DA1763" w:rsidRDefault="00DA1763" w:rsidP="00DA1763">
      <w:pPr>
        <w:pStyle w:val="Heading2"/>
      </w:pPr>
      <w:bookmarkStart w:id="27" w:name="_Toc404251161"/>
      <w:bookmarkStart w:id="28" w:name="_Toc404599562"/>
      <w:bookmarkStart w:id="29" w:name="_Toc404599887"/>
      <w:bookmarkStart w:id="30" w:name="_Toc407179846"/>
      <w:r>
        <w:lastRenderedPageBreak/>
        <w:t>Alternative workflows and additional capabilities</w:t>
      </w:r>
      <w:bookmarkEnd w:id="27"/>
      <w:bookmarkEnd w:id="28"/>
      <w:bookmarkEnd w:id="29"/>
      <w:bookmarkEnd w:id="30"/>
    </w:p>
    <w:p w14:paraId="5EB91F85" w14:textId="77777777" w:rsidR="00DA1763" w:rsidRDefault="00DA1763" w:rsidP="00DA1763">
      <w:pPr>
        <w:rPr>
          <w:lang w:eastAsia="zh-CN"/>
        </w:rPr>
      </w:pPr>
      <w:r>
        <w:rPr>
          <w:lang w:eastAsia="zh-CN"/>
        </w:rPr>
        <w:t>The SDK supports several alternatives for the steps in the basic workflow:</w:t>
      </w:r>
    </w:p>
    <w:p w14:paraId="7EFB0F0C" w14:textId="77777777" w:rsidR="00DA1763" w:rsidRDefault="00DA1763" w:rsidP="007735D4">
      <w:pPr>
        <w:pStyle w:val="ListBullet"/>
        <w:rPr>
          <w:lang w:eastAsia="zh-CN"/>
        </w:rPr>
      </w:pPr>
      <w:r>
        <w:rPr>
          <w:lang w:eastAsia="zh-CN"/>
        </w:rPr>
        <w:t xml:space="preserve">A </w:t>
      </w:r>
      <w:r w:rsidRPr="00A34DE7">
        <w:rPr>
          <w:b/>
        </w:rPr>
        <w:t>fixed-amount transaction</w:t>
      </w:r>
      <w:r>
        <w:rPr>
          <w:lang w:eastAsia="zh-CN"/>
        </w:rPr>
        <w:t xml:space="preserve"> instead of starting an invoice and adding items to it</w:t>
      </w:r>
    </w:p>
    <w:p w14:paraId="007D487B" w14:textId="77777777" w:rsidR="00DA1763" w:rsidRDefault="00DA1763" w:rsidP="00DA1763">
      <w:pPr>
        <w:pStyle w:val="ListBullet"/>
        <w:rPr>
          <w:lang w:eastAsia="zh-CN"/>
        </w:rPr>
      </w:pPr>
      <w:r>
        <w:rPr>
          <w:lang w:eastAsia="zh-CN"/>
        </w:rPr>
        <w:t>A card not present transaction instead of taking and finalizing payment with a card reader</w:t>
      </w:r>
    </w:p>
    <w:p w14:paraId="615259BE" w14:textId="77777777" w:rsidR="00DA1763" w:rsidRDefault="00DA1763" w:rsidP="00DA1763">
      <w:pPr>
        <w:pStyle w:val="ListBullet"/>
        <w:rPr>
          <w:lang w:eastAsia="zh-CN"/>
        </w:rPr>
      </w:pPr>
      <w:r>
        <w:rPr>
          <w:lang w:eastAsia="zh-CN"/>
        </w:rPr>
        <w:t>A check-in (tabbed) transaction using a PayPal account instead of a credit or debit card</w:t>
      </w:r>
    </w:p>
    <w:p w14:paraId="2F49BDAB" w14:textId="77777777" w:rsidR="00DA1763" w:rsidRDefault="00DA1763" w:rsidP="00DA1763">
      <w:pPr>
        <w:pStyle w:val="ListBullet"/>
        <w:rPr>
          <w:lang w:eastAsia="zh-CN"/>
        </w:rPr>
      </w:pPr>
      <w:r w:rsidRPr="00A34DE7">
        <w:rPr>
          <w:b/>
        </w:rPr>
        <w:t xml:space="preserve">Authorization and capture </w:t>
      </w:r>
      <w:r>
        <w:t>(</w:t>
      </w:r>
      <w:r w:rsidRPr="00A34DE7">
        <w:rPr>
          <w:b/>
        </w:rPr>
        <w:t xml:space="preserve">auth/cap </w:t>
      </w:r>
      <w:r>
        <w:t>for short), which enables you to a</w:t>
      </w:r>
      <w:r>
        <w:rPr>
          <w:lang w:eastAsia="zh-CN"/>
        </w:rPr>
        <w:t xml:space="preserve">uthorize a transaction at one point in time and capture payment at a later point. </w:t>
      </w:r>
      <w:r>
        <w:t>Auth/cap is useful for businesses like restaurants, which must authorize a card payment before the customer determines the final amount by adding a gratuity.</w:t>
      </w:r>
    </w:p>
    <w:p w14:paraId="3AFE20CA" w14:textId="77777777" w:rsidR="00DA1763" w:rsidRDefault="00DA1763" w:rsidP="00DA1763">
      <w:pPr>
        <w:rPr>
          <w:lang w:eastAsia="zh-CN"/>
        </w:rPr>
      </w:pPr>
      <w:r>
        <w:rPr>
          <w:lang w:eastAsia="zh-CN"/>
        </w:rPr>
        <w:t>The SDK also supports several additional capabilities:</w:t>
      </w:r>
    </w:p>
    <w:p w14:paraId="423CACCA" w14:textId="77777777" w:rsidR="00DA1763" w:rsidRDefault="00DA1763" w:rsidP="00DA1763">
      <w:pPr>
        <w:pStyle w:val="ListBullet"/>
        <w:rPr>
          <w:lang w:eastAsia="zh-CN"/>
        </w:rPr>
      </w:pPr>
      <w:r>
        <w:rPr>
          <w:lang w:eastAsia="zh-CN"/>
        </w:rPr>
        <w:t>Issuing a refund</w:t>
      </w:r>
    </w:p>
    <w:p w14:paraId="2CBD9F32" w14:textId="77777777" w:rsidR="00DA1763" w:rsidRDefault="00DA1763" w:rsidP="00DA1763">
      <w:pPr>
        <w:pStyle w:val="ListBullet"/>
        <w:rPr>
          <w:lang w:eastAsia="zh-CN"/>
        </w:rPr>
      </w:pPr>
      <w:r>
        <w:rPr>
          <w:lang w:eastAsia="zh-CN"/>
        </w:rPr>
        <w:t>Adding a referrer code to a transaction</w:t>
      </w:r>
    </w:p>
    <w:p w14:paraId="01910487" w14:textId="77777777" w:rsidR="00DA1763" w:rsidRDefault="00DA1763" w:rsidP="00DA1763">
      <w:pPr>
        <w:pStyle w:val="ListBullet"/>
        <w:rPr>
          <w:lang w:eastAsia="zh-CN"/>
        </w:rPr>
      </w:pPr>
      <w:r>
        <w:rPr>
          <w:lang w:eastAsia="zh-CN"/>
        </w:rPr>
        <w:t>Adding a cashier ID to a transaction</w:t>
      </w:r>
    </w:p>
    <w:p w14:paraId="33676DD5" w14:textId="77777777" w:rsidR="00DA1763" w:rsidRPr="0083694C" w:rsidRDefault="00DA1763" w:rsidP="00DA1763">
      <w:pPr>
        <w:rPr>
          <w:lang w:eastAsia="zh-CN"/>
        </w:rPr>
      </w:pPr>
      <w:r>
        <w:rPr>
          <w:lang w:eastAsia="zh-CN"/>
        </w:rPr>
        <w:t>All of the alternatives and additions to the basic workflow are described later in Chapter 3.</w:t>
      </w:r>
    </w:p>
    <w:p w14:paraId="21ED6677" w14:textId="77777777" w:rsidR="00DA1763" w:rsidRDefault="00DA1763" w:rsidP="00DA1763">
      <w:pPr>
        <w:pStyle w:val="Heading2"/>
      </w:pPr>
      <w:bookmarkStart w:id="31" w:name="_Toc404251162"/>
      <w:bookmarkStart w:id="32" w:name="_Toc404599563"/>
      <w:bookmarkStart w:id="33" w:name="_Toc404599888"/>
      <w:bookmarkStart w:id="34" w:name="_Toc407179847"/>
      <w:r>
        <w:t>Important classes</w:t>
      </w:r>
      <w:bookmarkEnd w:id="31"/>
      <w:r w:rsidR="00A37FC4">
        <w:t xml:space="preserve"> and interfaces</w:t>
      </w:r>
      <w:bookmarkEnd w:id="32"/>
      <w:bookmarkEnd w:id="33"/>
      <w:bookmarkEnd w:id="34"/>
    </w:p>
    <w:p w14:paraId="2B80994B" w14:textId="77777777" w:rsidR="00DA1763" w:rsidRDefault="00DA1763" w:rsidP="00DA1763">
      <w:r>
        <w:t>Understanding the functions and roles of the PayPal Here SDK’s most important classes will help you understand the detailed descriptions of how to use the SDK that come later in this guide.</w:t>
      </w:r>
    </w:p>
    <w:p w14:paraId="7F859AF6" w14:textId="77777777" w:rsidR="00DA1763" w:rsidRPr="00DF316A" w:rsidRDefault="00771377" w:rsidP="00DA1763">
      <w:pPr>
        <w:pStyle w:val="ListTerm"/>
      </w:pPr>
      <w:hyperlink r:id="rId18" w:history="1">
        <w:r w:rsidR="00DA1763">
          <w:t>PayPalHereSDK</w:t>
        </w:r>
      </w:hyperlink>
    </w:p>
    <w:p w14:paraId="4396C737" w14:textId="77777777" w:rsidR="00DA1763" w:rsidRPr="006B192A" w:rsidRDefault="00DA1763" w:rsidP="00DA1763">
      <w:pPr>
        <w:pStyle w:val="ListContinue2"/>
      </w:pPr>
      <w:r>
        <w:t xml:space="preserve">The primary class for </w:t>
      </w:r>
      <w:r w:rsidRPr="00A51729">
        <w:t>interact</w:t>
      </w:r>
      <w:r>
        <w:t>ing</w:t>
      </w:r>
      <w:r w:rsidRPr="00A51729">
        <w:t xml:space="preserve"> with PayPal</w:t>
      </w:r>
      <w:r>
        <w:t>,</w:t>
      </w:r>
      <w:r w:rsidRPr="00A51729">
        <w:t xml:space="preserve"> and</w:t>
      </w:r>
      <w:r>
        <w:t xml:space="preserve"> through the </w:t>
      </w:r>
      <w:r w:rsidRPr="008470EF">
        <w:rPr>
          <w:rStyle w:val="Code"/>
        </w:rPr>
        <w:t>CardReaderManager</w:t>
      </w:r>
      <w:r w:rsidRPr="006E6F4F">
        <w:t xml:space="preserve"> </w:t>
      </w:r>
      <w:r>
        <w:t>class,</w:t>
      </w:r>
      <w:r w:rsidRPr="00A51729">
        <w:t xml:space="preserve"> </w:t>
      </w:r>
      <w:r>
        <w:t xml:space="preserve">with </w:t>
      </w:r>
      <w:r w:rsidRPr="00A51729">
        <w:t>hardware devices</w:t>
      </w:r>
      <w:r>
        <w:t>.</w:t>
      </w:r>
    </w:p>
    <w:p w14:paraId="0A65642C" w14:textId="77777777" w:rsidR="00A37FC4" w:rsidRPr="00DF316A" w:rsidRDefault="00771377" w:rsidP="00A37FC4">
      <w:pPr>
        <w:pStyle w:val="ListTerm"/>
      </w:pPr>
      <w:hyperlink r:id="rId19" w:history="1">
        <w:r w:rsidR="00A37FC4">
          <w:t>Invoice</w:t>
        </w:r>
      </w:hyperlink>
      <w:r w:rsidR="00A37FC4">
        <w:br/>
        <w:t>InvoiceItem</w:t>
      </w:r>
    </w:p>
    <w:p w14:paraId="6EC0A1A1" w14:textId="77777777" w:rsidR="00A37FC4" w:rsidRPr="006B192A" w:rsidRDefault="00A37FC4" w:rsidP="00A37FC4">
      <w:pPr>
        <w:pStyle w:val="ListContinue2"/>
      </w:pPr>
      <w:r>
        <w:t xml:space="preserve">Interfaces that represent an invoice and an item in an invoice. Apps generally refer to these interfaces rather than the classes that implement them. The </w:t>
      </w:r>
      <w:r w:rsidRPr="00A37FC4">
        <w:rPr>
          <w:rStyle w:val="Code"/>
        </w:rPr>
        <w:t>DomainFactory</w:t>
      </w:r>
      <w:r>
        <w:t xml:space="preserve"> class has methods which construct objects of the appropriate class for an invoice, invoice item, etc., in any given case.</w:t>
      </w:r>
    </w:p>
    <w:p w14:paraId="6F059FC9" w14:textId="77777777" w:rsidR="00454BAC" w:rsidRPr="00DF316A" w:rsidRDefault="00771377" w:rsidP="00454BAC">
      <w:pPr>
        <w:pStyle w:val="ListTerm"/>
      </w:pPr>
      <w:hyperlink r:id="rId20" w:history="1">
        <w:r w:rsidR="00454BAC">
          <w:t>DomainFactory</w:t>
        </w:r>
      </w:hyperlink>
    </w:p>
    <w:p w14:paraId="45CFDD6D" w14:textId="77777777" w:rsidR="00454BAC" w:rsidRPr="006B192A" w:rsidRDefault="00454BAC" w:rsidP="00454BAC">
      <w:pPr>
        <w:pStyle w:val="ListContinue2"/>
      </w:pPr>
      <w:r>
        <w:t xml:space="preserve">A “factory” </w:t>
      </w:r>
      <w:proofErr w:type="gramStart"/>
      <w:r>
        <w:t xml:space="preserve">class </w:t>
      </w:r>
      <w:r w:rsidR="00A37FC4">
        <w:t xml:space="preserve">which </w:t>
      </w:r>
      <w:r>
        <w:t>creates objects that</w:t>
      </w:r>
      <w:proofErr w:type="gramEnd"/>
      <w:r>
        <w:t xml:space="preserve"> represent invoices, invoice items, and other transaction elements.</w:t>
      </w:r>
    </w:p>
    <w:p w14:paraId="526E7EBB" w14:textId="77777777" w:rsidR="00DA1763" w:rsidRPr="00DF316A" w:rsidRDefault="00771377" w:rsidP="00DA1763">
      <w:pPr>
        <w:pStyle w:val="ListTerm"/>
      </w:pPr>
      <w:hyperlink r:id="rId21" w:history="1">
        <w:r w:rsidR="00DA1763" w:rsidRPr="00DF316A">
          <w:t>TransactionManager</w:t>
        </w:r>
      </w:hyperlink>
    </w:p>
    <w:p w14:paraId="7400A77E" w14:textId="77777777" w:rsidR="00DA1763" w:rsidRPr="006B192A" w:rsidRDefault="00DA1763" w:rsidP="00DA1763">
      <w:pPr>
        <w:pStyle w:val="ListContinue2"/>
      </w:pPr>
      <w:r>
        <w:t>A</w:t>
      </w:r>
      <w:r w:rsidR="00A37FC4">
        <w:t>n interface that defines a</w:t>
      </w:r>
      <w:r>
        <w:t xml:space="preserve"> stateful transaction </w:t>
      </w:r>
      <w:r w:rsidR="00A37FC4">
        <w:t>manager</w:t>
      </w:r>
      <w:r>
        <w:t xml:space="preserve">; takes payments and processes refunds on the current invoice (if any). </w:t>
      </w:r>
    </w:p>
    <w:p w14:paraId="58268BA0" w14:textId="77777777" w:rsidR="00DA1763" w:rsidRPr="00DF316A" w:rsidRDefault="00771377" w:rsidP="00DA1763">
      <w:pPr>
        <w:pStyle w:val="ListTerm"/>
      </w:pPr>
      <w:hyperlink r:id="rId22" w:history="1">
        <w:r w:rsidR="00DA1763" w:rsidRPr="00DF316A">
          <w:t>CardReaderManager</w:t>
        </w:r>
      </w:hyperlink>
    </w:p>
    <w:p w14:paraId="59C766E5" w14:textId="77777777" w:rsidR="00DA1763" w:rsidRDefault="00A37FC4" w:rsidP="00DA1763">
      <w:pPr>
        <w:pStyle w:val="ListContinue2"/>
      </w:pPr>
      <w:r>
        <w:t xml:space="preserve">An interface that defines a card reader manager. </w:t>
      </w:r>
      <w:r w:rsidR="00DA1763">
        <w:t>H</w:t>
      </w:r>
      <w:r w:rsidR="00DA1763" w:rsidRPr="00D918CF">
        <w:t xml:space="preserve">andles interaction with </w:t>
      </w:r>
      <w:r w:rsidR="00DA1763">
        <w:t xml:space="preserve">mag stripe and EMV credit </w:t>
      </w:r>
      <w:r w:rsidR="00DA1763" w:rsidRPr="00D918CF">
        <w:t xml:space="preserve">card </w:t>
      </w:r>
      <w:r w:rsidR="00DA1763">
        <w:t xml:space="preserve">readers, including </w:t>
      </w:r>
      <w:r w:rsidR="00DA1763" w:rsidRPr="00D918CF">
        <w:t>audio readers, dock port readers, and Bluetooth readers</w:t>
      </w:r>
      <w:r w:rsidR="00DA1763">
        <w:t>.</w:t>
      </w:r>
    </w:p>
    <w:p w14:paraId="51C33D00" w14:textId="77777777" w:rsidR="00DA1763" w:rsidRPr="00DF316A" w:rsidRDefault="00771377" w:rsidP="00DA1763">
      <w:pPr>
        <w:pStyle w:val="ListTerm"/>
      </w:pPr>
      <w:hyperlink r:id="rId23" w:history="1">
        <w:r w:rsidR="00DA1763" w:rsidRPr="00DF316A">
          <w:t>CardReader</w:t>
        </w:r>
        <w:r w:rsidR="00F32FC4">
          <w:t>Listen</w:t>
        </w:r>
        <w:r w:rsidR="00DA1763" w:rsidRPr="00DF316A">
          <w:t>er</w:t>
        </w:r>
      </w:hyperlink>
    </w:p>
    <w:p w14:paraId="4A0812B9" w14:textId="77777777" w:rsidR="00DA1763" w:rsidRDefault="00DA1763" w:rsidP="00DA1763">
      <w:pPr>
        <w:pStyle w:val="ListContinue2"/>
      </w:pPr>
      <w:r>
        <w:t>T</w:t>
      </w:r>
      <w:r w:rsidRPr="00D918CF">
        <w:t xml:space="preserve">ranslates between </w:t>
      </w:r>
      <w:r>
        <w:t xml:space="preserve">row card reader </w:t>
      </w:r>
      <w:r w:rsidRPr="00D918CF">
        <w:t>events and a delegate interface</w:t>
      </w:r>
      <w:r>
        <w:t xml:space="preserve">, Supports </w:t>
      </w:r>
      <w:r w:rsidRPr="00D918CF">
        <w:t>multiple listeners</w:t>
      </w:r>
      <w:r>
        <w:t>.</w:t>
      </w:r>
    </w:p>
    <w:p w14:paraId="5C898933" w14:textId="68EBC18B" w:rsidR="00F163F6" w:rsidRDefault="00F163F6" w:rsidP="00F163F6">
      <w:pPr>
        <w:pStyle w:val="ListTerm"/>
      </w:pPr>
      <w:r>
        <w:t>DefaultResponseHandler</w:t>
      </w:r>
    </w:p>
    <w:p w14:paraId="6D655486" w14:textId="77777777" w:rsidR="00F163F6" w:rsidRDefault="00F163F6" w:rsidP="00F163F6">
      <w:pPr>
        <w:pStyle w:val="ListContinue2"/>
      </w:pPr>
      <w:r w:rsidRPr="00F163F6">
        <w:t>A generalized response handler for PayPal Here SDK methods that need one.</w:t>
      </w:r>
    </w:p>
    <w:p w14:paraId="23615AF9" w14:textId="4CE9EC3C" w:rsidR="00F163F6" w:rsidRPr="00F163F6" w:rsidRDefault="00F163F6" w:rsidP="00F163F6">
      <w:pPr>
        <w:pStyle w:val="ListContinue2"/>
      </w:pPr>
      <w:r w:rsidRPr="00F163F6">
        <w:t xml:space="preserve">When you call such a method, you can </w:t>
      </w:r>
      <w:r>
        <w:t xml:space="preserve">provide </w:t>
      </w:r>
      <w:r w:rsidRPr="00F163F6">
        <w:t xml:space="preserve">a response handler </w:t>
      </w:r>
      <w:r>
        <w:t xml:space="preserve">to it </w:t>
      </w:r>
      <w:r w:rsidRPr="00F163F6">
        <w:t xml:space="preserve">by constructing an instance of </w:t>
      </w:r>
      <w:r w:rsidRPr="00F163F6">
        <w:rPr>
          <w:rStyle w:val="Code"/>
        </w:rPr>
        <w:t>DefaultResponseHandler&lt;param</w:t>
      </w:r>
      <w:proofErr w:type="gramStart"/>
      <w:r w:rsidRPr="00F163F6">
        <w:rPr>
          <w:rStyle w:val="Code"/>
        </w:rPr>
        <w:t>,err</w:t>
      </w:r>
      <w:proofErr w:type="gramEnd"/>
      <w:r w:rsidRPr="00F163F6">
        <w:rPr>
          <w:rStyle w:val="Code"/>
        </w:rPr>
        <w:t>&gt;</w:t>
      </w:r>
      <w:r w:rsidRPr="00F163F6">
        <w:t xml:space="preserve">, where </w:t>
      </w:r>
      <w:r w:rsidRPr="00F163F6">
        <w:rPr>
          <w:rStyle w:val="Code"/>
        </w:rPr>
        <w:t>param</w:t>
      </w:r>
      <w:r w:rsidRPr="00F163F6">
        <w:t xml:space="preserve"> is an object to be passed to the handler's </w:t>
      </w:r>
      <w:r w:rsidRPr="00F163F6">
        <w:rPr>
          <w:rStyle w:val="Code"/>
        </w:rPr>
        <w:t>onSuccess</w:t>
      </w:r>
      <w:r w:rsidRPr="00F163F6">
        <w:t xml:space="preserve"> method, and </w:t>
      </w:r>
      <w:r w:rsidRPr="00F163F6">
        <w:rPr>
          <w:rStyle w:val="Code"/>
        </w:rPr>
        <w:t>err</w:t>
      </w:r>
      <w:r w:rsidRPr="00F163F6">
        <w:t xml:space="preserve"> is an object (customarily an instance of </w:t>
      </w:r>
      <w:r w:rsidRPr="00F163F6">
        <w:rPr>
          <w:rStyle w:val="Code"/>
        </w:rPr>
        <w:t>PPError</w:t>
      </w:r>
      <w:r w:rsidRPr="00F163F6">
        <w:t xml:space="preserve">) to be passed to </w:t>
      </w:r>
      <w:r>
        <w:t xml:space="preserve">its </w:t>
      </w:r>
      <w:r w:rsidRPr="00F163F6">
        <w:rPr>
          <w:rStyle w:val="Code"/>
        </w:rPr>
        <w:t>onError</w:t>
      </w:r>
      <w:r w:rsidRPr="00F163F6">
        <w:t xml:space="preserve"> method. You can customize the handler's behavior by overriding </w:t>
      </w:r>
      <w:r w:rsidRPr="00F163F6">
        <w:rPr>
          <w:rStyle w:val="Code"/>
        </w:rPr>
        <w:t>onSuccess</w:t>
      </w:r>
      <w:r w:rsidRPr="00F163F6">
        <w:t xml:space="preserve"> and </w:t>
      </w:r>
      <w:r w:rsidRPr="00F163F6">
        <w:rPr>
          <w:rStyle w:val="Code"/>
        </w:rPr>
        <w:t>onError</w:t>
      </w:r>
      <w:r w:rsidRPr="00F163F6">
        <w:t>.</w:t>
      </w:r>
    </w:p>
    <w:p w14:paraId="42ADE237" w14:textId="77777777" w:rsidR="00A473C0" w:rsidRDefault="00CC5DD4" w:rsidP="002F1C56">
      <w:pPr>
        <w:pStyle w:val="Heading1"/>
      </w:pPr>
      <w:bookmarkStart w:id="35" w:name="_Toc404599890"/>
      <w:bookmarkStart w:id="36" w:name="_Toc407179849"/>
      <w:r>
        <w:lastRenderedPageBreak/>
        <w:t>Before you start</w:t>
      </w:r>
      <w:bookmarkEnd w:id="35"/>
      <w:bookmarkEnd w:id="36"/>
    </w:p>
    <w:p w14:paraId="298486BD" w14:textId="77777777" w:rsidR="002A3F52" w:rsidRDefault="002A3F52" w:rsidP="002A3F52">
      <w:pPr>
        <w:pStyle w:val="Heading2"/>
      </w:pPr>
      <w:bookmarkStart w:id="37" w:name="_Authenticating_SDK_operations"/>
      <w:bookmarkStart w:id="38" w:name="_Toc404251165"/>
      <w:bookmarkStart w:id="39" w:name="_Toc404599565"/>
      <w:bookmarkStart w:id="40" w:name="_Toc404599891"/>
      <w:bookmarkStart w:id="41" w:name="_Toc407179850"/>
      <w:bookmarkEnd w:id="37"/>
      <w:r>
        <w:t>Obtaining the SDK</w:t>
      </w:r>
    </w:p>
    <w:p w14:paraId="5C31CD63" w14:textId="77777777" w:rsidR="002A3F52" w:rsidRDefault="002A3F52" w:rsidP="002A3F52">
      <w:r>
        <w:t xml:space="preserve">To begin using the SDK, please contact your relationship manager to get added to the </w:t>
      </w:r>
      <w:hyperlink r:id="rId24" w:history="1">
        <w:r w:rsidRPr="000579A6">
          <w:rPr>
            <w:rStyle w:val="Hyperlink"/>
          </w:rPr>
          <w:t>GitHub repository</w:t>
        </w:r>
      </w:hyperlink>
      <w:r w:rsidRPr="00AE74BA">
        <w:t>.</w:t>
      </w:r>
      <w:r>
        <w:t xml:space="preserve"> </w:t>
      </w:r>
      <w:r w:rsidRPr="00D94FD8">
        <w:t>Confirm that you have an SSH key set</w:t>
      </w:r>
      <w:r>
        <w:t xml:space="preserve"> </w:t>
      </w:r>
      <w:r w:rsidRPr="00D94FD8">
        <w:t xml:space="preserve">up with </w:t>
      </w:r>
      <w:r>
        <w:t xml:space="preserve">the </w:t>
      </w:r>
      <w:r w:rsidRPr="00D94FD8">
        <w:t>GitHub</w:t>
      </w:r>
      <w:r>
        <w:t xml:space="preserve"> server and clone the repository.</w:t>
      </w:r>
    </w:p>
    <w:p w14:paraId="7DA128CD" w14:textId="77777777" w:rsidR="002A3F52" w:rsidRPr="00C471F5" w:rsidRDefault="002A3F52" w:rsidP="002A3F52">
      <w:r>
        <w:t>Put the SDK’s .aar file (</w:t>
      </w:r>
      <w:proofErr w:type="gramStart"/>
      <w:r>
        <w:t xml:space="preserve">at </w:t>
      </w:r>
      <w:r w:rsidRPr="00FD20B2">
        <w:rPr>
          <w:rStyle w:val="Code"/>
        </w:rPr>
        <w:t>./</w:t>
      </w:r>
      <w:proofErr w:type="gramEnd"/>
      <w:r>
        <w:rPr>
          <w:rStyle w:val="Code"/>
        </w:rPr>
        <w:t>sdk</w:t>
      </w:r>
      <w:r w:rsidRPr="00FD20B2">
        <w:rPr>
          <w:rStyle w:val="Code"/>
        </w:rPr>
        <w:t>/</w:t>
      </w:r>
      <w:r>
        <w:rPr>
          <w:rStyle w:val="Code"/>
        </w:rPr>
        <w:t>PayPalHereSDK_1.0.aar</w:t>
      </w:r>
      <w:r>
        <w:t>) in an appropriate location for inclusion in your PayPal Here development project.</w:t>
      </w:r>
    </w:p>
    <w:p w14:paraId="23CC1FFD" w14:textId="77777777" w:rsidR="00CC5DD4" w:rsidRDefault="00CC5DD4" w:rsidP="00CC5DD4">
      <w:pPr>
        <w:pStyle w:val="Heading2"/>
      </w:pPr>
      <w:r>
        <w:t>Authenticating SDK operations</w:t>
      </w:r>
      <w:bookmarkEnd w:id="38"/>
      <w:bookmarkEnd w:id="39"/>
      <w:bookmarkEnd w:id="40"/>
      <w:bookmarkEnd w:id="41"/>
    </w:p>
    <w:p w14:paraId="68F3F5BD" w14:textId="77777777" w:rsidR="00CC5DD4" w:rsidRDefault="00CC5DD4" w:rsidP="00CC5DD4">
      <w:r>
        <w:t>The PayPal Here SDK uses the OAuth 2.0 standard for authentication; that is, for confirming that an app requesting SDK services on behalf of a certain merchant is authorized to do so.</w:t>
      </w:r>
    </w:p>
    <w:p w14:paraId="722742C7" w14:textId="77777777" w:rsidR="00CC5DD4" w:rsidRDefault="00CC5DD4" w:rsidP="00CC5DD4">
      <w:r w:rsidRPr="00A34DE7">
        <w:rPr>
          <w:rStyle w:val="Ref"/>
        </w:rPr>
        <w:t xml:space="preserve">Using OAuth to Authenticate Requests </w:t>
      </w:r>
      <w:r>
        <w:t>describes how the OAuth 2.0 standard is used in PayPal’s Mobile In-Store Payments service. Conceptually, the PayPal Here SDK uses OAuth the same way.</w:t>
      </w:r>
    </w:p>
    <w:p w14:paraId="6739B471" w14:textId="77777777" w:rsidR="00CC5DD4" w:rsidRDefault="00CC5DD4" w:rsidP="00CC5DD4">
      <w:r>
        <w:t>The authentication process has several steps:</w:t>
      </w:r>
    </w:p>
    <w:p w14:paraId="2BCC3F79" w14:textId="77777777" w:rsidR="00677E50" w:rsidRDefault="00CC5DD4" w:rsidP="00CC5DD4">
      <w:pPr>
        <w:pStyle w:val="ListNumber"/>
      </w:pPr>
      <w:r>
        <w:t xml:space="preserve">You log in to the </w:t>
      </w:r>
      <w:hyperlink r:id="rId25" w:history="1">
        <w:r w:rsidRPr="00E87D63">
          <w:rPr>
            <w:rStyle w:val="Hyperlink"/>
          </w:rPr>
          <w:t>PayPal developer site</w:t>
        </w:r>
      </w:hyperlink>
      <w:r>
        <w:t xml:space="preserve"> and create a PayPal application. (Here “Create a PayPal application” means, “Get OAuth credentials for an app.”) </w:t>
      </w:r>
      <w:r w:rsidR="00677E50">
        <w:t xml:space="preserve">When you create the application, specify the capability </w:t>
      </w:r>
      <w:hyperlink r:id="rId26" w:history="1">
        <w:r w:rsidR="00677E50" w:rsidRPr="00C23925">
          <w:rPr>
            <w:rStyle w:val="Hyperlink"/>
          </w:rPr>
          <w:t>Log In with PayPal</w:t>
        </w:r>
      </w:hyperlink>
      <w:r w:rsidR="00677E50">
        <w:t>.</w:t>
      </w:r>
    </w:p>
    <w:p w14:paraId="55ABD86D" w14:textId="1B08EFE5" w:rsidR="00CC5DD4" w:rsidRDefault="00CC5DD4" w:rsidP="00677E50">
      <w:pPr>
        <w:pStyle w:val="ListContinue"/>
      </w:pPr>
      <w:r>
        <w:t xml:space="preserve">The developer site provides an OAuth </w:t>
      </w:r>
      <w:r w:rsidRPr="00A34DE7">
        <w:rPr>
          <w:b/>
        </w:rPr>
        <w:t>client ID</w:t>
      </w:r>
      <w:r>
        <w:t xml:space="preserve"> and a </w:t>
      </w:r>
      <w:r w:rsidRPr="00A34DE7">
        <w:rPr>
          <w:b/>
        </w:rPr>
        <w:t>secret</w:t>
      </w:r>
      <w:r>
        <w:t xml:space="preserve"> for your app to use. For security, you store the secret (and the client ID too, if you prefer) on your app’s </w:t>
      </w:r>
      <w:r w:rsidR="00EB3281">
        <w:t>mid-tier</w:t>
      </w:r>
      <w:r>
        <w:t xml:space="preserve"> server, </w:t>
      </w:r>
      <w:r>
        <w:rPr>
          <w:i/>
        </w:rPr>
        <w:t>not</w:t>
      </w:r>
      <w:r>
        <w:t xml:space="preserve"> in the app itself.</w:t>
      </w:r>
    </w:p>
    <w:p w14:paraId="3C9AB4C6" w14:textId="28B6CC60" w:rsidR="00CC5DD4" w:rsidRDefault="002D1F84" w:rsidP="00CC5DD4">
      <w:pPr>
        <w:pStyle w:val="ListNumber"/>
      </w:pPr>
      <w:bookmarkStart w:id="42" w:name="_Ref403996878"/>
      <w:r>
        <w:t xml:space="preserve">When a </w:t>
      </w:r>
      <w:r w:rsidR="00CC5DD4">
        <w:t xml:space="preserve">merchant </w:t>
      </w:r>
      <w:r>
        <w:t xml:space="preserve">begins using </w:t>
      </w:r>
      <w:r w:rsidR="00CC5DD4">
        <w:t xml:space="preserve">your app, your </w:t>
      </w:r>
      <w:r w:rsidR="00EB3281">
        <w:t>mid-tier</w:t>
      </w:r>
      <w:r w:rsidR="00CC5DD4">
        <w:t xml:space="preserve"> server should direct them to </w:t>
      </w:r>
      <w:r>
        <w:t xml:space="preserve">PayPal’s </w:t>
      </w:r>
      <w:hyperlink r:id="rId27" w:history="1">
        <w:r w:rsidRPr="00C23925">
          <w:rPr>
            <w:rStyle w:val="Hyperlink"/>
          </w:rPr>
          <w:t>Log In with PayPal (PayPal Access)</w:t>
        </w:r>
      </w:hyperlink>
      <w:r w:rsidR="00CC5DD4">
        <w:t xml:space="preserve"> endpoint. In addition to the endpoint’s URL, the server provides a </w:t>
      </w:r>
      <w:r w:rsidR="00CC5DD4" w:rsidRPr="00A34DE7">
        <w:rPr>
          <w:b/>
        </w:rPr>
        <w:t>return URL</w:t>
      </w:r>
      <w:r w:rsidR="00CC5DD4">
        <w:t xml:space="preserve"> which PayPal can use to return control to your app.</w:t>
      </w:r>
      <w:bookmarkEnd w:id="42"/>
      <w:r w:rsidR="00CC5DD4">
        <w:t xml:space="preserve"> The return URL should </w:t>
      </w:r>
      <w:r w:rsidR="00732CC2">
        <w:t>refer</w:t>
      </w:r>
      <w:r w:rsidR="00CC5DD4">
        <w:t xml:space="preserve"> to an endpoint on your </w:t>
      </w:r>
      <w:r w:rsidR="00EB3281">
        <w:t>mid-tier</w:t>
      </w:r>
      <w:r w:rsidR="00CC5DD4">
        <w:t xml:space="preserve"> server which </w:t>
      </w:r>
      <w:r w:rsidR="00732CC2">
        <w:t xml:space="preserve">PayPal can use to direct </w:t>
      </w:r>
      <w:r w:rsidR="00CC5DD4">
        <w:t xml:space="preserve">the merchant’s device </w:t>
      </w:r>
      <w:r w:rsidR="00732CC2">
        <w:t xml:space="preserve">back </w:t>
      </w:r>
      <w:r w:rsidR="00CC5DD4">
        <w:t>to your app.</w:t>
      </w:r>
    </w:p>
    <w:p w14:paraId="1615EE58" w14:textId="77777777" w:rsidR="002D1F84" w:rsidRDefault="002D1F84" w:rsidP="002D1F84">
      <w:pPr>
        <w:pStyle w:val="ListContinue"/>
      </w:pPr>
      <w:r>
        <w:t>An app should require a merchant to log in each time it is opened. Once a merchant has logged in, their credentials typically are considered good until until the merchant logs out or the app is opened again.</w:t>
      </w:r>
    </w:p>
    <w:p w14:paraId="62655459" w14:textId="1CB93709" w:rsidR="00CC5DD4" w:rsidRDefault="00CC5DD4" w:rsidP="00CC5DD4">
      <w:pPr>
        <w:pStyle w:val="ListNumber"/>
      </w:pPr>
      <w:r>
        <w:t xml:space="preserve">The </w:t>
      </w:r>
      <w:r w:rsidR="00A665EA">
        <w:t>Identity service</w:t>
      </w:r>
      <w:r>
        <w:t xml:space="preserve"> prompts the merchant to grant your app permission </w:t>
      </w:r>
      <w:r w:rsidR="00732CC2">
        <w:t xml:space="preserve">to </w:t>
      </w:r>
      <w:r>
        <w:t xml:space="preserve">execute PayPal Here transactions on their behalf. The merchant grants </w:t>
      </w:r>
      <w:r>
        <w:lastRenderedPageBreak/>
        <w:t xml:space="preserve">permission by entering their PayPal account’s username and password and possibly answering questions about the scope of permission they want to grant. PayPal then redirects your </w:t>
      </w:r>
      <w:r w:rsidR="00EB3281">
        <w:t>mid-tier</w:t>
      </w:r>
      <w:r>
        <w:t xml:space="preserve"> server to the return URL, returning the merchant’s device to your app. If the merchant granted permission</w:t>
      </w:r>
      <w:r w:rsidR="00732CC2">
        <w:t xml:space="preserve"> to execute transactions</w:t>
      </w:r>
      <w:r>
        <w:t xml:space="preserve">, the redirect includes an </w:t>
      </w:r>
      <w:r w:rsidRPr="00A34DE7">
        <w:rPr>
          <w:b/>
        </w:rPr>
        <w:t>auth</w:t>
      </w:r>
      <w:r w:rsidR="00305822">
        <w:rPr>
          <w:b/>
        </w:rPr>
        <w:t>entic</w:t>
      </w:r>
      <w:r w:rsidRPr="00A34DE7">
        <w:rPr>
          <w:b/>
        </w:rPr>
        <w:t>ation code</w:t>
      </w:r>
      <w:r w:rsidRPr="00E87D63">
        <w:t xml:space="preserve"> </w:t>
      </w:r>
      <w:r>
        <w:t>which represents the scope of the permission they granted.</w:t>
      </w:r>
    </w:p>
    <w:p w14:paraId="6461C4E1" w14:textId="74999E39" w:rsidR="00CC5DD4" w:rsidRDefault="00CC5DD4" w:rsidP="00CC5DD4">
      <w:pPr>
        <w:pStyle w:val="ListNumber"/>
      </w:pPr>
      <w:r>
        <w:t xml:space="preserve">Your app submits its client ID and the </w:t>
      </w:r>
      <w:r w:rsidR="00305822">
        <w:t xml:space="preserve">authentication </w:t>
      </w:r>
      <w:r>
        <w:t xml:space="preserve">code to the </w:t>
      </w:r>
      <w:r w:rsidR="00A665EA">
        <w:t>Identity service</w:t>
      </w:r>
      <w:r>
        <w:t xml:space="preserve"> through the </w:t>
      </w:r>
      <w:r w:rsidR="00EB3281">
        <w:t>mid-tier</w:t>
      </w:r>
      <w:r>
        <w:t xml:space="preserve"> server, and obtains a long-lived </w:t>
      </w:r>
      <w:r w:rsidRPr="00A34DE7">
        <w:rPr>
          <w:b/>
        </w:rPr>
        <w:t>refresh token</w:t>
      </w:r>
      <w:r w:rsidRPr="00B13520">
        <w:t>.</w:t>
      </w:r>
      <w:r>
        <w:t xml:space="preserve"> (For security, the </w:t>
      </w:r>
      <w:r w:rsidR="00EB3281">
        <w:t>mid-tier</w:t>
      </w:r>
      <w:r>
        <w:t xml:space="preserve"> server should encrypt the token. </w:t>
      </w:r>
      <w:r w:rsidR="00732CC2">
        <w:t xml:space="preserve">For more information see </w:t>
      </w:r>
      <w:hyperlink w:anchor="_Developing_a_back-end" w:history="1">
        <w:r w:rsidRPr="00251268">
          <w:rPr>
            <w:rStyle w:val="Hyperlink"/>
          </w:rPr>
          <w:t xml:space="preserve">Developing a </w:t>
        </w:r>
        <w:r w:rsidR="00EB3281">
          <w:rPr>
            <w:rStyle w:val="Hyperlink"/>
          </w:rPr>
          <w:t>mid</w:t>
        </w:r>
        <w:r w:rsidRPr="00251268">
          <w:rPr>
            <w:rStyle w:val="Hyperlink"/>
          </w:rPr>
          <w:t>-</w:t>
        </w:r>
        <w:r w:rsidR="00EB3281">
          <w:rPr>
            <w:rStyle w:val="Hyperlink"/>
          </w:rPr>
          <w:t>ti</w:t>
        </w:r>
        <w:r w:rsidRPr="00251268">
          <w:rPr>
            <w:rStyle w:val="Hyperlink"/>
          </w:rPr>
          <w:t>e</w:t>
        </w:r>
        <w:r w:rsidR="00EB3281">
          <w:rPr>
            <w:rStyle w:val="Hyperlink"/>
          </w:rPr>
          <w:t>r</w:t>
        </w:r>
        <w:r w:rsidRPr="00251268">
          <w:rPr>
            <w:rStyle w:val="Hyperlink"/>
          </w:rPr>
          <w:t xml:space="preserve"> server</w:t>
        </w:r>
      </w:hyperlink>
      <w:r>
        <w:t xml:space="preserve"> and </w:t>
      </w:r>
      <w:r>
        <w:fldChar w:fldCharType="begin"/>
      </w:r>
      <w:r>
        <w:instrText xml:space="preserve"> REF _Ref404181366 \r \h </w:instrText>
      </w:r>
      <w:r>
        <w:fldChar w:fldCharType="separate"/>
      </w:r>
      <w:r>
        <w:t>Appendix B</w:t>
      </w:r>
      <w:r>
        <w:fldChar w:fldCharType="end"/>
      </w:r>
      <w:r>
        <w:t xml:space="preserve">, </w:t>
      </w:r>
      <w:hyperlink w:anchor="AppendixB_TheSampleServer" w:history="1">
        <w:r w:rsidRPr="00251268">
          <w:rPr>
            <w:rStyle w:val="Hyperlink"/>
          </w:rPr>
          <w:t>The sample server</w:t>
        </w:r>
      </w:hyperlink>
      <w:r>
        <w:t>.)</w:t>
      </w:r>
    </w:p>
    <w:p w14:paraId="15CAD0D2" w14:textId="0946F062" w:rsidR="00CC5DD4" w:rsidRDefault="00CC5DD4" w:rsidP="00CC5DD4">
      <w:pPr>
        <w:pStyle w:val="ListNumber"/>
      </w:pPr>
      <w:bookmarkStart w:id="43" w:name="_Ref403996881"/>
      <w:r>
        <w:t xml:space="preserve">Your app submits the refresh token to the </w:t>
      </w:r>
      <w:r w:rsidR="00A665EA">
        <w:t>Identity service</w:t>
      </w:r>
      <w:r>
        <w:t xml:space="preserve"> (again through the </w:t>
      </w:r>
      <w:r w:rsidR="00EB3281">
        <w:t>mid-tier</w:t>
      </w:r>
      <w:r>
        <w:t xml:space="preserve"> server) to obtain a short-lived </w:t>
      </w:r>
      <w:r w:rsidRPr="00A34DE7">
        <w:rPr>
          <w:b/>
        </w:rPr>
        <w:t>access token</w:t>
      </w:r>
      <w:r>
        <w:t>. This step must be repeated periodically when the access token expires.</w:t>
      </w:r>
      <w:bookmarkEnd w:id="43"/>
    </w:p>
    <w:p w14:paraId="20B9BD0A" w14:textId="77777777" w:rsidR="00CC5DD4" w:rsidRDefault="00CC5DD4" w:rsidP="00CC5DD4">
      <w:pPr>
        <w:pStyle w:val="ListNumber"/>
      </w:pPr>
      <w:r>
        <w:t>Your app must include the current access token in each call it makes to the PayPal Here SDK.</w:t>
      </w:r>
    </w:p>
    <w:p w14:paraId="1095FDAE" w14:textId="77777777" w:rsidR="007F1103" w:rsidRDefault="007F1103" w:rsidP="007F1103">
      <w:pPr>
        <w:pStyle w:val="ListNumber"/>
      </w:pPr>
      <w:r>
        <w:t>To handle token expiration and obtain a new token, implement the AuthenticationListener interface and define the onInvalidToken method. Typically the onInvalidToken method invokes the previously-obtained refresh URL to retrieve a new access token, refresh URL, and token expiration value. For additional information, see Payments with the Sample App.</w:t>
      </w:r>
    </w:p>
    <w:p w14:paraId="6531B5E7" w14:textId="77777777" w:rsidR="00CC5DD4" w:rsidRDefault="00CC5DD4" w:rsidP="00CC5DD4">
      <w:pPr>
        <w:pStyle w:val="MessageHeader"/>
      </w:pPr>
      <w:r>
        <w:rPr>
          <w:b/>
        </w:rPr>
        <w:t xml:space="preserve">Note. </w:t>
      </w:r>
      <w:r w:rsidRPr="00F32C87">
        <w:t xml:space="preserve">The sample server and app delivered with the SDK include a test client ID and secret, along with a pre-defined test merchant. However, when you are ready to get </w:t>
      </w:r>
      <w:r>
        <w:t>your own client ID, you must contact your relationship manager to have your app’s client</w:t>
      </w:r>
      <w:r w:rsidRPr="006B192A">
        <w:t xml:space="preserve"> ID</w:t>
      </w:r>
      <w:r>
        <w:t xml:space="preserve"> assigned a scope that includes PayPal Here.</w:t>
      </w:r>
    </w:p>
    <w:p w14:paraId="3F1C59E0" w14:textId="77777777" w:rsidR="00CC5DD4" w:rsidRDefault="00CC5DD4" w:rsidP="00CC5DD4">
      <w:pPr>
        <w:pStyle w:val="MessageHeader"/>
      </w:pPr>
      <w:r>
        <w:rPr>
          <w:b/>
        </w:rPr>
        <w:tab/>
      </w:r>
      <w:r>
        <w:t xml:space="preserve">You must </w:t>
      </w:r>
      <w:r w:rsidRPr="006B192A">
        <w:t xml:space="preserve">pass </w:t>
      </w:r>
      <w:r>
        <w:t xml:space="preserve">PayPal Here’s </w:t>
      </w:r>
      <w:r w:rsidRPr="006B192A">
        <w:t xml:space="preserve">scope identifier </w:t>
      </w:r>
      <w:r>
        <w:t xml:space="preserve">with </w:t>
      </w:r>
      <w:r w:rsidRPr="006B192A">
        <w:t>each request for an access token</w:t>
      </w:r>
      <w:r>
        <w:t xml:space="preserve">. </w:t>
      </w:r>
      <w:r w:rsidRPr="007A3518">
        <w:t>T</w:t>
      </w:r>
      <w:r w:rsidRPr="006B192A">
        <w:t xml:space="preserve">he scope </w:t>
      </w:r>
      <w:r>
        <w:t xml:space="preserve">identifier </w:t>
      </w:r>
      <w:r w:rsidRPr="006B192A">
        <w:t>is the following URI, which is an identifier, not a link:</w:t>
      </w:r>
    </w:p>
    <w:p w14:paraId="3DB0C2FD" w14:textId="77777777" w:rsidR="00CC5DD4" w:rsidRPr="00FF2179" w:rsidRDefault="00CC5DD4" w:rsidP="00CC5DD4">
      <w:pPr>
        <w:pStyle w:val="MessageHeader"/>
        <w:rPr>
          <w:rStyle w:val="Code"/>
        </w:rPr>
      </w:pPr>
      <w:r>
        <w:tab/>
      </w:r>
      <w:r w:rsidRPr="00FF2179">
        <w:rPr>
          <w:rStyle w:val="Code"/>
        </w:rPr>
        <w:t>https://uri.paypal.com/services/paypalhere</w:t>
      </w:r>
    </w:p>
    <w:p w14:paraId="41352ADE" w14:textId="77777777" w:rsidR="00CC5DD4" w:rsidRDefault="00CC5DD4" w:rsidP="00CC5DD4">
      <w:pPr>
        <w:pStyle w:val="MessageHeader"/>
      </w:pPr>
      <w:r>
        <w:tab/>
        <w:t xml:space="preserve">For more information about the client ID, secret, and scope, see </w:t>
      </w:r>
      <w:r w:rsidRPr="00A34DE7">
        <w:rPr>
          <w:rStyle w:val="Ref"/>
        </w:rPr>
        <w:t>Using OAuth to Authenticate Requests</w:t>
      </w:r>
      <w:r>
        <w:t xml:space="preserve"> and </w:t>
      </w:r>
      <w:hyperlink r:id="rId28" w:history="1">
        <w:r w:rsidRPr="00396DCF">
          <w:rPr>
            <w:rStyle w:val="Hyperlink"/>
          </w:rPr>
          <w:t>I</w:t>
        </w:r>
        <w:r>
          <w:rPr>
            <w:rStyle w:val="Hyperlink"/>
          </w:rPr>
          <w:t xml:space="preserve">ntegrate Log In with </w:t>
        </w:r>
        <w:r w:rsidRPr="00396DCF">
          <w:rPr>
            <w:rStyle w:val="Hyperlink"/>
          </w:rPr>
          <w:t>P</w:t>
        </w:r>
        <w:r>
          <w:rPr>
            <w:rStyle w:val="Hyperlink"/>
          </w:rPr>
          <w:t>ay</w:t>
        </w:r>
        <w:r w:rsidRPr="00396DCF">
          <w:rPr>
            <w:rStyle w:val="Hyperlink"/>
          </w:rPr>
          <w:t>P</w:t>
        </w:r>
        <w:r>
          <w:rPr>
            <w:rStyle w:val="Hyperlink"/>
          </w:rPr>
          <w:t>al</w:t>
        </w:r>
      </w:hyperlink>
      <w:r>
        <w:t>. For models of how to perform the authentication process (steps </w:t>
      </w:r>
      <w:r>
        <w:fldChar w:fldCharType="begin"/>
      </w:r>
      <w:r>
        <w:instrText xml:space="preserve"> REF _Ref403996878 \r \h </w:instrText>
      </w:r>
      <w:r>
        <w:fldChar w:fldCharType="separate"/>
      </w:r>
      <w:r>
        <w:t>2</w:t>
      </w:r>
      <w:r>
        <w:fldChar w:fldCharType="end"/>
      </w:r>
      <w:r>
        <w:t xml:space="preserve"> through </w:t>
      </w:r>
      <w:r>
        <w:fldChar w:fldCharType="begin"/>
      </w:r>
      <w:r>
        <w:instrText xml:space="preserve"> REF _Ref403996881 \r \h </w:instrText>
      </w:r>
      <w:r>
        <w:fldChar w:fldCharType="separate"/>
      </w:r>
      <w:r>
        <w:t>5</w:t>
      </w:r>
      <w:r>
        <w:fldChar w:fldCharType="end"/>
      </w:r>
      <w:r>
        <w:t xml:space="preserve">), see </w:t>
      </w:r>
      <w:r>
        <w:fldChar w:fldCharType="begin"/>
      </w:r>
      <w:r>
        <w:instrText xml:space="preserve"> REF _Ref404181366 \r \h </w:instrText>
      </w:r>
      <w:r>
        <w:fldChar w:fldCharType="separate"/>
      </w:r>
      <w:r>
        <w:t>Appendix B</w:t>
      </w:r>
      <w:r>
        <w:fldChar w:fldCharType="end"/>
      </w:r>
      <w:r>
        <w:t xml:space="preserve">, </w:t>
      </w:r>
      <w:hyperlink w:anchor="_The_sample_server" w:history="1">
        <w:r w:rsidRPr="00FA07ED">
          <w:rPr>
            <w:rStyle w:val="Hyperlink"/>
          </w:rPr>
          <w:t>The sample server</w:t>
        </w:r>
      </w:hyperlink>
      <w:r>
        <w:t>, and the sample server’s source code.</w:t>
      </w:r>
    </w:p>
    <w:p w14:paraId="2FBA6103" w14:textId="77777777" w:rsidR="007F1103" w:rsidRDefault="007F1103" w:rsidP="001024C9">
      <w:pPr>
        <w:pStyle w:val="Heading3"/>
      </w:pPr>
      <w:bookmarkStart w:id="44" w:name="_Toc404599566"/>
      <w:bookmarkStart w:id="45" w:name="_Toc404599892"/>
      <w:bookmarkStart w:id="46" w:name="_Toc407179851"/>
      <w:bookmarkStart w:id="47" w:name="_Toc404251166"/>
      <w:r>
        <w:t>How to provide OAuth credentials to the SDK</w:t>
      </w:r>
      <w:bookmarkEnd w:id="44"/>
      <w:bookmarkEnd w:id="45"/>
      <w:bookmarkEnd w:id="46"/>
    </w:p>
    <w:p w14:paraId="1C288C2E" w14:textId="77777777" w:rsidR="007F1103" w:rsidRDefault="007F1103" w:rsidP="007F1103">
      <w:r>
        <w:t xml:space="preserve">Construct an </w:t>
      </w:r>
      <w:r w:rsidRPr="00134307">
        <w:rPr>
          <w:rStyle w:val="Code"/>
        </w:rPr>
        <w:t>OauthCredentials</w:t>
      </w:r>
      <w:r>
        <w:t xml:space="preserve"> object, providing the access token to the constructor. Store the new object in a </w:t>
      </w:r>
      <w:r w:rsidRPr="00134307">
        <w:rPr>
          <w:rStyle w:val="Code"/>
        </w:rPr>
        <w:t>Credentials</w:t>
      </w:r>
      <w:r>
        <w:t xml:space="preserve"> variable. Give the credentials to the SDK by calling </w:t>
      </w:r>
      <w:proofErr w:type="gramStart"/>
      <w:r w:rsidRPr="007F1103">
        <w:rPr>
          <w:rStyle w:val="Code"/>
        </w:rPr>
        <w:t>PayPalHereSDK.setCredentials(</w:t>
      </w:r>
      <w:proofErr w:type="gramEnd"/>
      <w:r w:rsidRPr="007F1103">
        <w:rPr>
          <w:rStyle w:val="Code"/>
        </w:rPr>
        <w:t>)</w:t>
      </w:r>
      <w:r w:rsidRPr="007F1103">
        <w:t>:</w:t>
      </w:r>
    </w:p>
    <w:p w14:paraId="5A967D40" w14:textId="77777777" w:rsidR="00B008F9" w:rsidRDefault="00B008F9" w:rsidP="007F1103">
      <w:pPr>
        <w:pStyle w:val="CodeBox"/>
      </w:pPr>
      <w:r>
        <w:t>String accessToken = . . .;</w:t>
      </w:r>
    </w:p>
    <w:p w14:paraId="5A4FF776" w14:textId="77777777" w:rsidR="007F1103" w:rsidRDefault="007F1103" w:rsidP="007F1103">
      <w:pPr>
        <w:pStyle w:val="CodeBox"/>
      </w:pPr>
      <w:r>
        <w:t xml:space="preserve">Credentials credentials = new </w:t>
      </w:r>
      <w:proofErr w:type="gramStart"/>
      <w:r>
        <w:t>OAuthCredentials(</w:t>
      </w:r>
      <w:proofErr w:type="gramEnd"/>
      <w:r w:rsidR="00B008F9">
        <w:t>accessToken);</w:t>
      </w:r>
    </w:p>
    <w:p w14:paraId="48D54355" w14:textId="77777777" w:rsidR="00B008F9" w:rsidRDefault="007F1103" w:rsidP="007F1103">
      <w:pPr>
        <w:pStyle w:val="CodeBox"/>
      </w:pPr>
      <w:proofErr w:type="gramStart"/>
      <w:r>
        <w:t>PayPalHereSDK.setCredentials(</w:t>
      </w:r>
      <w:proofErr w:type="gramEnd"/>
      <w:r>
        <w:t>credentials</w:t>
      </w:r>
      <w:r w:rsidR="00B008F9">
        <w:t>,</w:t>
      </w:r>
    </w:p>
    <w:p w14:paraId="3884E913" w14:textId="77777777" w:rsidR="00B008F9" w:rsidRDefault="00B008F9" w:rsidP="00B008F9">
      <w:pPr>
        <w:pStyle w:val="CodeBox"/>
      </w:pPr>
      <w:r>
        <w:t xml:space="preserve">        </w:t>
      </w:r>
      <w:proofErr w:type="gramStart"/>
      <w:r>
        <w:t>new</w:t>
      </w:r>
      <w:proofErr w:type="gramEnd"/>
      <w:r>
        <w:t xml:space="preserve"> DefaultResponseHandler&lt;merchant, PPError&lt;MerchantManager.merchantErrors&gt;&gt;() {</w:t>
      </w:r>
    </w:p>
    <w:p w14:paraId="5DEE4588" w14:textId="77777777" w:rsidR="00B008F9" w:rsidRDefault="00B008F9" w:rsidP="00B008F9">
      <w:pPr>
        <w:pStyle w:val="CodeBox"/>
      </w:pPr>
      <w:r>
        <w:lastRenderedPageBreak/>
        <w:t xml:space="preserve">            @Override</w:t>
      </w:r>
    </w:p>
    <w:p w14:paraId="18EE6520" w14:textId="77777777" w:rsidR="00B008F9" w:rsidRDefault="00B008F9" w:rsidP="00B008F9">
      <w:pPr>
        <w:pStyle w:val="CodeBox"/>
      </w:pPr>
      <w:r>
        <w:t xml:space="preserve">            </w:t>
      </w:r>
      <w:proofErr w:type="gramStart"/>
      <w:r>
        <w:t>public</w:t>
      </w:r>
      <w:proofErr w:type="gramEnd"/>
      <w:r>
        <w:t xml:space="preserve"> void onSuccess(Merchant merchant) {</w:t>
      </w:r>
    </w:p>
    <w:p w14:paraId="0CAA33A0" w14:textId="77777777" w:rsidR="00B008F9" w:rsidRDefault="00B008F9" w:rsidP="00B008F9">
      <w:pPr>
        <w:pStyle w:val="CodeBox"/>
      </w:pPr>
      <w:r>
        <w:t xml:space="preserve">                // Perform any necessary setup, e.g., register an authentication listener.</w:t>
      </w:r>
    </w:p>
    <w:p w14:paraId="788B4109" w14:textId="77777777" w:rsidR="00B008F9" w:rsidRDefault="00B008F9" w:rsidP="00B008F9">
      <w:pPr>
        <w:pStyle w:val="CodeBox"/>
      </w:pPr>
      <w:r>
        <w:t xml:space="preserve">                . . .</w:t>
      </w:r>
    </w:p>
    <w:p w14:paraId="114AF427" w14:textId="77777777" w:rsidR="00B008F9" w:rsidRDefault="00B008F9" w:rsidP="00B008F9">
      <w:pPr>
        <w:pStyle w:val="CodeBox"/>
      </w:pPr>
      <w:r>
        <w:t xml:space="preserve">            }</w:t>
      </w:r>
    </w:p>
    <w:p w14:paraId="038535A4" w14:textId="77777777" w:rsidR="00B008F9" w:rsidRDefault="00B008F9" w:rsidP="00B008F9">
      <w:pPr>
        <w:pStyle w:val="CodeBox"/>
      </w:pPr>
      <w:r>
        <w:t xml:space="preserve">            @Override</w:t>
      </w:r>
    </w:p>
    <w:p w14:paraId="28679445" w14:textId="77777777" w:rsidR="00B008F9" w:rsidRDefault="00B008F9" w:rsidP="00B008F9">
      <w:pPr>
        <w:pStyle w:val="CodeBox"/>
      </w:pPr>
      <w:r>
        <w:t xml:space="preserve">            </w:t>
      </w:r>
      <w:proofErr w:type="gramStart"/>
      <w:r>
        <w:t>public</w:t>
      </w:r>
      <w:proofErr w:type="gramEnd"/>
      <w:r>
        <w:t xml:space="preserve"> void onError(PPError&lt;MerchantManager.merchantErrors&gt; errors) {</w:t>
      </w:r>
    </w:p>
    <w:p w14:paraId="28AFDDAE" w14:textId="77777777" w:rsidR="00B008F9" w:rsidRDefault="00B008F9" w:rsidP="00B008F9">
      <w:pPr>
        <w:pStyle w:val="CodeBox"/>
      </w:pPr>
      <w:r>
        <w:t xml:space="preserve">                // Handle an error.</w:t>
      </w:r>
    </w:p>
    <w:p w14:paraId="7DD8220A" w14:textId="77777777" w:rsidR="00B008F9" w:rsidRDefault="00B008F9" w:rsidP="00B008F9">
      <w:pPr>
        <w:pStyle w:val="CodeBox"/>
      </w:pPr>
      <w:r>
        <w:t xml:space="preserve">                . . .</w:t>
      </w:r>
    </w:p>
    <w:p w14:paraId="679EE4EC" w14:textId="77777777" w:rsidR="00B008F9" w:rsidRDefault="00B008F9" w:rsidP="00B008F9">
      <w:pPr>
        <w:pStyle w:val="CodeBox"/>
      </w:pPr>
      <w:r>
        <w:t xml:space="preserve">            }</w:t>
      </w:r>
      <w:r>
        <w:br/>
        <w:t xml:space="preserve">        }</w:t>
      </w:r>
    </w:p>
    <w:p w14:paraId="55C12559" w14:textId="77777777" w:rsidR="007F1103" w:rsidRDefault="007F1103" w:rsidP="007F1103">
      <w:pPr>
        <w:pStyle w:val="CodeBox"/>
      </w:pPr>
      <w:r>
        <w:t>);</w:t>
      </w:r>
    </w:p>
    <w:p w14:paraId="6DC2AB95" w14:textId="77777777" w:rsidR="007F1103" w:rsidRDefault="009B4975" w:rsidP="009B4975">
      <w:pPr>
        <w:pStyle w:val="Heading3"/>
      </w:pPr>
      <w:bookmarkStart w:id="48" w:name="_Toc404599567"/>
      <w:bookmarkStart w:id="49" w:name="_Toc404599893"/>
      <w:bookmarkStart w:id="50" w:name="_Toc407179852"/>
      <w:r>
        <w:t>How to refresh the access token</w:t>
      </w:r>
      <w:bookmarkEnd w:id="48"/>
      <w:bookmarkEnd w:id="49"/>
      <w:bookmarkEnd w:id="50"/>
    </w:p>
    <w:p w14:paraId="603D74AE" w14:textId="77777777" w:rsidR="009B4975" w:rsidRDefault="00C43CE3" w:rsidP="009B4975">
      <w:pPr>
        <w:rPr>
          <w:lang w:eastAsia="zh-CN"/>
        </w:rPr>
      </w:pPr>
      <w:r>
        <w:rPr>
          <w:lang w:eastAsia="zh-CN"/>
        </w:rPr>
        <w:t>Because the access token is short-lived, your app needs to provide for refreshing it when it expires.</w:t>
      </w:r>
    </w:p>
    <w:p w14:paraId="30B2134D" w14:textId="43B148AD" w:rsidR="00C43CE3" w:rsidRDefault="00C43CE3" w:rsidP="009B4975">
      <w:r w:rsidRPr="00C43CE3">
        <w:t xml:space="preserve">Implement the </w:t>
      </w:r>
      <w:r w:rsidRPr="008A36CE">
        <w:rPr>
          <w:rStyle w:val="Code"/>
        </w:rPr>
        <w:t>AuthenticationListener</w:t>
      </w:r>
      <w:r w:rsidRPr="00C43CE3">
        <w:t xml:space="preserve"> interface and define the </w:t>
      </w:r>
      <w:r w:rsidRPr="008A36CE">
        <w:rPr>
          <w:rStyle w:val="Code"/>
        </w:rPr>
        <w:t>onInvalidToken</w:t>
      </w:r>
      <w:r w:rsidRPr="00C43CE3">
        <w:t xml:space="preserve"> </w:t>
      </w:r>
      <w:r>
        <w:t xml:space="preserve">method to call the </w:t>
      </w:r>
      <w:r w:rsidRPr="00C43CE3">
        <w:t>refresh URL</w:t>
      </w:r>
      <w:r>
        <w:t>.</w:t>
      </w:r>
      <w:r w:rsidRPr="00C43CE3">
        <w:t xml:space="preserve"> </w:t>
      </w:r>
      <w:r>
        <w:t xml:space="preserve">The refresh URL returns </w:t>
      </w:r>
      <w:r w:rsidRPr="00C43CE3">
        <w:t>a new access token, refresh URL, and token expiration value.</w:t>
      </w:r>
      <w:r w:rsidR="001901E1">
        <w:t xml:space="preserve"> You need not save the new access token; the SDK does that internally.</w:t>
      </w:r>
    </w:p>
    <w:p w14:paraId="3A9B2D84" w14:textId="77777777" w:rsidR="00C43CE3" w:rsidRDefault="00FD58BD" w:rsidP="00C43CE3">
      <w:pPr>
        <w:pStyle w:val="CodeBox"/>
      </w:pPr>
      <w:proofErr w:type="gramStart"/>
      <w:r>
        <w:t>import</w:t>
      </w:r>
      <w:proofErr w:type="gramEnd"/>
      <w:r>
        <w:t xml:space="preserve"> com.paypal.merchant.sdk.AuthenticationListener;</w:t>
      </w:r>
    </w:p>
    <w:p w14:paraId="6E2DF1CC" w14:textId="77777777" w:rsidR="00FD58BD" w:rsidRDefault="00FD58BD" w:rsidP="00C43CE3">
      <w:pPr>
        <w:pStyle w:val="CodeBox"/>
      </w:pPr>
      <w:r>
        <w:t>. . .</w:t>
      </w:r>
    </w:p>
    <w:p w14:paraId="73A21EEF" w14:textId="77777777" w:rsidR="00FD58BD" w:rsidRDefault="00FD58BD" w:rsidP="00C43CE3">
      <w:pPr>
        <w:pStyle w:val="CodeBox"/>
      </w:pPr>
      <w:proofErr w:type="gramStart"/>
      <w:r>
        <w:t>protected</w:t>
      </w:r>
      <w:proofErr w:type="gramEnd"/>
      <w:r>
        <w:t xml:space="preserve"> AuthenticationListener authListener = new AuthenticationListener() {</w:t>
      </w:r>
    </w:p>
    <w:p w14:paraId="2D89B288" w14:textId="77777777" w:rsidR="00FD58BD" w:rsidRDefault="00FD58BD" w:rsidP="00C43CE3">
      <w:pPr>
        <w:pStyle w:val="CodeBox"/>
      </w:pPr>
      <w:r>
        <w:t xml:space="preserve">    @Override</w:t>
      </w:r>
    </w:p>
    <w:p w14:paraId="1692E10D" w14:textId="77777777" w:rsidR="00FD58BD" w:rsidRDefault="00FD58BD" w:rsidP="00C43CE3">
      <w:pPr>
        <w:pStyle w:val="CodeBox"/>
      </w:pPr>
      <w:r>
        <w:t xml:space="preserve">    </w:t>
      </w:r>
      <w:proofErr w:type="gramStart"/>
      <w:r>
        <w:t>public</w:t>
      </w:r>
      <w:proofErr w:type="gramEnd"/>
      <w:r>
        <w:t xml:space="preserve"> void onInvalidToken() {</w:t>
      </w:r>
    </w:p>
    <w:p w14:paraId="1BD07ACE" w14:textId="77777777" w:rsidR="00FD58BD" w:rsidRDefault="00FD58BD" w:rsidP="00C43CE3">
      <w:pPr>
        <w:pStyle w:val="CodeBox"/>
      </w:pPr>
      <w:r>
        <w:t xml:space="preserve">        String refreshUrl = </w:t>
      </w:r>
      <w:r w:rsidR="008A36CE">
        <w:t>. . .</w:t>
      </w:r>
      <w:r>
        <w:t>;</w:t>
      </w:r>
    </w:p>
    <w:p w14:paraId="2803E477" w14:textId="77777777" w:rsidR="00FD58BD" w:rsidRDefault="00FD58BD" w:rsidP="00C43CE3">
      <w:pPr>
        <w:pStyle w:val="CodeBox"/>
      </w:pPr>
      <w:r>
        <w:t xml:space="preserve">        RefreshTokenTask refreshAccessTokenTask = new </w:t>
      </w:r>
      <w:proofErr w:type="gramStart"/>
      <w:r>
        <w:t>RefreshTokenTask(</w:t>
      </w:r>
      <w:proofErr w:type="gramEnd"/>
      <w:r>
        <w:t>);</w:t>
      </w:r>
    </w:p>
    <w:p w14:paraId="3860627A" w14:textId="77777777" w:rsidR="00FD58BD" w:rsidRDefault="00FD58BD" w:rsidP="00C43CE3">
      <w:pPr>
        <w:pStyle w:val="CodeBox"/>
      </w:pPr>
      <w:r>
        <w:t xml:space="preserve">        </w:t>
      </w:r>
      <w:proofErr w:type="gramStart"/>
      <w:r>
        <w:t>refreshAccessTokenTask.execute</w:t>
      </w:r>
      <w:proofErr w:type="gramEnd"/>
      <w:r>
        <w:t>(refreshUrl);</w:t>
      </w:r>
    </w:p>
    <w:p w14:paraId="64AEB377" w14:textId="77777777" w:rsidR="00FD58BD" w:rsidRDefault="00FD58BD" w:rsidP="00C43CE3">
      <w:pPr>
        <w:pStyle w:val="CodeBox"/>
      </w:pPr>
      <w:r>
        <w:t xml:space="preserve">    }</w:t>
      </w:r>
    </w:p>
    <w:p w14:paraId="1D27D192" w14:textId="77777777" w:rsidR="00FD58BD" w:rsidRDefault="00FD58BD" w:rsidP="00C43CE3">
      <w:pPr>
        <w:pStyle w:val="CodeBox"/>
      </w:pPr>
      <w:r>
        <w:t>};</w:t>
      </w:r>
    </w:p>
    <w:p w14:paraId="1B9F92C0" w14:textId="77777777" w:rsidR="00FD58BD" w:rsidRDefault="00FD58BD" w:rsidP="00FD58BD">
      <w:r>
        <w:t>Register the listener with the SDK:</w:t>
      </w:r>
    </w:p>
    <w:p w14:paraId="53CD98E1" w14:textId="77777777" w:rsidR="00C43CE3" w:rsidRDefault="00C43CE3" w:rsidP="00C43CE3">
      <w:pPr>
        <w:pStyle w:val="CodeBox"/>
      </w:pPr>
      <w:proofErr w:type="gramStart"/>
      <w:r>
        <w:t>PayPalHereSDK.registerauthenticationListener(</w:t>
      </w:r>
      <w:proofErr w:type="gramEnd"/>
      <w:r>
        <w:t>authListener);</w:t>
      </w:r>
    </w:p>
    <w:p w14:paraId="3F6A6071" w14:textId="77777777" w:rsidR="00B01781" w:rsidRDefault="00B01781" w:rsidP="00B01781">
      <w:pPr>
        <w:pStyle w:val="Heading3"/>
      </w:pPr>
      <w:bookmarkStart w:id="51" w:name="_Developing_a_back-end"/>
      <w:bookmarkStart w:id="52" w:name="_Toc407179853"/>
      <w:bookmarkStart w:id="53" w:name="_Toc404251167"/>
      <w:bookmarkStart w:id="54" w:name="_Toc404599569"/>
      <w:bookmarkStart w:id="55" w:name="_Toc404599895"/>
      <w:bookmarkEnd w:id="47"/>
      <w:bookmarkEnd w:id="51"/>
      <w:r>
        <w:t>Best practices for security</w:t>
      </w:r>
      <w:bookmarkEnd w:id="52"/>
    </w:p>
    <w:p w14:paraId="6F0298DA" w14:textId="10E23250" w:rsidR="00B01781" w:rsidRDefault="00B01781" w:rsidP="00B01781">
      <w:r w:rsidRPr="009A4EA1">
        <w:rPr>
          <w:b/>
        </w:rPr>
        <w:t>Do not</w:t>
      </w:r>
      <w:r>
        <w:t xml:space="preserve"> store your app’s secret in the app on a mobile device, as it could be jail-broken or otherwise compromised. (If your app’s secret is compromised, barriers are raised in your ability to provide updates to users.) Store your app’s secret on the </w:t>
      </w:r>
      <w:r w:rsidR="00EB3281">
        <w:t>mid-tier</w:t>
      </w:r>
      <w:r>
        <w:t xml:space="preserve"> server.</w:t>
      </w:r>
    </w:p>
    <w:p w14:paraId="51AEE02D" w14:textId="77777777" w:rsidR="00B01781" w:rsidRDefault="00B01781" w:rsidP="00B01781">
      <w:r>
        <w:t xml:space="preserve">In principle you can use Log In with PayPal (LIPP) as your sole means of authentication. You probably have an existing account system, though, so you should authenticate the merchant in your account system, then send them to PayPal, and then link their PayPal account to their account in your system when the authentication point redirects to your return URL. </w:t>
      </w:r>
    </w:p>
    <w:p w14:paraId="21AAA656" w14:textId="77777777" w:rsidR="00CC5DD4" w:rsidRDefault="00CC5DD4" w:rsidP="00CC5DD4">
      <w:pPr>
        <w:pStyle w:val="Heading2"/>
      </w:pPr>
      <w:bookmarkStart w:id="56" w:name="_Developing_a_mid-tier"/>
      <w:bookmarkStart w:id="57" w:name="_Toc407179854"/>
      <w:bookmarkEnd w:id="56"/>
      <w:r>
        <w:lastRenderedPageBreak/>
        <w:t xml:space="preserve">Developing a </w:t>
      </w:r>
      <w:r w:rsidR="00565E60">
        <w:t>mid-tier</w:t>
      </w:r>
      <w:r>
        <w:t xml:space="preserve"> server</w:t>
      </w:r>
      <w:bookmarkEnd w:id="53"/>
      <w:bookmarkEnd w:id="54"/>
      <w:bookmarkEnd w:id="55"/>
      <w:bookmarkEnd w:id="57"/>
    </w:p>
    <w:p w14:paraId="59F317F6" w14:textId="025A1A50" w:rsidR="000A2DF5" w:rsidRDefault="000A2DF5" w:rsidP="000A2DF5">
      <w:pPr>
        <w:rPr>
          <w:lang w:eastAsia="zh-CN"/>
        </w:rPr>
      </w:pPr>
      <w:r>
        <w:rPr>
          <w:lang w:eastAsia="zh-CN"/>
        </w:rPr>
        <w:t>You must develop a mid-tier server to interoperate with your app.</w:t>
      </w:r>
    </w:p>
    <w:p w14:paraId="5DEB167A" w14:textId="695B588D" w:rsidR="000A2DF5" w:rsidRDefault="000A2DF5" w:rsidP="000A2DF5">
      <w:pPr>
        <w:rPr>
          <w:lang w:eastAsia="zh-CN"/>
        </w:rPr>
      </w:pPr>
      <w:r>
        <w:rPr>
          <w:lang w:eastAsia="zh-CN"/>
        </w:rPr>
        <w:t>The essential function of the mid-tier server is to store your app’s secret in a secure place. The mid-tier server may perform additional functions at your discretion.</w:t>
      </w:r>
    </w:p>
    <w:p w14:paraId="1ECA258E" w14:textId="53AD8962" w:rsidR="000A2DF5" w:rsidRDefault="000A2DF5" w:rsidP="000A2DF5">
      <w:pPr>
        <w:rPr>
          <w:lang w:eastAsia="zh-CN"/>
        </w:rPr>
      </w:pPr>
      <w:r>
        <w:rPr>
          <w:lang w:eastAsia="zh-CN"/>
        </w:rPr>
        <w:t>There are two basic approaches to designing a mid-tier server:</w:t>
      </w:r>
    </w:p>
    <w:p w14:paraId="4C0F8D41" w14:textId="11EB8176" w:rsidR="000A2DF5" w:rsidRDefault="000A2DF5" w:rsidP="007271A4">
      <w:pPr>
        <w:pStyle w:val="ListBullet"/>
        <w:numPr>
          <w:ilvl w:val="0"/>
          <w:numId w:val="1"/>
        </w:numPr>
        <w:ind w:right="1008"/>
      </w:pPr>
      <w:r>
        <w:t>You proxy a</w:t>
      </w:r>
      <w:r w:rsidRPr="00AC0F53">
        <w:t>ll</w:t>
      </w:r>
      <w:r w:rsidRPr="00AC0F53">
        <w:rPr>
          <w:b/>
        </w:rPr>
        <w:t xml:space="preserve"> </w:t>
      </w:r>
      <w:r w:rsidRPr="00AC0F53">
        <w:t xml:space="preserve">calls to the </w:t>
      </w:r>
      <w:r>
        <w:t xml:space="preserve">PayPal Here SDK </w:t>
      </w:r>
      <w:r w:rsidRPr="00AC0F53">
        <w:t>(including retrieving tabs, retrieving locations, making payments, etc.)</w:t>
      </w:r>
      <w:r>
        <w:t xml:space="preserve"> through the </w:t>
      </w:r>
      <w:r>
        <w:rPr>
          <w:lang w:eastAsia="zh-CN"/>
        </w:rPr>
        <w:t>mid-tier server</w:t>
      </w:r>
      <w:r>
        <w:t>. The access token is stored on the server.</w:t>
      </w:r>
    </w:p>
    <w:p w14:paraId="0BAADA32" w14:textId="26480AFB" w:rsidR="000A2DF5" w:rsidRDefault="000A2DF5" w:rsidP="007271A4">
      <w:pPr>
        <w:pStyle w:val="ListBullet"/>
        <w:numPr>
          <w:ilvl w:val="0"/>
          <w:numId w:val="1"/>
        </w:numPr>
        <w:ind w:right="1008"/>
      </w:pPr>
      <w:r>
        <w:t xml:space="preserve">You only proxy the operations used to obtain access tokens through the </w:t>
      </w:r>
      <w:r>
        <w:rPr>
          <w:lang w:eastAsia="zh-CN"/>
        </w:rPr>
        <w:t>mid-tier server</w:t>
      </w:r>
      <w:r>
        <w:t>. Your app makes other PayPal Here SDK calls directly, and the underlying services return results to it directly. T</w:t>
      </w:r>
      <w:r w:rsidRPr="000C6330">
        <w:t xml:space="preserve">he access token </w:t>
      </w:r>
      <w:r>
        <w:t>is</w:t>
      </w:r>
      <w:r w:rsidRPr="000C6330">
        <w:t xml:space="preserve"> </w:t>
      </w:r>
      <w:r>
        <w:t>stored in the app in encrypted form.</w:t>
      </w:r>
    </w:p>
    <w:p w14:paraId="34817300" w14:textId="29B1DE63" w:rsidR="000A2DF5" w:rsidRPr="00011D45" w:rsidRDefault="000A2DF5" w:rsidP="000A2DF5">
      <w:pPr>
        <w:rPr>
          <w:lang w:eastAsia="zh-CN"/>
        </w:rPr>
      </w:pPr>
      <w:r>
        <w:rPr>
          <w:lang w:eastAsia="zh-CN"/>
        </w:rPr>
        <w:t>Because the mid-tier server’s functions are simple, the sample server distributed with the SDK is a suitable (and recommended) starting point for developing your own. See</w:t>
      </w:r>
      <w:r>
        <w:t xml:space="preserve"> </w:t>
      </w:r>
      <w:r>
        <w:fldChar w:fldCharType="begin"/>
      </w:r>
      <w:r>
        <w:instrText xml:space="preserve"> REF _Ref404181366 \r \h </w:instrText>
      </w:r>
      <w:r>
        <w:fldChar w:fldCharType="separate"/>
      </w:r>
      <w:r>
        <w:t>Appendix B</w:t>
      </w:r>
      <w:r>
        <w:fldChar w:fldCharType="end"/>
      </w:r>
      <w:r>
        <w:t xml:space="preserve">, </w:t>
      </w:r>
      <w:hyperlink w:anchor="_The_sample_server" w:history="1">
        <w:r w:rsidRPr="00FA07ED">
          <w:rPr>
            <w:rStyle w:val="Hyperlink"/>
          </w:rPr>
          <w:t>The sample server</w:t>
        </w:r>
      </w:hyperlink>
      <w:r>
        <w:t>,</w:t>
      </w:r>
      <w:r>
        <w:rPr>
          <w:lang w:eastAsia="zh-CN"/>
        </w:rPr>
        <w:t xml:space="preserve"> for information about this server.</w:t>
      </w:r>
    </w:p>
    <w:p w14:paraId="2F0CA77A" w14:textId="77777777" w:rsidR="00565E60" w:rsidRDefault="00565E60" w:rsidP="00565E60">
      <w:r>
        <w:t xml:space="preserve">In principle you can use Log In with PayPal (LIPP) as your sole means of authentication. You probably have an existing account system, though, so you should authenticate the merchant in your account system, then send them to PayPal, and then link their PayPal account to their account in your system when the authentication point redirects to your return URL. </w:t>
      </w:r>
    </w:p>
    <w:p w14:paraId="1EF69986" w14:textId="708D4154" w:rsidR="00883BBE" w:rsidRDefault="00EB3281" w:rsidP="002F1C56">
      <w:pPr>
        <w:pStyle w:val="Heading1"/>
      </w:pPr>
      <w:bookmarkStart w:id="58" w:name="_The_transaction_workflow"/>
      <w:bookmarkStart w:id="59" w:name="_Toc407179855"/>
      <w:bookmarkEnd w:id="58"/>
      <w:r>
        <w:lastRenderedPageBreak/>
        <w:t>Starting to work with the SDK</w:t>
      </w:r>
      <w:bookmarkEnd w:id="59"/>
    </w:p>
    <w:p w14:paraId="756C6FF6" w14:textId="77777777" w:rsidR="00883BBE" w:rsidRDefault="00883BBE" w:rsidP="00883BBE">
      <w:pPr>
        <w:rPr>
          <w:lang w:eastAsia="zh-CN"/>
        </w:rPr>
      </w:pPr>
      <w:r>
        <w:rPr>
          <w:lang w:eastAsia="zh-CN"/>
        </w:rPr>
        <w:t>The first part of this chapter describes the steps in setting up an app to execute transactions with the PayPal Here SDK. The second part describes the steps in executing a basic card present payment transaction.</w:t>
      </w:r>
    </w:p>
    <w:p w14:paraId="5C1018BE" w14:textId="77777777" w:rsidR="00883BBE" w:rsidRDefault="00883BBE" w:rsidP="00883BBE">
      <w:pPr>
        <w:rPr>
          <w:lang w:eastAsia="zh-CN"/>
        </w:rPr>
      </w:pPr>
      <w:r>
        <w:rPr>
          <w:lang w:eastAsia="zh-CN"/>
        </w:rPr>
        <w:t>The third section describes variations on the basic workflow (e.g., for a card not present transaction).</w:t>
      </w:r>
    </w:p>
    <w:p w14:paraId="70920BE9" w14:textId="77777777" w:rsidR="00883BBE" w:rsidRDefault="00883BBE" w:rsidP="00883BBE">
      <w:pPr>
        <w:rPr>
          <w:lang w:eastAsia="zh-CN"/>
        </w:rPr>
      </w:pPr>
      <w:r>
        <w:rPr>
          <w:lang w:eastAsia="zh-CN"/>
        </w:rPr>
        <w:t>The fourth section describes additional capabilities that can be used in a transaction.</w:t>
      </w:r>
    </w:p>
    <w:p w14:paraId="2DDFD026" w14:textId="336B2060" w:rsidR="00883BBE" w:rsidRDefault="00DD09BF" w:rsidP="00883BBE">
      <w:pPr>
        <w:pStyle w:val="Heading2"/>
      </w:pPr>
      <w:bookmarkStart w:id="60" w:name="_Toc404251168"/>
      <w:bookmarkStart w:id="61" w:name="_Toc404599570"/>
      <w:bookmarkStart w:id="62" w:name="_Toc404599897"/>
      <w:bookmarkStart w:id="63" w:name="_Toc407179856"/>
      <w:r>
        <w:t xml:space="preserve">Common steps </w:t>
      </w:r>
      <w:bookmarkEnd w:id="60"/>
      <w:bookmarkEnd w:id="61"/>
      <w:bookmarkEnd w:id="62"/>
      <w:r w:rsidR="001D4354">
        <w:t>for taking payment</w:t>
      </w:r>
      <w:bookmarkEnd w:id="63"/>
    </w:p>
    <w:p w14:paraId="7E4107DC" w14:textId="77777777" w:rsidR="00883BBE" w:rsidRDefault="00883BBE" w:rsidP="00883BBE">
      <w:pPr>
        <w:rPr>
          <w:lang w:eastAsia="zh-CN"/>
        </w:rPr>
      </w:pPr>
      <w:r>
        <w:rPr>
          <w:lang w:eastAsia="zh-CN"/>
        </w:rPr>
        <w:t>The steps in setting up an app are:</w:t>
      </w:r>
    </w:p>
    <w:p w14:paraId="1FD77CC2" w14:textId="77777777" w:rsidR="00883BBE" w:rsidRDefault="00883BBE" w:rsidP="007271A4">
      <w:pPr>
        <w:pStyle w:val="ListBullet"/>
        <w:numPr>
          <w:ilvl w:val="0"/>
          <w:numId w:val="17"/>
        </w:numPr>
        <w:rPr>
          <w:lang w:eastAsia="zh-CN"/>
        </w:rPr>
      </w:pPr>
      <w:r>
        <w:rPr>
          <w:lang w:eastAsia="zh-CN"/>
        </w:rPr>
        <w:t>Initialize the SDK (each time the app starts)</w:t>
      </w:r>
    </w:p>
    <w:p w14:paraId="28D9DF71" w14:textId="77777777" w:rsidR="00883BBE" w:rsidRDefault="00883BBE" w:rsidP="007271A4">
      <w:pPr>
        <w:pStyle w:val="ListBullet"/>
        <w:numPr>
          <w:ilvl w:val="0"/>
          <w:numId w:val="17"/>
        </w:numPr>
        <w:rPr>
          <w:lang w:eastAsia="zh-CN"/>
        </w:rPr>
      </w:pPr>
      <w:r>
        <w:rPr>
          <w:lang w:eastAsia="zh-CN"/>
        </w:rPr>
        <w:t>Authenticate the merchant and pass the merchant’s credentials to the SDK (the first time the merchant uses the app)</w:t>
      </w:r>
    </w:p>
    <w:p w14:paraId="495DB809" w14:textId="77777777" w:rsidR="00335098" w:rsidRDefault="00335098" w:rsidP="007271A4">
      <w:pPr>
        <w:pStyle w:val="ListBullet"/>
        <w:numPr>
          <w:ilvl w:val="0"/>
          <w:numId w:val="17"/>
        </w:numPr>
        <w:rPr>
          <w:lang w:eastAsia="zh-CN"/>
        </w:rPr>
      </w:pPr>
      <w:r>
        <w:rPr>
          <w:lang w:eastAsia="zh-CN"/>
        </w:rPr>
        <w:t>Determine the types of payment the merchant can accept (optional, may be useful depending on the app’s logic)</w:t>
      </w:r>
    </w:p>
    <w:p w14:paraId="2B69FDC6" w14:textId="77777777" w:rsidR="00883BBE" w:rsidRDefault="00883BBE" w:rsidP="007271A4">
      <w:pPr>
        <w:pStyle w:val="ListBullet"/>
        <w:numPr>
          <w:ilvl w:val="0"/>
          <w:numId w:val="17"/>
        </w:numPr>
        <w:rPr>
          <w:lang w:eastAsia="zh-CN"/>
        </w:rPr>
      </w:pPr>
      <w:r>
        <w:rPr>
          <w:lang w:eastAsia="zh-CN"/>
        </w:rPr>
        <w:t>Set the merchant’s location for check-in transactions (the first time the merchant uses the app, and any time the merchant’s location changes)</w:t>
      </w:r>
    </w:p>
    <w:p w14:paraId="1C3959DE" w14:textId="77777777" w:rsidR="00883BBE" w:rsidRDefault="00883BBE" w:rsidP="007271A4">
      <w:pPr>
        <w:pStyle w:val="ListBullet"/>
        <w:numPr>
          <w:ilvl w:val="0"/>
          <w:numId w:val="17"/>
        </w:numPr>
        <w:rPr>
          <w:lang w:eastAsia="zh-CN"/>
        </w:rPr>
      </w:pPr>
      <w:r>
        <w:rPr>
          <w:lang w:eastAsia="zh-CN"/>
        </w:rPr>
        <w:t>Start monitoring the card reader for events (for card present transactions)</w:t>
      </w:r>
    </w:p>
    <w:p w14:paraId="5F395152" w14:textId="77777777" w:rsidR="00883BBE" w:rsidRDefault="00883BBE" w:rsidP="00883BBE">
      <w:pPr>
        <w:pStyle w:val="Heading3"/>
      </w:pPr>
      <w:bookmarkStart w:id="64" w:name="_Toc404251169"/>
      <w:bookmarkStart w:id="65" w:name="_Toc404599571"/>
      <w:bookmarkStart w:id="66" w:name="_Toc404599898"/>
      <w:bookmarkStart w:id="67" w:name="_Toc407179857"/>
      <w:r>
        <w:t>Initialize the SDK</w:t>
      </w:r>
      <w:bookmarkEnd w:id="64"/>
      <w:bookmarkEnd w:id="65"/>
      <w:bookmarkEnd w:id="66"/>
      <w:bookmarkEnd w:id="67"/>
    </w:p>
    <w:p w14:paraId="34F18F0E" w14:textId="77777777" w:rsidR="00C03D53" w:rsidRDefault="00C03D53" w:rsidP="00C03D53">
      <w:r>
        <w:t xml:space="preserve">You initialize the PayPal Here SDK by calling the class method </w:t>
      </w:r>
      <w:r w:rsidRPr="00C03D53">
        <w:rPr>
          <w:rStyle w:val="Code"/>
        </w:rPr>
        <w:t>PayPalHereSDK.init</w:t>
      </w:r>
      <w:r>
        <w:t>:</w:t>
      </w:r>
    </w:p>
    <w:p w14:paraId="3209E4E1" w14:textId="77777777" w:rsidR="003478D1" w:rsidRDefault="003478D1" w:rsidP="00C03D53">
      <w:pPr>
        <w:pStyle w:val="CodeBox"/>
      </w:pPr>
      <w:r>
        <w:t>Public class LoginScreenActivity extends Activity {</w:t>
      </w:r>
    </w:p>
    <w:p w14:paraId="409E4895" w14:textId="77777777" w:rsidR="003478D1" w:rsidRDefault="003478D1" w:rsidP="00C03D53">
      <w:pPr>
        <w:pStyle w:val="CodeBox"/>
      </w:pPr>
      <w:r>
        <w:t xml:space="preserve">   . . .</w:t>
      </w:r>
    </w:p>
    <w:p w14:paraId="1353427D" w14:textId="77777777" w:rsidR="00C03D53" w:rsidRDefault="003478D1" w:rsidP="00C03D53">
      <w:pPr>
        <w:pStyle w:val="CodeBox"/>
      </w:pPr>
      <w:r>
        <w:t xml:space="preserve">   </w:t>
      </w:r>
      <w:proofErr w:type="gramStart"/>
      <w:r w:rsidR="00C03D53" w:rsidRPr="00161188">
        <w:t>Pa</w:t>
      </w:r>
      <w:r w:rsidR="00C03D53">
        <w:t>y</w:t>
      </w:r>
      <w:r w:rsidR="00C03D53" w:rsidRPr="00161188">
        <w:t>PalHereSDK.init(</w:t>
      </w:r>
      <w:proofErr w:type="gramEnd"/>
      <w:r>
        <w:t>getApplicationContext()</w:t>
      </w:r>
      <w:r w:rsidR="00C03D53" w:rsidRPr="00161188">
        <w:t xml:space="preserve">, </w:t>
      </w:r>
      <w:r w:rsidRPr="00F8220B">
        <w:rPr>
          <w:rStyle w:val="Code"/>
        </w:rPr>
        <w:t>PayPalHereSDK.Sandbox</w:t>
      </w:r>
      <w:r w:rsidR="00C03D53" w:rsidRPr="00161188">
        <w:t>);</w:t>
      </w:r>
    </w:p>
    <w:p w14:paraId="7C2A7E63" w14:textId="77777777" w:rsidR="003478D1" w:rsidRDefault="003478D1" w:rsidP="00883BBE">
      <w:pPr>
        <w:rPr>
          <w:lang w:eastAsia="zh-CN"/>
        </w:rPr>
      </w:pPr>
      <w:r>
        <w:t xml:space="preserve">The first parameter </w:t>
      </w:r>
      <w:r w:rsidR="00C03D53">
        <w:rPr>
          <w:lang w:eastAsia="zh-CN"/>
        </w:rPr>
        <w:t xml:space="preserve">is </w:t>
      </w:r>
      <w:r>
        <w:rPr>
          <w:lang w:eastAsia="zh-CN"/>
        </w:rPr>
        <w:t xml:space="preserve">the context of the global </w:t>
      </w:r>
      <w:r w:rsidRPr="003478D1">
        <w:rPr>
          <w:rStyle w:val="Code"/>
        </w:rPr>
        <w:t>Application</w:t>
      </w:r>
      <w:r w:rsidRPr="003478D1">
        <w:t xml:space="preserve"> </w:t>
      </w:r>
      <w:r>
        <w:rPr>
          <w:lang w:eastAsia="zh-CN"/>
        </w:rPr>
        <w:t xml:space="preserve">object. </w:t>
      </w:r>
      <w:r w:rsidR="00D444F6">
        <w:rPr>
          <w:lang w:eastAsia="zh-CN"/>
        </w:rPr>
        <w:t xml:space="preserve">This </w:t>
      </w:r>
      <w:r>
        <w:rPr>
          <w:lang w:eastAsia="zh-CN"/>
        </w:rPr>
        <w:t xml:space="preserve">example obtains it by defining a class that extends </w:t>
      </w:r>
      <w:r w:rsidRPr="00D444F6">
        <w:rPr>
          <w:rStyle w:val="Code"/>
        </w:rPr>
        <w:t>Activity</w:t>
      </w:r>
      <w:r>
        <w:rPr>
          <w:lang w:eastAsia="zh-CN"/>
        </w:rPr>
        <w:t xml:space="preserve"> and calling its </w:t>
      </w:r>
      <w:r w:rsidRPr="00D444F6">
        <w:rPr>
          <w:rStyle w:val="Code"/>
        </w:rPr>
        <w:t>getApplicationContext</w:t>
      </w:r>
      <w:r>
        <w:rPr>
          <w:lang w:eastAsia="zh-CN"/>
        </w:rPr>
        <w:t xml:space="preserve"> method.</w:t>
      </w:r>
    </w:p>
    <w:p w14:paraId="053F9906" w14:textId="77777777" w:rsidR="00C03D53" w:rsidRPr="00C03D53" w:rsidRDefault="003478D1" w:rsidP="00883BBE">
      <w:r>
        <w:t xml:space="preserve">The second parameter </w:t>
      </w:r>
      <w:r w:rsidR="00C03D53">
        <w:rPr>
          <w:lang w:eastAsia="zh-CN"/>
        </w:rPr>
        <w:t xml:space="preserve">identifies the environment that the SDK is to operate in. It may be </w:t>
      </w:r>
      <w:r w:rsidR="00C03D53" w:rsidRPr="00F8220B">
        <w:rPr>
          <w:rStyle w:val="Code"/>
        </w:rPr>
        <w:t>PayPalHereSDK.Live</w:t>
      </w:r>
      <w:r w:rsidR="00C03D53">
        <w:t xml:space="preserve"> or </w:t>
      </w:r>
      <w:r w:rsidR="00C03D53" w:rsidRPr="00F8220B">
        <w:rPr>
          <w:rStyle w:val="Code"/>
        </w:rPr>
        <w:t>PayPalHereSDK.Sandbox</w:t>
      </w:r>
      <w:r w:rsidR="00C03D53">
        <w:t>.</w:t>
      </w:r>
    </w:p>
    <w:p w14:paraId="419F21D1" w14:textId="77777777" w:rsidR="00883BBE" w:rsidRDefault="00883BBE" w:rsidP="00883BBE">
      <w:pPr>
        <w:pStyle w:val="Heading3"/>
      </w:pPr>
      <w:bookmarkStart w:id="68" w:name="_Toc404251170"/>
      <w:bookmarkStart w:id="69" w:name="_Toc404599572"/>
      <w:bookmarkStart w:id="70" w:name="_Toc404599899"/>
      <w:bookmarkStart w:id="71" w:name="_Toc407179858"/>
      <w:r>
        <w:lastRenderedPageBreak/>
        <w:t>Authenticate the merchant</w:t>
      </w:r>
      <w:bookmarkEnd w:id="68"/>
      <w:bookmarkEnd w:id="69"/>
      <w:bookmarkEnd w:id="70"/>
      <w:bookmarkEnd w:id="71"/>
    </w:p>
    <w:p w14:paraId="10E11583" w14:textId="73FFD0A0" w:rsidR="00883BBE" w:rsidRDefault="00883BBE" w:rsidP="00883BBE">
      <w:r>
        <w:rPr>
          <w:lang w:eastAsia="zh-CN"/>
        </w:rPr>
        <w:t xml:space="preserve">Authentication is described in </w:t>
      </w:r>
      <w:hyperlink w:anchor="_Authenticating_SDK_operations" w:history="1">
        <w:r w:rsidR="00A32A8D" w:rsidRPr="00A32A8D">
          <w:rPr>
            <w:rStyle w:val="X-Ref"/>
            <w:lang w:eastAsia="zh-CN"/>
          </w:rPr>
          <w:t>Authenticating SDK operations</w:t>
        </w:r>
      </w:hyperlink>
      <w:r w:rsidR="00A32A8D">
        <w:rPr>
          <w:lang w:eastAsia="zh-CN"/>
        </w:rPr>
        <w:t xml:space="preserve">. </w:t>
      </w:r>
      <w:r>
        <w:rPr>
          <w:lang w:eastAsia="zh-CN"/>
        </w:rPr>
        <w:t xml:space="preserve">Most of the steps involve calls to OAuth (see </w:t>
      </w:r>
      <w:r w:rsidRPr="00A34DE7">
        <w:rPr>
          <w:rStyle w:val="Ref"/>
        </w:rPr>
        <w:t>Using Oath to Authenticate Requests</w:t>
      </w:r>
      <w:r w:rsidRPr="00377581">
        <w:t>)</w:t>
      </w:r>
      <w:r>
        <w:t xml:space="preserve"> or to the sample </w:t>
      </w:r>
      <w:r w:rsidR="00EB3281">
        <w:t>mid-tier</w:t>
      </w:r>
      <w:r>
        <w:t xml:space="preserve"> server.</w:t>
      </w:r>
    </w:p>
    <w:p w14:paraId="2602FA1D" w14:textId="77777777" w:rsidR="00883BBE" w:rsidRDefault="00883BBE" w:rsidP="00883BBE">
      <w:pPr>
        <w:pStyle w:val="Heading3"/>
      </w:pPr>
      <w:bookmarkStart w:id="72" w:name="_Toc404251171"/>
      <w:bookmarkStart w:id="73" w:name="_Toc404599573"/>
      <w:bookmarkStart w:id="74" w:name="_Toc404599900"/>
      <w:bookmarkStart w:id="75" w:name="_Toc407179859"/>
      <w:r>
        <w:t>Set the active merchant</w:t>
      </w:r>
      <w:bookmarkEnd w:id="72"/>
      <w:bookmarkEnd w:id="73"/>
      <w:bookmarkEnd w:id="74"/>
      <w:bookmarkEnd w:id="75"/>
    </w:p>
    <w:p w14:paraId="5B41F4DD" w14:textId="235CBB37" w:rsidR="00883BBE" w:rsidRDefault="00883BBE" w:rsidP="00883BBE">
      <w:r>
        <w:t xml:space="preserve">Once the app has authenticated the server, it calls </w:t>
      </w:r>
      <w:proofErr w:type="gramStart"/>
      <w:r w:rsidRPr="00377581">
        <w:rPr>
          <w:rStyle w:val="Code"/>
        </w:rPr>
        <w:t>PayPalHereSDK.</w:t>
      </w:r>
      <w:r w:rsidR="001761FB">
        <w:rPr>
          <w:rStyle w:val="Code"/>
        </w:rPr>
        <w:t>setCredentials(</w:t>
      </w:r>
      <w:proofErr w:type="gramEnd"/>
      <w:r w:rsidR="001761FB">
        <w:rPr>
          <w:rStyle w:val="Code"/>
        </w:rPr>
        <w:t>)</w:t>
      </w:r>
      <w:r>
        <w:t xml:space="preserve"> to set the merchant for which transactions will be executed.</w:t>
      </w:r>
    </w:p>
    <w:p w14:paraId="3786F5D0" w14:textId="34E692F3" w:rsidR="001761FB" w:rsidRDefault="001761FB" w:rsidP="00883BBE">
      <w:pPr>
        <w:pStyle w:val="CodeBox"/>
      </w:pPr>
      <w:r>
        <w:t xml:space="preserve">Credentials credentials = </w:t>
      </w:r>
      <w:proofErr w:type="gramStart"/>
      <w:r>
        <w:t>. . .;</w:t>
      </w:r>
      <w:proofErr w:type="gramEnd"/>
      <w:r>
        <w:t xml:space="preserve">        // The merchant's OAuth credentials.</w:t>
      </w:r>
    </w:p>
    <w:p w14:paraId="1E4C41D9" w14:textId="7989241C" w:rsidR="001761FB" w:rsidRDefault="001761FB" w:rsidP="00883BBE">
      <w:pPr>
        <w:pStyle w:val="CodeBox"/>
      </w:pPr>
      <w:r>
        <w:t>Final DefaultResponseHandler =          // A default response handler.</w:t>
      </w:r>
      <w:r>
        <w:br/>
        <w:t xml:space="preserve">        </w:t>
      </w:r>
      <w:proofErr w:type="gramStart"/>
      <w:r>
        <w:t>new</w:t>
      </w:r>
      <w:proofErr w:type="gramEnd"/>
      <w:r>
        <w:t xml:space="preserve"> DefaultResponseHandler</w:t>
      </w:r>
      <w:r w:rsidRPr="001761FB">
        <w:t>&lt;</w:t>
      </w:r>
      <w:r>
        <w:t xml:space="preserve"> </w:t>
      </w:r>
      <w:r w:rsidRPr="001761FB">
        <w:t>Merchant,</w:t>
      </w:r>
      <w:r>
        <w:t xml:space="preserve"> </w:t>
      </w:r>
      <w:r w:rsidRPr="001761FB">
        <w:t>PPError&lt;MerchantManager.MerchantErrors&gt;</w:t>
      </w:r>
      <w:r>
        <w:t xml:space="preserve"> </w:t>
      </w:r>
      <w:r w:rsidRPr="001761FB">
        <w:t>&gt;;</w:t>
      </w:r>
    </w:p>
    <w:p w14:paraId="0C5BA352" w14:textId="6992236D" w:rsidR="00883BBE" w:rsidRPr="001761FB" w:rsidRDefault="001761FB" w:rsidP="00883BBE">
      <w:pPr>
        <w:pStyle w:val="CodeBox"/>
        <w:rPr>
          <w:rStyle w:val="Code"/>
          <w:rFonts w:ascii="Consolas" w:hAnsi="Consolas"/>
        </w:rPr>
      </w:pPr>
      <w:proofErr w:type="gramStart"/>
      <w:r>
        <w:t>PayPalHereSDK.</w:t>
      </w:r>
      <w:r w:rsidRPr="001761FB">
        <w:t>setCredentials(</w:t>
      </w:r>
      <w:proofErr w:type="gramEnd"/>
      <w:r w:rsidRPr="001761FB">
        <w:t>credentials,</w:t>
      </w:r>
      <w:r>
        <w:t xml:space="preserve"> </w:t>
      </w:r>
      <w:r w:rsidRPr="001761FB">
        <w:t>defaultResponseHandler</w:t>
      </w:r>
      <w:r>
        <w:t>);</w:t>
      </w:r>
    </w:p>
    <w:p w14:paraId="23406840" w14:textId="77777777" w:rsidR="001024C9" w:rsidRDefault="001024C9" w:rsidP="001024C9">
      <w:pPr>
        <w:pStyle w:val="Heading3"/>
      </w:pPr>
      <w:bookmarkStart w:id="76" w:name="_Toc404599574"/>
      <w:bookmarkStart w:id="77" w:name="_Toc404599901"/>
      <w:bookmarkStart w:id="78" w:name="_Toc407179860"/>
      <w:bookmarkStart w:id="79" w:name="_Toc404251172"/>
      <w:r>
        <w:t>Determine types of payment the merchant can accept</w:t>
      </w:r>
      <w:bookmarkEnd w:id="76"/>
      <w:bookmarkEnd w:id="77"/>
      <w:bookmarkEnd w:id="78"/>
    </w:p>
    <w:p w14:paraId="78EC15A5" w14:textId="425B67CA" w:rsidR="001024C9" w:rsidRDefault="001024C9" w:rsidP="001024C9">
      <w:r>
        <w:t xml:space="preserve">After authenticating the merchant, but before taking payment, you optionally can </w:t>
      </w:r>
      <w:r w:rsidR="00D55F3C">
        <w:t>ask the SDK</w:t>
      </w:r>
      <w:r>
        <w:t>:</w:t>
      </w:r>
    </w:p>
    <w:p w14:paraId="14075634" w14:textId="2EA7D46C" w:rsidR="001024C9" w:rsidRDefault="001024C9" w:rsidP="007271A4">
      <w:pPr>
        <w:pStyle w:val="ListBullet"/>
        <w:numPr>
          <w:ilvl w:val="0"/>
          <w:numId w:val="1"/>
        </w:numPr>
        <w:ind w:right="1008"/>
      </w:pPr>
      <w:r>
        <w:t xml:space="preserve">Whether the logged-in merchant </w:t>
      </w:r>
      <w:r w:rsidR="00D55F3C">
        <w:t>is allowed to take payments</w:t>
      </w:r>
    </w:p>
    <w:p w14:paraId="7882B4B8" w14:textId="6117FD94" w:rsidR="001024C9" w:rsidRDefault="001024C9" w:rsidP="007271A4">
      <w:pPr>
        <w:pStyle w:val="ListBullet"/>
        <w:numPr>
          <w:ilvl w:val="0"/>
          <w:numId w:val="1"/>
        </w:numPr>
        <w:ind w:right="1008"/>
      </w:pPr>
      <w:r>
        <w:t xml:space="preserve">Whether the logged-in merchant </w:t>
      </w:r>
      <w:r w:rsidR="00D55F3C">
        <w:t xml:space="preserve">is allowed to </w:t>
      </w:r>
      <w:r>
        <w:t>process check-in transactions, and the types of payment the merchant can take</w:t>
      </w:r>
      <w:r w:rsidR="00D55F3C">
        <w:t xml:space="preserve"> for them</w:t>
      </w:r>
    </w:p>
    <w:p w14:paraId="495C0103" w14:textId="77777777" w:rsidR="001024C9" w:rsidRDefault="001024C9" w:rsidP="001024C9">
      <w:r>
        <w:t xml:space="preserve">You determine the types of payment that the merchant can accept by examining their </w:t>
      </w:r>
      <w:r w:rsidRPr="00E13731">
        <w:rPr>
          <w:rStyle w:val="Code"/>
        </w:rPr>
        <w:t>Merchant</w:t>
      </w:r>
      <w:r>
        <w:t xml:space="preserve"> object, as in this example method:</w:t>
      </w:r>
    </w:p>
    <w:p w14:paraId="699FA7D4" w14:textId="77777777" w:rsidR="001024C9" w:rsidRPr="005163E1" w:rsidRDefault="001024C9" w:rsidP="001024C9">
      <w:pPr>
        <w:pStyle w:val="CodeBox"/>
      </w:pPr>
      <w:proofErr w:type="gramStart"/>
      <w:r w:rsidRPr="005163E1">
        <w:t>private</w:t>
      </w:r>
      <w:proofErr w:type="gramEnd"/>
      <w:r w:rsidRPr="005163E1">
        <w:t xml:space="preserve"> void displayMerchantInfo() {</w:t>
      </w:r>
    </w:p>
    <w:p w14:paraId="2CF664C1" w14:textId="77777777" w:rsidR="001024C9" w:rsidRPr="005163E1" w:rsidRDefault="001024C9" w:rsidP="001024C9">
      <w:pPr>
        <w:pStyle w:val="CodeBox"/>
      </w:pPr>
      <w:r>
        <w:t xml:space="preserve">    </w:t>
      </w:r>
      <w:r w:rsidRPr="005163E1">
        <w:t xml:space="preserve">Merchant m = </w:t>
      </w:r>
      <w:proofErr w:type="gramStart"/>
      <w:r w:rsidRPr="005163E1">
        <w:t>PayPalHereSDK.getMerchantManager(</w:t>
      </w:r>
      <w:proofErr w:type="gramEnd"/>
      <w:r w:rsidRPr="005163E1">
        <w:t>).getActiveMerchant();</w:t>
      </w:r>
    </w:p>
    <w:p w14:paraId="038419CE" w14:textId="77777777" w:rsidR="001024C9" w:rsidRPr="005163E1" w:rsidRDefault="001024C9" w:rsidP="001024C9">
      <w:pPr>
        <w:pStyle w:val="CodeBox"/>
      </w:pPr>
      <w:r>
        <w:t xml:space="preserve">    </w:t>
      </w:r>
      <w:r w:rsidRPr="005163E1">
        <w:t>String email = "";</w:t>
      </w:r>
    </w:p>
    <w:p w14:paraId="7DDEB791" w14:textId="77777777" w:rsidR="001024C9" w:rsidRPr="005163E1" w:rsidRDefault="001024C9" w:rsidP="001024C9">
      <w:pPr>
        <w:pStyle w:val="CodeBox"/>
      </w:pPr>
      <w:r>
        <w:t xml:space="preserve">    </w:t>
      </w:r>
      <w:r w:rsidRPr="005163E1">
        <w:t>String businessName = "";</w:t>
      </w:r>
    </w:p>
    <w:p w14:paraId="64353DAB" w14:textId="77777777" w:rsidR="001024C9" w:rsidRPr="005163E1" w:rsidRDefault="001024C9" w:rsidP="001024C9">
      <w:pPr>
        <w:pStyle w:val="CodeBox"/>
      </w:pPr>
      <w:r>
        <w:t xml:space="preserve">    </w:t>
      </w:r>
      <w:r w:rsidRPr="005163E1">
        <w:t>String currencyCode = "";</w:t>
      </w:r>
    </w:p>
    <w:p w14:paraId="698BBD08" w14:textId="77777777" w:rsidR="001024C9" w:rsidRPr="005163E1" w:rsidRDefault="001024C9" w:rsidP="001024C9">
      <w:pPr>
        <w:pStyle w:val="CodeBox"/>
      </w:pPr>
      <w:r>
        <w:t xml:space="preserve">    </w:t>
      </w:r>
      <w:r w:rsidRPr="005163E1">
        <w:t xml:space="preserve">// Get basic </w:t>
      </w:r>
      <w:r>
        <w:t>data</w:t>
      </w:r>
      <w:r w:rsidRPr="005163E1">
        <w:t xml:space="preserve"> about the logged-in merchant from the SDK’s </w:t>
      </w:r>
      <w:r>
        <w:t>M</w:t>
      </w:r>
      <w:r w:rsidRPr="005163E1">
        <w:t>erchant object</w:t>
      </w:r>
      <w:r>
        <w:t>.</w:t>
      </w:r>
    </w:p>
    <w:p w14:paraId="30DFDC09" w14:textId="77777777" w:rsidR="001024C9" w:rsidRPr="005163E1" w:rsidRDefault="001024C9" w:rsidP="001024C9">
      <w:pPr>
        <w:pStyle w:val="CodeBox"/>
      </w:pPr>
      <w:r>
        <w:t xml:space="preserve">    </w:t>
      </w:r>
      <w:proofErr w:type="gramStart"/>
      <w:r>
        <w:t>i</w:t>
      </w:r>
      <w:r w:rsidRPr="005163E1">
        <w:t>f</w:t>
      </w:r>
      <w:proofErr w:type="gramEnd"/>
      <w:r>
        <w:t xml:space="preserve"> (m!=</w:t>
      </w:r>
      <w:r w:rsidRPr="005163E1">
        <w:t>null) {</w:t>
      </w:r>
    </w:p>
    <w:p w14:paraId="17090FFA" w14:textId="77777777" w:rsidR="001024C9" w:rsidRPr="005163E1" w:rsidRDefault="001024C9" w:rsidP="001024C9">
      <w:pPr>
        <w:pStyle w:val="CodeBox"/>
      </w:pPr>
      <w:r>
        <w:t xml:space="preserve">    </w:t>
      </w:r>
      <w:r w:rsidRPr="005163E1">
        <w:t xml:space="preserve"> </w:t>
      </w:r>
      <w:r>
        <w:t xml:space="preserve">   </w:t>
      </w:r>
      <w:proofErr w:type="gramStart"/>
      <w:r w:rsidRPr="005163E1">
        <w:t>email</w:t>
      </w:r>
      <w:proofErr w:type="gramEnd"/>
      <w:r w:rsidRPr="005163E1">
        <w:t xml:space="preserve"> = m.getEmail();</w:t>
      </w:r>
    </w:p>
    <w:p w14:paraId="51B6A0F7" w14:textId="77777777" w:rsidR="001024C9" w:rsidRPr="005163E1" w:rsidRDefault="001024C9" w:rsidP="001024C9">
      <w:pPr>
        <w:pStyle w:val="CodeBox"/>
      </w:pPr>
      <w:r>
        <w:t xml:space="preserve">       </w:t>
      </w:r>
      <w:r w:rsidRPr="005163E1">
        <w:t xml:space="preserve"> </w:t>
      </w:r>
      <w:proofErr w:type="gramStart"/>
      <w:r w:rsidRPr="005163E1">
        <w:t>businessName</w:t>
      </w:r>
      <w:proofErr w:type="gramEnd"/>
      <w:r w:rsidRPr="005163E1">
        <w:t xml:space="preserve"> = m.getBusinessName();</w:t>
      </w:r>
    </w:p>
    <w:p w14:paraId="664A17F1" w14:textId="77777777" w:rsidR="001024C9" w:rsidRPr="005163E1" w:rsidRDefault="001024C9" w:rsidP="001024C9">
      <w:pPr>
        <w:pStyle w:val="CodeBox"/>
      </w:pPr>
      <w:r>
        <w:t xml:space="preserve">        </w:t>
      </w:r>
      <w:r w:rsidRPr="005163E1">
        <w:t xml:space="preserve">Currency c = </w:t>
      </w:r>
      <w:proofErr w:type="gramStart"/>
      <w:r w:rsidRPr="005163E1">
        <w:t>m.getMerchantCurrency(</w:t>
      </w:r>
      <w:proofErr w:type="gramEnd"/>
      <w:r w:rsidRPr="005163E1">
        <w:t>);</w:t>
      </w:r>
    </w:p>
    <w:p w14:paraId="43856E30" w14:textId="77777777" w:rsidR="001024C9" w:rsidRPr="005163E1" w:rsidRDefault="001024C9" w:rsidP="001024C9">
      <w:pPr>
        <w:pStyle w:val="CodeBox"/>
      </w:pPr>
      <w:r>
        <w:t xml:space="preserve">       </w:t>
      </w:r>
      <w:r w:rsidRPr="005163E1">
        <w:t xml:space="preserve"> If</w:t>
      </w:r>
      <w:r>
        <w:t xml:space="preserve"> </w:t>
      </w:r>
      <w:r w:rsidRPr="005163E1">
        <w:t>(c</w:t>
      </w:r>
      <w:proofErr w:type="gramStart"/>
      <w:r w:rsidRPr="005163E1">
        <w:t>!=</w:t>
      </w:r>
      <w:proofErr w:type="gramEnd"/>
      <w:r w:rsidRPr="005163E1">
        <w:t>null) {</w:t>
      </w:r>
    </w:p>
    <w:p w14:paraId="70E10804" w14:textId="77777777" w:rsidR="001024C9" w:rsidRPr="005163E1" w:rsidRDefault="001024C9" w:rsidP="001024C9">
      <w:pPr>
        <w:pStyle w:val="CodeBox"/>
      </w:pPr>
      <w:r>
        <w:t xml:space="preserve">            </w:t>
      </w:r>
      <w:proofErr w:type="gramStart"/>
      <w:r w:rsidRPr="005163E1">
        <w:t>currencyCode</w:t>
      </w:r>
      <w:proofErr w:type="gramEnd"/>
      <w:r w:rsidRPr="005163E1">
        <w:t xml:space="preserve"> = c.getCurrencyCode();</w:t>
      </w:r>
    </w:p>
    <w:p w14:paraId="03FD86D4" w14:textId="77777777" w:rsidR="001024C9" w:rsidRPr="005163E1" w:rsidRDefault="001024C9" w:rsidP="001024C9">
      <w:pPr>
        <w:pStyle w:val="CodeBox"/>
      </w:pPr>
      <w:r>
        <w:t xml:space="preserve">    </w:t>
      </w:r>
      <w:r w:rsidRPr="005163E1">
        <w:t>}</w:t>
      </w:r>
    </w:p>
    <w:p w14:paraId="302A32C8" w14:textId="77777777" w:rsidR="001024C9" w:rsidRPr="005163E1" w:rsidRDefault="001024C9" w:rsidP="001024C9">
      <w:pPr>
        <w:pStyle w:val="CodeBox"/>
      </w:pPr>
      <w:r>
        <w:t xml:space="preserve">    </w:t>
      </w:r>
      <w:r w:rsidRPr="005163E1">
        <w:t xml:space="preserve">// Determine </w:t>
      </w:r>
      <w:r>
        <w:t xml:space="preserve">whether </w:t>
      </w:r>
      <w:r w:rsidRPr="005163E1">
        <w:t>the logged-in merchant can process transactions</w:t>
      </w:r>
      <w:r>
        <w:t>.</w:t>
      </w:r>
    </w:p>
    <w:p w14:paraId="5DEAEC3C" w14:textId="77777777" w:rsidR="001024C9" w:rsidRPr="005163E1" w:rsidRDefault="001024C9" w:rsidP="001024C9">
      <w:pPr>
        <w:pStyle w:val="CodeBox"/>
      </w:pPr>
      <w:r>
        <w:t xml:space="preserve">    </w:t>
      </w:r>
      <w:r w:rsidRPr="005163E1">
        <w:t xml:space="preserve">String status = </w:t>
      </w:r>
      <w:proofErr w:type="gramStart"/>
      <w:r w:rsidRPr="005163E1">
        <w:t>m.getMerchantStatus(</w:t>
      </w:r>
      <w:proofErr w:type="gramEnd"/>
      <w:r w:rsidRPr="005163E1">
        <w:t>);</w:t>
      </w:r>
    </w:p>
    <w:p w14:paraId="1875A1E0" w14:textId="77777777" w:rsidR="001024C9" w:rsidRPr="005163E1" w:rsidRDefault="001024C9" w:rsidP="001024C9">
      <w:pPr>
        <w:pStyle w:val="CodeBox"/>
      </w:pPr>
      <w:r>
        <w:t xml:space="preserve">    </w:t>
      </w:r>
      <w:r w:rsidRPr="005163E1">
        <w:t xml:space="preserve">// Determine </w:t>
      </w:r>
      <w:r>
        <w:t>the</w:t>
      </w:r>
      <w:r w:rsidRPr="005163E1">
        <w:t xml:space="preserve"> types of payment the logged-in merchant can take</w:t>
      </w:r>
    </w:p>
    <w:p w14:paraId="73CFCD50" w14:textId="77777777" w:rsidR="001024C9" w:rsidRPr="005163E1" w:rsidRDefault="001024C9" w:rsidP="001024C9">
      <w:pPr>
        <w:pStyle w:val="CodeBox"/>
      </w:pPr>
      <w:r>
        <w:t xml:space="preserve">    </w:t>
      </w:r>
      <w:r w:rsidRPr="005163E1">
        <w:t xml:space="preserve">List&lt;Merchant.AvailablePaymentTypes&gt; paymentTypes = </w:t>
      </w:r>
      <w:proofErr w:type="gramStart"/>
      <w:r w:rsidRPr="005163E1">
        <w:t>m.getAllowedPaymentTypes(</w:t>
      </w:r>
      <w:proofErr w:type="gramEnd"/>
      <w:r w:rsidRPr="005163E1">
        <w:t>);</w:t>
      </w:r>
    </w:p>
    <w:p w14:paraId="06046616" w14:textId="77777777" w:rsidR="001024C9" w:rsidRPr="005163E1" w:rsidRDefault="001024C9" w:rsidP="001024C9">
      <w:pPr>
        <w:pStyle w:val="CodeBox"/>
      </w:pPr>
      <w:r w:rsidRPr="005163E1">
        <w:t>}</w:t>
      </w:r>
    </w:p>
    <w:p w14:paraId="71CCFC62" w14:textId="77777777" w:rsidR="00883BBE" w:rsidRDefault="00883BBE" w:rsidP="00883BBE">
      <w:pPr>
        <w:pStyle w:val="Heading3"/>
      </w:pPr>
      <w:bookmarkStart w:id="80" w:name="_Toc404599575"/>
      <w:bookmarkStart w:id="81" w:name="_Toc404599902"/>
      <w:bookmarkStart w:id="82" w:name="_Toc407179861"/>
      <w:r>
        <w:lastRenderedPageBreak/>
        <w:t>Set the merchant’s location</w:t>
      </w:r>
      <w:bookmarkEnd w:id="79"/>
      <w:bookmarkEnd w:id="80"/>
      <w:bookmarkEnd w:id="81"/>
      <w:bookmarkEnd w:id="82"/>
    </w:p>
    <w:p w14:paraId="5FFB23C0" w14:textId="7CDEE899" w:rsidR="00883BBE" w:rsidRDefault="00883BBE" w:rsidP="00883BBE">
      <w:pPr>
        <w:rPr>
          <w:lang w:eastAsia="zh-CN"/>
        </w:rPr>
      </w:pPr>
      <w:r>
        <w:rPr>
          <w:lang w:eastAsia="zh-CN"/>
        </w:rPr>
        <w:t xml:space="preserve">In the </w:t>
      </w:r>
      <w:ins w:id="83" w:author="Harish Yarlagadda" w:date="2015-01-13T14:37:00Z">
        <w:r w:rsidR="00F843B8" w:rsidRPr="00F843B8">
          <w:rPr>
            <w:rStyle w:val="Code"/>
          </w:rPr>
          <w:t>PayPalMerchantCheckinActivity</w:t>
        </w:r>
      </w:ins>
      <w:r w:rsidRPr="00C377FE">
        <w:rPr>
          <w:rStyle w:val="Code"/>
        </w:rPr>
        <w:t>.</w:t>
      </w:r>
      <w:ins w:id="84" w:author="Harish Yarlagadda" w:date="2015-01-13T14:37:00Z">
        <w:r w:rsidR="00F843B8">
          <w:rPr>
            <w:rStyle w:val="Code"/>
          </w:rPr>
          <w:t>java</w:t>
        </w:r>
        <w:r w:rsidR="00F843B8">
          <w:rPr>
            <w:lang w:eastAsia="zh-CN"/>
          </w:rPr>
          <w:t xml:space="preserve"> </w:t>
        </w:r>
      </w:ins>
      <w:r>
        <w:rPr>
          <w:lang w:eastAsia="zh-CN"/>
        </w:rPr>
        <w:t xml:space="preserve">sample file, see the code that uses the </w:t>
      </w:r>
      <w:ins w:id="85" w:author="Harish Yarlagadda" w:date="2015-01-13T14:37:00Z">
        <w:r w:rsidR="00F843B8">
          <w:rPr>
            <w:rStyle w:val="Code"/>
          </w:rPr>
          <w:t>MerchantManager</w:t>
        </w:r>
        <w:r w:rsidR="00F843B8">
          <w:rPr>
            <w:lang w:eastAsia="zh-CN"/>
          </w:rPr>
          <w:t xml:space="preserve"> </w:t>
        </w:r>
      </w:ins>
      <w:r>
        <w:rPr>
          <w:lang w:eastAsia="zh-CN"/>
        </w:rPr>
        <w:t xml:space="preserve">class, which includes functionality for getting a list </w:t>
      </w:r>
      <w:r w:rsidR="004650DF">
        <w:rPr>
          <w:lang w:eastAsia="zh-CN"/>
        </w:rPr>
        <w:t>of previous merchant locations.</w:t>
      </w:r>
    </w:p>
    <w:p w14:paraId="4097692C" w14:textId="77777777" w:rsidR="00883BBE" w:rsidRDefault="00883BBE" w:rsidP="00883BBE">
      <w:pPr>
        <w:pStyle w:val="MessageHeader"/>
        <w:rPr>
          <w:lang w:eastAsia="zh-CN"/>
        </w:rPr>
      </w:pPr>
      <w:r>
        <w:rPr>
          <w:b/>
        </w:rPr>
        <w:t>NOTE:</w:t>
      </w:r>
      <w:r>
        <w:t xml:space="preserve"> If your app performs check-in transactions, location services must be enabled for it at all times. Your app should prompt the user to enable location services for it if necessary. The SDK needs location information to take credit card payments and check-in payments. However, it isn't mandatory for a merchant to be checked in to take a credit card payment. Even if there is a failed attempt to check in the merchant (i.e. set the merchant's location), your app can take payments (except check-in payments).</w:t>
      </w:r>
    </w:p>
    <w:p w14:paraId="0BAA9075" w14:textId="77777777" w:rsidR="00883BBE" w:rsidRDefault="00883BBE" w:rsidP="00883BBE">
      <w:pPr>
        <w:pStyle w:val="Heading3"/>
      </w:pPr>
      <w:bookmarkStart w:id="86" w:name="_Toc404251173"/>
      <w:bookmarkStart w:id="87" w:name="_Toc404599576"/>
      <w:bookmarkStart w:id="88" w:name="_Toc404599903"/>
      <w:bookmarkStart w:id="89" w:name="_Toc407179862"/>
      <w:r>
        <w:t>Start monitoring the card reader</w:t>
      </w:r>
      <w:bookmarkEnd w:id="86"/>
      <w:bookmarkEnd w:id="87"/>
      <w:bookmarkEnd w:id="88"/>
      <w:bookmarkEnd w:id="89"/>
    </w:p>
    <w:p w14:paraId="29749952" w14:textId="2524E366" w:rsidR="00883BBE" w:rsidRDefault="00B71975" w:rsidP="00883BBE">
      <w:r>
        <w:rPr>
          <w:lang w:eastAsia="zh-CN"/>
        </w:rPr>
        <w:t>To start monitoring the card rea</w:t>
      </w:r>
      <w:r w:rsidR="00962A47">
        <w:rPr>
          <w:lang w:eastAsia="zh-CN"/>
        </w:rPr>
        <w:t xml:space="preserve">der for a card swipe, call the </w:t>
      </w:r>
      <w:r>
        <w:rPr>
          <w:lang w:eastAsia="zh-CN"/>
        </w:rPr>
        <w:t>card reader manager</w:t>
      </w:r>
      <w:r>
        <w:t xml:space="preserve">’s </w:t>
      </w:r>
      <w:r>
        <w:rPr>
          <w:rStyle w:val="Code"/>
        </w:rPr>
        <w:t>beginMonitoring</w:t>
      </w:r>
      <w:r>
        <w:t xml:space="preserve"> method:</w:t>
      </w:r>
    </w:p>
    <w:p w14:paraId="605DB3A4" w14:textId="458C41A1" w:rsidR="00B71975" w:rsidRPr="00B71975" w:rsidRDefault="00B71975" w:rsidP="00B71975">
      <w:pPr>
        <w:pStyle w:val="CodeBox"/>
      </w:pPr>
      <w:proofErr w:type="gramStart"/>
      <w:r w:rsidRPr="0053632A">
        <w:t>PayPalHereSDK.getCardReaderManager(</w:t>
      </w:r>
      <w:proofErr w:type="gramEnd"/>
      <w:r w:rsidRPr="0053632A">
        <w:t>)</w:t>
      </w:r>
      <w:r>
        <w:t>.</w:t>
      </w:r>
      <w:r w:rsidRPr="0053632A">
        <w:t>beginMonitoring(</w:t>
      </w:r>
      <w:r>
        <w:br/>
        <w:t xml:space="preserve">        </w:t>
      </w:r>
      <w:r w:rsidRPr="0053632A">
        <w:t>CardReaderListener.ReaderConnectionTypes.Bluetooth</w:t>
      </w:r>
      <w:r>
        <w:t>.</w:t>
      </w:r>
      <w:r>
        <w:br/>
        <w:t xml:space="preserve">                </w:t>
      </w:r>
      <w:r w:rsidRPr="0053632A">
        <w:t>CardReaderListener.ReaderConnectionTypes</w:t>
      </w:r>
      <w:r>
        <w:t>.AudioJack</w:t>
      </w:r>
      <w:r w:rsidRPr="0053632A">
        <w:t>);</w:t>
      </w:r>
    </w:p>
    <w:p w14:paraId="792A96D5" w14:textId="77777777" w:rsidR="00883BBE" w:rsidRPr="00F521A8" w:rsidRDefault="00883BBE" w:rsidP="00883BBE">
      <w:pPr>
        <w:pStyle w:val="Heading2"/>
      </w:pPr>
      <w:bookmarkStart w:id="90" w:name="_Basic_workflow_for"/>
      <w:bookmarkStart w:id="91" w:name="_Toc404251174"/>
      <w:bookmarkStart w:id="92" w:name="_Toc404599577"/>
      <w:bookmarkStart w:id="93" w:name="_Toc404599904"/>
      <w:bookmarkStart w:id="94" w:name="_Toc407179863"/>
      <w:bookmarkEnd w:id="90"/>
      <w:r>
        <w:t>Basic workflow for a transaction</w:t>
      </w:r>
      <w:bookmarkEnd w:id="91"/>
      <w:bookmarkEnd w:id="92"/>
      <w:bookmarkEnd w:id="93"/>
      <w:bookmarkEnd w:id="94"/>
    </w:p>
    <w:p w14:paraId="71E9647C" w14:textId="77777777" w:rsidR="00883BBE" w:rsidRPr="00A630C4" w:rsidRDefault="00883BBE" w:rsidP="00883BBE">
      <w:pPr>
        <w:rPr>
          <w:lang w:eastAsia="zh-CN"/>
        </w:rPr>
      </w:pPr>
      <w:r>
        <w:rPr>
          <w:lang w:eastAsia="zh-CN"/>
        </w:rPr>
        <w:t>These sections describe the basic steps in a card payment transaction. Later sections describe possible variations on this workflow, and other workflows.</w:t>
      </w:r>
    </w:p>
    <w:p w14:paraId="21C0D3AC" w14:textId="77777777" w:rsidR="00883BBE" w:rsidRDefault="00883BBE" w:rsidP="00883BBE">
      <w:pPr>
        <w:pStyle w:val="Heading3"/>
      </w:pPr>
      <w:bookmarkStart w:id="95" w:name="_Toc404251175"/>
      <w:bookmarkStart w:id="96" w:name="_Toc404599578"/>
      <w:bookmarkStart w:id="97" w:name="_Toc404599905"/>
      <w:bookmarkStart w:id="98" w:name="_Toc407179864"/>
      <w:r w:rsidRPr="00A249A2">
        <w:t>Start an itemized transaction (an invoice)</w:t>
      </w:r>
      <w:bookmarkEnd w:id="95"/>
      <w:bookmarkEnd w:id="96"/>
      <w:bookmarkEnd w:id="97"/>
      <w:bookmarkEnd w:id="98"/>
    </w:p>
    <w:p w14:paraId="7D85333D" w14:textId="2E629476" w:rsidR="004C1CB5" w:rsidRDefault="004C1CB5" w:rsidP="008B6366">
      <w:pPr>
        <w:rPr>
          <w:lang w:eastAsia="zh-CN"/>
        </w:rPr>
      </w:pPr>
      <w:r>
        <w:rPr>
          <w:lang w:eastAsia="zh-CN"/>
        </w:rPr>
        <w:t xml:space="preserve">A </w:t>
      </w:r>
      <w:r w:rsidRPr="004C1CB5">
        <w:rPr>
          <w:rStyle w:val="Code"/>
        </w:rPr>
        <w:t>TransactionManager</w:t>
      </w:r>
      <w:r>
        <w:rPr>
          <w:lang w:eastAsia="zh-CN"/>
        </w:rPr>
        <w:t xml:space="preserve"> object represents a transaction. </w:t>
      </w:r>
      <w:r w:rsidR="00C369CB">
        <w:rPr>
          <w:lang w:eastAsia="zh-CN"/>
        </w:rPr>
        <w:t xml:space="preserve">The SDK automatically creates a </w:t>
      </w:r>
      <w:r w:rsidR="00C369CB" w:rsidRPr="004C1CB5">
        <w:rPr>
          <w:rStyle w:val="Code"/>
        </w:rPr>
        <w:t>TransactionManager</w:t>
      </w:r>
      <w:r w:rsidR="00C369CB">
        <w:rPr>
          <w:lang w:eastAsia="zh-CN"/>
        </w:rPr>
        <w:t xml:space="preserve"> object for your use. You can fetch it at any time </w:t>
      </w:r>
      <w:r w:rsidR="007505C5">
        <w:rPr>
          <w:lang w:eastAsia="zh-CN"/>
        </w:rPr>
        <w:t xml:space="preserve">by calling </w:t>
      </w:r>
      <w:proofErr w:type="gramStart"/>
      <w:r w:rsidR="00C369CB" w:rsidRPr="00C369CB">
        <w:rPr>
          <w:rStyle w:val="Code"/>
        </w:rPr>
        <w:t>PayPa</w:t>
      </w:r>
      <w:r w:rsidR="007505C5">
        <w:rPr>
          <w:rStyle w:val="Code"/>
        </w:rPr>
        <w:t>lHereSDK.getTransactionManager(</w:t>
      </w:r>
      <w:proofErr w:type="gramEnd"/>
      <w:r w:rsidR="007505C5">
        <w:rPr>
          <w:rStyle w:val="Code"/>
        </w:rPr>
        <w:t>)</w:t>
      </w:r>
    </w:p>
    <w:p w14:paraId="0957E1A0" w14:textId="77777777" w:rsidR="00EB1056" w:rsidRDefault="003C57D8" w:rsidP="003C57D8">
      <w:pPr>
        <w:rPr>
          <w:lang w:eastAsia="zh-CN"/>
        </w:rPr>
      </w:pPr>
      <w:r>
        <w:rPr>
          <w:lang w:eastAsia="zh-CN"/>
        </w:rPr>
        <w:t xml:space="preserve">Once you have the </w:t>
      </w:r>
      <w:r w:rsidRPr="003C57D8">
        <w:rPr>
          <w:rStyle w:val="Code"/>
        </w:rPr>
        <w:t>TransactionManager</w:t>
      </w:r>
      <w:r>
        <w:rPr>
          <w:lang w:eastAsia="zh-CN"/>
        </w:rPr>
        <w:t xml:space="preserve"> object, call its </w:t>
      </w:r>
      <w:r w:rsidRPr="003C57D8">
        <w:rPr>
          <w:rStyle w:val="Code"/>
        </w:rPr>
        <w:t>beginPayment</w:t>
      </w:r>
      <w:r>
        <w:rPr>
          <w:lang w:eastAsia="zh-CN"/>
        </w:rPr>
        <w:t xml:space="preserve"> method</w:t>
      </w:r>
      <w:r w:rsidR="00EB1056">
        <w:rPr>
          <w:lang w:eastAsia="zh-CN"/>
        </w:rPr>
        <w:t>:</w:t>
      </w:r>
    </w:p>
    <w:p w14:paraId="0DA5D439" w14:textId="77777777" w:rsidR="00EB1056" w:rsidRDefault="00EB1056" w:rsidP="00EB1056">
      <w:pPr>
        <w:pStyle w:val="CodeBox"/>
        <w:rPr>
          <w:lang w:eastAsia="zh-CN"/>
        </w:rPr>
      </w:pPr>
      <w:r>
        <w:rPr>
          <w:lang w:eastAsia="zh-CN"/>
        </w:rPr>
        <w:t xml:space="preserve">TransactionManager transactionMgr = </w:t>
      </w:r>
      <w:proofErr w:type="gramStart"/>
      <w:r>
        <w:rPr>
          <w:lang w:eastAsia="zh-CN"/>
        </w:rPr>
        <w:t>PayPalHereSDK.getTransactionManager(</w:t>
      </w:r>
      <w:proofErr w:type="gramEnd"/>
      <w:r>
        <w:rPr>
          <w:lang w:eastAsia="zh-CN"/>
        </w:rPr>
        <w:t>);</w:t>
      </w:r>
    </w:p>
    <w:p w14:paraId="2DCB4794" w14:textId="2A26FEE8" w:rsidR="00EB1056" w:rsidRDefault="00EB1056" w:rsidP="00EB1056">
      <w:pPr>
        <w:pStyle w:val="CodeBox"/>
        <w:rPr>
          <w:lang w:eastAsia="zh-CN"/>
        </w:rPr>
      </w:pPr>
      <w:r>
        <w:rPr>
          <w:lang w:eastAsia="zh-CN"/>
        </w:rPr>
        <w:t>.</w:t>
      </w:r>
    </w:p>
    <w:p w14:paraId="6A85CD6F" w14:textId="6D82D2A2" w:rsidR="00EB1056" w:rsidRDefault="00EB1056" w:rsidP="00EB1056">
      <w:pPr>
        <w:pStyle w:val="CodeBox"/>
        <w:rPr>
          <w:lang w:eastAsia="zh-CN"/>
        </w:rPr>
      </w:pPr>
      <w:r>
        <w:rPr>
          <w:lang w:eastAsia="zh-CN"/>
        </w:rPr>
        <w:t>.</w:t>
      </w:r>
    </w:p>
    <w:p w14:paraId="350DCD1E" w14:textId="4ED78FC8" w:rsidR="00EB1056" w:rsidRDefault="00EB1056" w:rsidP="00EB1056">
      <w:pPr>
        <w:pStyle w:val="CodeBox"/>
        <w:rPr>
          <w:lang w:eastAsia="zh-CN"/>
        </w:rPr>
      </w:pPr>
      <w:r>
        <w:rPr>
          <w:lang w:eastAsia="zh-CN"/>
        </w:rPr>
        <w:t>.</w:t>
      </w:r>
    </w:p>
    <w:p w14:paraId="7F780528" w14:textId="3A6ACDB6" w:rsidR="00EB1056" w:rsidRDefault="00EB1056" w:rsidP="00EB1056">
      <w:pPr>
        <w:pStyle w:val="CodeBox"/>
        <w:rPr>
          <w:lang w:eastAsia="zh-CN"/>
        </w:rPr>
      </w:pPr>
      <w:r>
        <w:rPr>
          <w:lang w:eastAsia="zh-CN"/>
        </w:rPr>
        <w:t xml:space="preserve">Invoice mInvoice = </w:t>
      </w:r>
      <w:proofErr w:type="gramStart"/>
      <w:r>
        <w:rPr>
          <w:lang w:eastAsia="zh-CN"/>
        </w:rPr>
        <w:t>transactionMgr.beginPayment(</w:t>
      </w:r>
      <w:proofErr w:type="gramEnd"/>
      <w:r>
        <w:rPr>
          <w:lang w:eastAsia="zh-CN"/>
        </w:rPr>
        <w:t>);</w:t>
      </w:r>
    </w:p>
    <w:p w14:paraId="7D285040" w14:textId="482EAD6D" w:rsidR="003C57D8" w:rsidRDefault="003C57D8" w:rsidP="003C57D8">
      <w:pPr>
        <w:rPr>
          <w:lang w:eastAsia="zh-CN"/>
        </w:rPr>
      </w:pPr>
      <w:r>
        <w:rPr>
          <w:lang w:eastAsia="zh-CN"/>
        </w:rPr>
        <w:t xml:space="preserve">For an example, see the </w:t>
      </w:r>
      <w:r w:rsidR="00EB1056">
        <w:rPr>
          <w:rStyle w:val="Code"/>
        </w:rPr>
        <w:t>initInvoice</w:t>
      </w:r>
      <w:r>
        <w:rPr>
          <w:lang w:eastAsia="zh-CN"/>
        </w:rPr>
        <w:t xml:space="preserve"> method in the </w:t>
      </w:r>
      <w:r w:rsidRPr="00324895">
        <w:rPr>
          <w:rStyle w:val="Code"/>
        </w:rPr>
        <w:t>ItemizedActivity.java</w:t>
      </w:r>
      <w:r>
        <w:rPr>
          <w:lang w:eastAsia="zh-CN"/>
        </w:rPr>
        <w:t xml:space="preserve"> sample file.</w:t>
      </w:r>
    </w:p>
    <w:p w14:paraId="295AF037" w14:textId="77777777" w:rsidR="00883BBE" w:rsidRDefault="00883BBE" w:rsidP="00A07E99">
      <w:pPr>
        <w:pStyle w:val="Heading4"/>
      </w:pPr>
      <w:bookmarkStart w:id="99" w:name="_Toc404251176"/>
      <w:bookmarkStart w:id="100" w:name="_Toc404599906"/>
      <w:r w:rsidRPr="00A249A2">
        <w:lastRenderedPageBreak/>
        <w:t>Add items to the invoice</w:t>
      </w:r>
      <w:bookmarkEnd w:id="99"/>
      <w:bookmarkEnd w:id="100"/>
    </w:p>
    <w:p w14:paraId="20BE44E7" w14:textId="09007638" w:rsidR="00005AF3" w:rsidRDefault="00005AF3" w:rsidP="00005AF3">
      <w:pPr>
        <w:rPr>
          <w:rFonts w:eastAsia="Times New Roman"/>
        </w:rPr>
      </w:pPr>
      <w:bookmarkStart w:id="101" w:name="_Toc404251177"/>
      <w:r>
        <w:rPr>
          <w:rFonts w:eastAsia="Times New Roman"/>
        </w:rPr>
        <w:t xml:space="preserve">Once you have created an invoice you can add items to it. An invoice item is represented by an </w:t>
      </w:r>
      <w:r w:rsidRPr="004C1CB5">
        <w:rPr>
          <w:rStyle w:val="Code"/>
        </w:rPr>
        <w:t>InvoiceItem</w:t>
      </w:r>
      <w:r>
        <w:rPr>
          <w:rFonts w:eastAsia="Times New Roman"/>
        </w:rPr>
        <w:t xml:space="preserve"> object. You can create one by calling </w:t>
      </w:r>
      <w:proofErr w:type="gramStart"/>
      <w:r w:rsidRPr="004C1CB5">
        <w:rPr>
          <w:rStyle w:val="Code"/>
        </w:rPr>
        <w:t>DomainFactory.newInvoiceItem(</w:t>
      </w:r>
      <w:proofErr w:type="gramEnd"/>
      <w:r w:rsidRPr="004C1CB5">
        <w:rPr>
          <w:rStyle w:val="Code"/>
        </w:rPr>
        <w:t>)</w:t>
      </w:r>
      <w:r w:rsidRPr="00324895">
        <w:t>:</w:t>
      </w:r>
    </w:p>
    <w:p w14:paraId="3E661102" w14:textId="77777777" w:rsidR="00005AF3" w:rsidRDefault="00005AF3" w:rsidP="00005AF3">
      <w:pPr>
        <w:pStyle w:val="CodeBox"/>
      </w:pPr>
      <w:r>
        <w:t>String mItem = "Self-deploying umbrella";</w:t>
      </w:r>
    </w:p>
    <w:p w14:paraId="6CA75151" w14:textId="77777777" w:rsidR="00005AF3" w:rsidRDefault="00005AF3" w:rsidP="00005AF3">
      <w:pPr>
        <w:pStyle w:val="CodeBox"/>
      </w:pPr>
      <w:r>
        <w:t xml:space="preserve">BigDecimal mPrice = </w:t>
      </w:r>
      <w:proofErr w:type="gramStart"/>
      <w:r>
        <w:t>BigDecimal(</w:t>
      </w:r>
      <w:proofErr w:type="gramEnd"/>
      <w:r>
        <w:t>"149.95");</w:t>
      </w:r>
    </w:p>
    <w:p w14:paraId="69E7773A" w14:textId="77777777" w:rsidR="00005AF3" w:rsidRDefault="00005AF3" w:rsidP="00005AF3">
      <w:pPr>
        <w:pStyle w:val="CodeBox"/>
      </w:pPr>
      <w:r>
        <w:t xml:space="preserve">InvoiceItem mInvoice = </w:t>
      </w:r>
      <w:proofErr w:type="gramStart"/>
      <w:r>
        <w:rPr>
          <w:rFonts w:eastAsia="Times New Roman"/>
        </w:rPr>
        <w:t>DomainFactory.newInvoiceItem(</w:t>
      </w:r>
      <w:proofErr w:type="gramEnd"/>
      <w:r>
        <w:rPr>
          <w:rFonts w:eastAsia="Times New Roman"/>
        </w:rPr>
        <w:t>mItem, mPrice);</w:t>
      </w:r>
    </w:p>
    <w:p w14:paraId="65D0F34C" w14:textId="0F3ECCA2" w:rsidR="00923292" w:rsidRDefault="00923292" w:rsidP="00005AF3">
      <w:r w:rsidRPr="009957AA">
        <w:t>For amounts that are entered for fixed-amount payments, or for items in an invoice, use double quotes ("") in the BigDecimal constructor to maintain the accuracy and precision of the entered amount.</w:t>
      </w:r>
    </w:p>
    <w:p w14:paraId="6FD5CE00" w14:textId="77777777" w:rsidR="00005AF3" w:rsidRDefault="00005AF3" w:rsidP="00005AF3">
      <w:pPr>
        <w:rPr>
          <w:rFonts w:eastAsia="Times New Roman"/>
        </w:rPr>
      </w:pPr>
      <w:proofErr w:type="gramStart"/>
      <w:r w:rsidRPr="00005AF3">
        <w:rPr>
          <w:rStyle w:val="Code"/>
        </w:rPr>
        <w:t>newInvoiceItem</w:t>
      </w:r>
      <w:proofErr w:type="gramEnd"/>
      <w:r>
        <w:rPr>
          <w:rFonts w:eastAsia="Times New Roman"/>
        </w:rPr>
        <w:t xml:space="preserve"> accepts several combinations of parameters which let you specify information such as a tax rate and an inventory ID. See the reference documentation for </w:t>
      </w:r>
      <w:r w:rsidRPr="004C1CB5">
        <w:rPr>
          <w:rStyle w:val="Code"/>
        </w:rPr>
        <w:t>DomainFactory</w:t>
      </w:r>
      <w:r>
        <w:rPr>
          <w:rFonts w:eastAsia="Times New Roman"/>
        </w:rPr>
        <w:t xml:space="preserve"> for more information.</w:t>
      </w:r>
    </w:p>
    <w:p w14:paraId="784CBF59" w14:textId="77777777" w:rsidR="00005AF3" w:rsidRDefault="00005AF3" w:rsidP="00005AF3">
      <w:pPr>
        <w:rPr>
          <w:rFonts w:eastAsia="Times New Roman"/>
        </w:rPr>
      </w:pPr>
      <w:r>
        <w:rPr>
          <w:rFonts w:eastAsia="Times New Roman"/>
        </w:rPr>
        <w:t>Once you have created an invoice item, you add it to the invoice by calling</w:t>
      </w:r>
      <w:r w:rsidR="004C1CB5">
        <w:rPr>
          <w:rFonts w:eastAsia="Times New Roman"/>
        </w:rPr>
        <w:t xml:space="preserve"> the </w:t>
      </w:r>
      <w:r w:rsidRPr="004C1CB5">
        <w:rPr>
          <w:rStyle w:val="Code"/>
        </w:rPr>
        <w:t>Invoice</w:t>
      </w:r>
      <w:r w:rsidR="004C1CB5">
        <w:t xml:space="preserve"> object’s </w:t>
      </w:r>
      <w:proofErr w:type="gramStart"/>
      <w:r w:rsidRPr="004C1CB5">
        <w:rPr>
          <w:rStyle w:val="Code"/>
        </w:rPr>
        <w:t>addItem(</w:t>
      </w:r>
      <w:proofErr w:type="gramEnd"/>
      <w:r w:rsidRPr="004C1CB5">
        <w:rPr>
          <w:rStyle w:val="Code"/>
        </w:rPr>
        <w:t>)</w:t>
      </w:r>
      <w:r w:rsidR="004C1CB5">
        <w:t xml:space="preserve"> method</w:t>
      </w:r>
      <w:r>
        <w:rPr>
          <w:rFonts w:eastAsia="Times New Roman"/>
        </w:rPr>
        <w:t>;</w:t>
      </w:r>
    </w:p>
    <w:p w14:paraId="3355A228" w14:textId="77777777" w:rsidR="00005AF3" w:rsidRDefault="00005AF3" w:rsidP="00005AF3">
      <w:pPr>
        <w:pStyle w:val="CodeBox"/>
      </w:pPr>
      <w:proofErr w:type="gramStart"/>
      <w:r>
        <w:t>long</w:t>
      </w:r>
      <w:proofErr w:type="gramEnd"/>
      <w:r>
        <w:t xml:space="preserve"> quantityToAdd = . . .;</w:t>
      </w:r>
    </w:p>
    <w:p w14:paraId="773AB6DD" w14:textId="77777777" w:rsidR="00005AF3" w:rsidRDefault="00005AF3" w:rsidP="00005AF3">
      <w:pPr>
        <w:pStyle w:val="CodeBox"/>
      </w:pPr>
      <w:proofErr w:type="gramStart"/>
      <w:r>
        <w:t>mInvoice.addItem</w:t>
      </w:r>
      <w:proofErr w:type="gramEnd"/>
      <w:r>
        <w:t>(mItem, quantityToAdd);</w:t>
      </w:r>
    </w:p>
    <w:p w14:paraId="2286306D" w14:textId="77777777" w:rsidR="00A07E99" w:rsidRDefault="00A07E99" w:rsidP="00A07E99">
      <w:bookmarkStart w:id="102" w:name="_Toc404251178"/>
      <w:bookmarkEnd w:id="101"/>
      <w:r>
        <w:t xml:space="preserve">The basic process of creating an invoice is described in </w:t>
      </w:r>
      <w:hyperlink w:anchor="_Basic_workflow_for" w:history="1">
        <w:r w:rsidRPr="00287F98">
          <w:rPr>
            <w:rStyle w:val="Hyperlink"/>
          </w:rPr>
          <w:t>Basic workflow for a transaction</w:t>
        </w:r>
      </w:hyperlink>
      <w:r>
        <w:t>. This section provides some background and additional detail.</w:t>
      </w:r>
    </w:p>
    <w:p w14:paraId="10FC8E0E" w14:textId="3FCB1423" w:rsidR="00A07E99" w:rsidRDefault="00A07E99" w:rsidP="00A07E99">
      <w:r>
        <w:t>An</w:t>
      </w:r>
      <w:r w:rsidRPr="00014CE0">
        <w:t xml:space="preserve"> </w:t>
      </w:r>
      <w:r w:rsidRPr="00287F98">
        <w:t>invoice</w:t>
      </w:r>
      <w:r w:rsidRPr="00014CE0">
        <w:t xml:space="preserve"> is </w:t>
      </w:r>
      <w:r>
        <w:t xml:space="preserve">represented by the </w:t>
      </w:r>
      <w:r w:rsidRPr="008470EF">
        <w:rPr>
          <w:rStyle w:val="Code"/>
        </w:rPr>
        <w:t>Invoice</w:t>
      </w:r>
      <w:r>
        <w:rPr>
          <w:rStyle w:val="Code"/>
        </w:rPr>
        <w:t xml:space="preserve"> </w:t>
      </w:r>
      <w:r>
        <w:t>interface</w:t>
      </w:r>
      <w:r w:rsidRPr="00B54C5D">
        <w:t>.</w:t>
      </w:r>
      <w:r>
        <w:t xml:space="preserve"> You </w:t>
      </w:r>
      <w:r w:rsidRPr="00B54C5D">
        <w:t>create an invoice by</w:t>
      </w:r>
      <w:r>
        <w:t xml:space="preserve"> calling </w:t>
      </w:r>
      <w:proofErr w:type="gramStart"/>
      <w:r w:rsidRPr="00923292">
        <w:rPr>
          <w:rStyle w:val="Code"/>
        </w:rPr>
        <w:t>TransactionManager.beginPayment(</w:t>
      </w:r>
      <w:proofErr w:type="gramEnd"/>
      <w:r w:rsidRPr="00923292">
        <w:rPr>
          <w:rStyle w:val="Code"/>
        </w:rPr>
        <w:t>)</w:t>
      </w:r>
      <w:r>
        <w:t>.</w:t>
      </w:r>
      <w:r w:rsidRPr="00B54C5D">
        <w:t xml:space="preserve"> </w:t>
      </w:r>
      <w:r>
        <w:t xml:space="preserve">You create invoice items by calling </w:t>
      </w:r>
      <w:proofErr w:type="gramStart"/>
      <w:r w:rsidRPr="00923292">
        <w:rPr>
          <w:rStyle w:val="Code"/>
        </w:rPr>
        <w:t>DomainFactory.newInvoiceItem(</w:t>
      </w:r>
      <w:proofErr w:type="gramEnd"/>
      <w:r w:rsidRPr="00923292">
        <w:rPr>
          <w:rStyle w:val="Code"/>
        </w:rPr>
        <w:t>)</w:t>
      </w:r>
      <w:r>
        <w:t xml:space="preserve"> and add them to the invoice by calling </w:t>
      </w:r>
      <w:r w:rsidRPr="00923292">
        <w:rPr>
          <w:rStyle w:val="Code"/>
        </w:rPr>
        <w:t>Invoice.addItem()</w:t>
      </w:r>
      <w:r>
        <w:t>.</w:t>
      </w:r>
    </w:p>
    <w:p w14:paraId="43E27B5D" w14:textId="77777777" w:rsidR="00A07E99" w:rsidRDefault="00A07E99" w:rsidP="00A07E99">
      <w:r>
        <w:t xml:space="preserve">For information about the possible contents of an invoice (item quantity, unit price, etc), see the description of the </w:t>
      </w:r>
      <w:hyperlink r:id="rId29" w:anchor="invoice-object" w:history="1">
        <w:r w:rsidRPr="00346B01">
          <w:rPr>
            <w:rStyle w:val="Hyperlink"/>
            <w:rFonts w:ascii="Courier New" w:hAnsi="Courier New"/>
          </w:rPr>
          <w:t>invoice</w:t>
        </w:r>
        <w:r w:rsidRPr="00346B01">
          <w:rPr>
            <w:rStyle w:val="Hyperlink"/>
          </w:rPr>
          <w:t xml:space="preserve"> object</w:t>
        </w:r>
      </w:hyperlink>
      <w:r>
        <w:t xml:space="preserve"> in the </w:t>
      </w:r>
      <w:hyperlink r:id="rId30" w:history="1">
        <w:r w:rsidRPr="00346B01">
          <w:rPr>
            <w:rStyle w:val="Hyperlink"/>
          </w:rPr>
          <w:t>REST API Reference</w:t>
        </w:r>
      </w:hyperlink>
      <w:r>
        <w:t>.</w:t>
      </w:r>
    </w:p>
    <w:p w14:paraId="62A3752D" w14:textId="77777777" w:rsidR="00A07E99" w:rsidRDefault="00A07E99" w:rsidP="00A07E99">
      <w:r>
        <w:t xml:space="preserve">In most locales you must set a tax rate for each item in an invoice. See the reference documentation for </w:t>
      </w:r>
      <w:proofErr w:type="gramStart"/>
      <w:r>
        <w:t>InvoiceItem.setTaxRate(</w:t>
      </w:r>
      <w:proofErr w:type="gramEnd"/>
      <w:r>
        <w:t xml:space="preserve">) and Invoice.setTaxEnabled(). Round </w:t>
      </w:r>
      <w:r w:rsidRPr="00A228B6">
        <w:t>t</w:t>
      </w:r>
      <w:r>
        <w:t>ax amounts t</w:t>
      </w:r>
      <w:r w:rsidRPr="00A228B6">
        <w:t>o the nearest penny</w:t>
      </w:r>
      <w:r>
        <w:t xml:space="preserve"> (</w:t>
      </w:r>
      <w:r w:rsidRPr="00A228B6">
        <w:t xml:space="preserve">to </w:t>
      </w:r>
      <w:r>
        <w:t>two digits after the decimal point)</w:t>
      </w:r>
      <w:r w:rsidRPr="00A228B6">
        <w:t xml:space="preserve"> at the item level.</w:t>
      </w:r>
    </w:p>
    <w:p w14:paraId="33D329BF" w14:textId="77777777" w:rsidR="00A07E99" w:rsidRDefault="00A07E99" w:rsidP="00A07E99">
      <w:r>
        <w:t>A</w:t>
      </w:r>
      <w:r w:rsidRPr="00014CE0">
        <w:t xml:space="preserve">dd details about each </w:t>
      </w:r>
      <w:r>
        <w:t xml:space="preserve">invoice </w:t>
      </w:r>
      <w:r w:rsidRPr="00014CE0">
        <w:t>item on the receipt</w:t>
      </w:r>
      <w:r>
        <w:t>,</w:t>
      </w:r>
      <w:r w:rsidRPr="00014CE0">
        <w:t xml:space="preserve"> </w:t>
      </w:r>
      <w:r>
        <w:t>if possible.</w:t>
      </w:r>
    </w:p>
    <w:p w14:paraId="46F55B87" w14:textId="77777777" w:rsidR="00A07E99" w:rsidRDefault="00A07E99" w:rsidP="00A07E99">
      <w:pPr>
        <w:pStyle w:val="Heading4"/>
      </w:pPr>
      <w:bookmarkStart w:id="103" w:name="_Toc404599907"/>
      <w:r>
        <w:t>Working with multiple invoices</w:t>
      </w:r>
      <w:bookmarkEnd w:id="103"/>
    </w:p>
    <w:p w14:paraId="4DC52D66" w14:textId="77777777" w:rsidR="00A07E99" w:rsidRDefault="00A07E99" w:rsidP="00A07E99">
      <w:pPr>
        <w:rPr>
          <w:lang w:eastAsia="zh-CN"/>
        </w:rPr>
      </w:pPr>
      <w:r>
        <w:rPr>
          <w:lang w:eastAsia="zh-CN"/>
        </w:rPr>
        <w:t>An app can process several invoices concurrently, e.g. for multiple customers.</w:t>
      </w:r>
    </w:p>
    <w:p w14:paraId="206B765A" w14:textId="77777777" w:rsidR="00A07E99" w:rsidRDefault="00A07E99" w:rsidP="00A07E99">
      <w:pPr>
        <w:rPr>
          <w:rFonts w:eastAsia="Times New Roman"/>
        </w:rPr>
      </w:pPr>
      <w:r>
        <w:rPr>
          <w:lang w:eastAsia="zh-CN"/>
        </w:rPr>
        <w:t xml:space="preserve">After you create an invoice by calling </w:t>
      </w:r>
      <w:proofErr w:type="gramStart"/>
      <w:r w:rsidRPr="00F8220B">
        <w:rPr>
          <w:rStyle w:val="Code"/>
        </w:rPr>
        <w:t>TransactionManager</w:t>
      </w:r>
      <w:r>
        <w:rPr>
          <w:rFonts w:eastAsia="Times New Roman"/>
        </w:rPr>
        <w:t>.</w:t>
      </w:r>
      <w:r w:rsidRPr="00F8220B">
        <w:rPr>
          <w:rStyle w:val="Code"/>
        </w:rPr>
        <w:t>beginPayment</w:t>
      </w:r>
      <w:r>
        <w:rPr>
          <w:rStyle w:val="Code"/>
        </w:rPr>
        <w:t>(</w:t>
      </w:r>
      <w:proofErr w:type="gramEnd"/>
      <w:r>
        <w:rPr>
          <w:rStyle w:val="Code"/>
        </w:rPr>
        <w:t>)</w:t>
      </w:r>
      <w:r>
        <w:rPr>
          <w:rFonts w:eastAsia="Times New Roman"/>
        </w:rPr>
        <w:t xml:space="preserve">, you can save a reference to it by calling the </w:t>
      </w:r>
      <w:r w:rsidRPr="007505C5">
        <w:rPr>
          <w:rStyle w:val="Code"/>
        </w:rPr>
        <w:t>TransactionManager</w:t>
      </w:r>
      <w:r w:rsidR="007505C5">
        <w:rPr>
          <w:rFonts w:eastAsia="Times New Roman"/>
        </w:rPr>
        <w:t xml:space="preserve"> object</w:t>
      </w:r>
      <w:r>
        <w:rPr>
          <w:rFonts w:eastAsia="Times New Roman"/>
        </w:rPr>
        <w:t xml:space="preserve">’s </w:t>
      </w:r>
      <w:r w:rsidRPr="007505C5">
        <w:rPr>
          <w:rStyle w:val="Code"/>
        </w:rPr>
        <w:t>getActiveInvoice()</w:t>
      </w:r>
      <w:r>
        <w:rPr>
          <w:rFonts w:eastAsia="Times New Roman"/>
        </w:rPr>
        <w:t xml:space="preserve"> method. Then you can create another invoice.</w:t>
      </w:r>
    </w:p>
    <w:p w14:paraId="55A81B6F" w14:textId="77777777" w:rsidR="00A07E99" w:rsidRPr="004B335B" w:rsidRDefault="00A07E99" w:rsidP="00A07E99">
      <w:pPr>
        <w:pStyle w:val="CodeBox"/>
      </w:pPr>
      <w:r w:rsidRPr="004B335B">
        <w:lastRenderedPageBreak/>
        <w:t xml:space="preserve">Invoice </w:t>
      </w:r>
      <w:r>
        <w:t>oldI</w:t>
      </w:r>
      <w:r w:rsidRPr="004B335B">
        <w:t xml:space="preserve">nvoice = </w:t>
      </w:r>
      <w:proofErr w:type="gramStart"/>
      <w:r>
        <w:rPr>
          <w:lang w:eastAsia="zh-CN"/>
        </w:rPr>
        <w:t>transactionMgr</w:t>
      </w:r>
      <w:r w:rsidRPr="004B335B">
        <w:t>.getActiveInvoice(</w:t>
      </w:r>
      <w:proofErr w:type="gramEnd"/>
      <w:r w:rsidRPr="004B335B">
        <w:t xml:space="preserve">); </w:t>
      </w:r>
      <w:r>
        <w:t xml:space="preserve">  // Save current invoice</w:t>
      </w:r>
    </w:p>
    <w:p w14:paraId="2D3148C4" w14:textId="77777777" w:rsidR="00A07E99" w:rsidRDefault="00A07E99" w:rsidP="00A07E99">
      <w:pPr>
        <w:pStyle w:val="CodeBox"/>
      </w:pPr>
      <w:r w:rsidRPr="004B335B">
        <w:t xml:space="preserve">Invoice </w:t>
      </w:r>
      <w:r>
        <w:t>newI</w:t>
      </w:r>
      <w:r w:rsidRPr="004B335B">
        <w:t xml:space="preserve">nvoice = </w:t>
      </w:r>
      <w:proofErr w:type="gramStart"/>
      <w:r>
        <w:rPr>
          <w:lang w:eastAsia="zh-CN"/>
        </w:rPr>
        <w:t>transactionMgr</w:t>
      </w:r>
      <w:r w:rsidRPr="004B335B">
        <w:t>.beginPayment(</w:t>
      </w:r>
      <w:proofErr w:type="gramEnd"/>
      <w:r w:rsidRPr="004B335B">
        <w:t>);</w:t>
      </w:r>
      <w:r>
        <w:t xml:space="preserve">       // Create new invoice</w:t>
      </w:r>
    </w:p>
    <w:p w14:paraId="56C16011" w14:textId="77777777" w:rsidR="00A07E99" w:rsidRDefault="00A07E99" w:rsidP="00A07E99">
      <w:pPr>
        <w:rPr>
          <w:rFonts w:eastAsia="Times New Roman"/>
        </w:rPr>
      </w:pPr>
      <w:r>
        <w:rPr>
          <w:rFonts w:eastAsia="Times New Roman"/>
        </w:rPr>
        <w:t xml:space="preserve">Once you have created two or more invoices, you can then switch between them at will. Call the </w:t>
      </w:r>
      <w:r w:rsidRPr="007505C5">
        <w:rPr>
          <w:rStyle w:val="Code"/>
        </w:rPr>
        <w:t>TransactionManager</w:t>
      </w:r>
      <w:r w:rsidR="007505C5">
        <w:rPr>
          <w:rFonts w:eastAsia="Times New Roman"/>
        </w:rPr>
        <w:t xml:space="preserve"> object</w:t>
      </w:r>
      <w:r>
        <w:rPr>
          <w:rFonts w:eastAsia="Times New Roman"/>
        </w:rPr>
        <w:t xml:space="preserve">’s </w:t>
      </w:r>
      <w:r w:rsidRPr="007505C5">
        <w:rPr>
          <w:rStyle w:val="Code"/>
        </w:rPr>
        <w:t>getActiveInvoice</w:t>
      </w:r>
      <w:r>
        <w:rPr>
          <w:rFonts w:eastAsia="Times New Roman"/>
        </w:rPr>
        <w:t xml:space="preserve"> method to preserve the current invoice, </w:t>
      </w:r>
      <w:proofErr w:type="gramStart"/>
      <w:r>
        <w:rPr>
          <w:rFonts w:eastAsia="Times New Roman"/>
        </w:rPr>
        <w:t>then</w:t>
      </w:r>
      <w:proofErr w:type="gramEnd"/>
      <w:r>
        <w:rPr>
          <w:rFonts w:eastAsia="Times New Roman"/>
        </w:rPr>
        <w:t xml:space="preserve"> call its </w:t>
      </w:r>
      <w:r w:rsidRPr="007505C5">
        <w:rPr>
          <w:rStyle w:val="Code"/>
        </w:rPr>
        <w:t>setActiveInvoice</w:t>
      </w:r>
      <w:r>
        <w:rPr>
          <w:rFonts w:eastAsia="Times New Roman"/>
        </w:rPr>
        <w:t xml:space="preserve"> method to activate another.</w:t>
      </w:r>
    </w:p>
    <w:p w14:paraId="538F5659" w14:textId="77777777" w:rsidR="00A07E99" w:rsidRPr="004B335B" w:rsidRDefault="00A07E99" w:rsidP="00A07E99">
      <w:pPr>
        <w:pStyle w:val="CodeBox"/>
      </w:pPr>
      <w:r w:rsidRPr="004B335B">
        <w:t xml:space="preserve">Invoice </w:t>
      </w:r>
      <w:r>
        <w:t xml:space="preserve">tInvoice  </w:t>
      </w:r>
      <w:r w:rsidRPr="004B335B">
        <w:t xml:space="preserve"> = </w:t>
      </w:r>
      <w:proofErr w:type="gramStart"/>
      <w:r>
        <w:rPr>
          <w:lang w:eastAsia="zh-CN"/>
        </w:rPr>
        <w:t>transactionMgr</w:t>
      </w:r>
      <w:r w:rsidRPr="004B335B">
        <w:t>.getActiveInvoice(</w:t>
      </w:r>
      <w:proofErr w:type="gramEnd"/>
      <w:r w:rsidRPr="004B335B">
        <w:t xml:space="preserve">); </w:t>
      </w:r>
      <w:r>
        <w:t xml:space="preserve">  // Save current invoice</w:t>
      </w:r>
    </w:p>
    <w:p w14:paraId="3CF07CEF" w14:textId="77777777" w:rsidR="00A07E99" w:rsidRDefault="00A07E99" w:rsidP="00A07E99">
      <w:pPr>
        <w:pStyle w:val="CodeBox"/>
      </w:pPr>
      <w:proofErr w:type="gramStart"/>
      <w:r>
        <w:rPr>
          <w:lang w:eastAsia="zh-CN"/>
        </w:rPr>
        <w:t>transactionMgr</w:t>
      </w:r>
      <w:r w:rsidRPr="004B335B">
        <w:t>.</w:t>
      </w:r>
      <w:r>
        <w:t>setActiveInvoice</w:t>
      </w:r>
      <w:proofErr w:type="gramEnd"/>
      <w:r w:rsidRPr="004B335B">
        <w:t>(</w:t>
      </w:r>
      <w:r>
        <w:t>oldInvoice</w:t>
      </w:r>
      <w:r w:rsidRPr="004B335B">
        <w:t>);</w:t>
      </w:r>
      <w:r>
        <w:t xml:space="preserve">              // Active old invoice</w:t>
      </w:r>
    </w:p>
    <w:p w14:paraId="70F5A62D" w14:textId="77777777" w:rsidR="00A07E99" w:rsidRDefault="00A07E99" w:rsidP="00A07E99">
      <w:pPr>
        <w:pStyle w:val="CodeBox"/>
      </w:pPr>
      <w:proofErr w:type="gramStart"/>
      <w:r>
        <w:t>oldInvoice</w:t>
      </w:r>
      <w:proofErr w:type="gramEnd"/>
      <w:r>
        <w:t xml:space="preserve"> = tInvoice;</w:t>
      </w:r>
    </w:p>
    <w:p w14:paraId="1AF505E2" w14:textId="77777777" w:rsidR="00B00475" w:rsidRDefault="00883BBE" w:rsidP="00883BBE">
      <w:pPr>
        <w:pStyle w:val="Heading3"/>
      </w:pPr>
      <w:bookmarkStart w:id="104" w:name="_Toc404599579"/>
      <w:bookmarkStart w:id="105" w:name="_Toc404599908"/>
      <w:bookmarkStart w:id="106" w:name="_Toc407179865"/>
      <w:r w:rsidRPr="00A249A2">
        <w:t>Finalize a payment</w:t>
      </w:r>
      <w:bookmarkEnd w:id="104"/>
      <w:bookmarkEnd w:id="105"/>
      <w:bookmarkEnd w:id="106"/>
    </w:p>
    <w:p w14:paraId="44EF7A8E" w14:textId="77777777" w:rsidR="00B00475" w:rsidRDefault="00B00475" w:rsidP="00B00475">
      <w:pPr>
        <w:rPr>
          <w:lang w:eastAsia="zh-CN"/>
        </w:rPr>
      </w:pPr>
      <w:r>
        <w:rPr>
          <w:lang w:eastAsia="zh-CN"/>
        </w:rPr>
        <w:t xml:space="preserve">When an invoice is complete you must finalize it. Finalization encompasses all of the steps necessary to </w:t>
      </w:r>
      <w:r w:rsidR="00AE454D">
        <w:rPr>
          <w:lang w:eastAsia="zh-CN"/>
        </w:rPr>
        <w:t>complete the invoice and get payment.</w:t>
      </w:r>
    </w:p>
    <w:p w14:paraId="323D700E" w14:textId="3561E8A5" w:rsidR="00AE454D" w:rsidRDefault="004C1CB5" w:rsidP="007505C5">
      <w:pPr>
        <w:rPr>
          <w:lang w:eastAsia="zh-CN"/>
        </w:rPr>
      </w:pPr>
      <w:r>
        <w:rPr>
          <w:lang w:eastAsia="zh-CN"/>
        </w:rPr>
        <w:t>First, c</w:t>
      </w:r>
      <w:r w:rsidR="00AE454D">
        <w:rPr>
          <w:lang w:eastAsia="zh-CN"/>
        </w:rPr>
        <w:t xml:space="preserve">all the </w:t>
      </w:r>
      <w:r w:rsidR="00AE454D" w:rsidRPr="00BE4EB4">
        <w:rPr>
          <w:rStyle w:val="Code"/>
        </w:rPr>
        <w:t>TransactionManager</w:t>
      </w:r>
      <w:r w:rsidR="007505C5">
        <w:rPr>
          <w:rStyle w:val="Code"/>
        </w:rPr>
        <w:t xml:space="preserve"> object</w:t>
      </w:r>
      <w:r w:rsidR="00AE454D">
        <w:rPr>
          <w:lang w:eastAsia="zh-CN"/>
        </w:rPr>
        <w:t xml:space="preserve">’s </w:t>
      </w:r>
      <w:r w:rsidR="00B71B76">
        <w:rPr>
          <w:rStyle w:val="Code"/>
        </w:rPr>
        <w:t>setInvoice</w:t>
      </w:r>
      <w:r w:rsidR="00AE454D">
        <w:rPr>
          <w:lang w:eastAsia="zh-CN"/>
        </w:rPr>
        <w:t xml:space="preserve"> method to identify the invoice with the transaction:</w:t>
      </w:r>
    </w:p>
    <w:p w14:paraId="7A009416" w14:textId="77777777" w:rsidR="00AE454D" w:rsidRDefault="00AE454D" w:rsidP="00AE454D">
      <w:pPr>
        <w:pStyle w:val="CodeBox"/>
        <w:rPr>
          <w:lang w:eastAsia="zh-CN"/>
        </w:rPr>
      </w:pPr>
      <w:proofErr w:type="gramStart"/>
      <w:r>
        <w:rPr>
          <w:lang w:eastAsia="zh-CN"/>
        </w:rPr>
        <w:t>transactionMgr.setInvoice</w:t>
      </w:r>
      <w:proofErr w:type="gramEnd"/>
      <w:r>
        <w:rPr>
          <w:lang w:eastAsia="zh-CN"/>
        </w:rPr>
        <w:t>(mInvoice);</w:t>
      </w:r>
    </w:p>
    <w:p w14:paraId="033E0961" w14:textId="77777777" w:rsidR="00AE454D" w:rsidRDefault="00AE454D" w:rsidP="00AE454D">
      <w:pPr>
        <w:rPr>
          <w:lang w:eastAsia="zh-CN"/>
        </w:rPr>
      </w:pPr>
      <w:r>
        <w:rPr>
          <w:lang w:eastAsia="zh-CN"/>
        </w:rPr>
        <w:t>Next</w:t>
      </w:r>
      <w:r w:rsidR="004C1CB5">
        <w:rPr>
          <w:lang w:eastAsia="zh-CN"/>
        </w:rPr>
        <w:t>,</w:t>
      </w:r>
      <w:r>
        <w:rPr>
          <w:lang w:eastAsia="zh-CN"/>
        </w:rPr>
        <w:t xml:space="preserve"> call the </w:t>
      </w:r>
      <w:r w:rsidRPr="007505C5">
        <w:rPr>
          <w:rStyle w:val="Code"/>
        </w:rPr>
        <w:t>TransactionManager</w:t>
      </w:r>
      <w:r w:rsidR="007505C5">
        <w:rPr>
          <w:rStyle w:val="Code"/>
        </w:rPr>
        <w:t xml:space="preserve"> object</w:t>
      </w:r>
      <w:r>
        <w:rPr>
          <w:lang w:eastAsia="zh-CN"/>
        </w:rPr>
        <w:t xml:space="preserve">’s </w:t>
      </w:r>
      <w:r w:rsidRPr="007505C5">
        <w:rPr>
          <w:rStyle w:val="Code"/>
        </w:rPr>
        <w:t>processPayment</w:t>
      </w:r>
      <w:r w:rsidR="007505C5" w:rsidRPr="007505C5">
        <w:t xml:space="preserve"> </w:t>
      </w:r>
      <w:r>
        <w:rPr>
          <w:lang w:eastAsia="zh-CN"/>
        </w:rPr>
        <w:t>method. The form of this call depends on the type of card being used:</w:t>
      </w:r>
    </w:p>
    <w:p w14:paraId="7DFA8B9A" w14:textId="7910679B" w:rsidR="00AE454D" w:rsidRPr="00186240" w:rsidRDefault="00BE4EB4" w:rsidP="00AE454D">
      <w:pPr>
        <w:pStyle w:val="CodeBox"/>
        <w:tabs>
          <w:tab w:val="right" w:pos="9360"/>
        </w:tabs>
      </w:pPr>
      <w:proofErr w:type="gramStart"/>
      <w:r>
        <w:rPr>
          <w:lang w:eastAsia="zh-CN"/>
        </w:rPr>
        <w:t>transactionMgr</w:t>
      </w:r>
      <w:r w:rsidR="00AE454D">
        <w:t>.processPayment</w:t>
      </w:r>
      <w:proofErr w:type="gramEnd"/>
      <w:r w:rsidR="00AE454D">
        <w:t xml:space="preserve">(PaymentType.CARD_READER, </w:t>
      </w:r>
      <w:r w:rsidR="00186240">
        <w:t>NULL,</w:t>
      </w:r>
      <w:r w:rsidR="00AE454D">
        <w:tab/>
      </w:r>
      <w:r w:rsidR="00AE454D">
        <w:rPr>
          <w:rStyle w:val="PlaceholderText"/>
        </w:rPr>
        <w:t>For mag stripe card</w:t>
      </w:r>
      <w:r w:rsidR="00186240">
        <w:rPr>
          <w:rStyle w:val="PlaceholderText"/>
        </w:rPr>
        <w:br/>
      </w:r>
      <w:r w:rsidR="00186240" w:rsidRPr="00186240">
        <w:t xml:space="preserve">                           </w:t>
      </w:r>
      <w:r w:rsidR="00186240">
        <w:t xml:space="preserve">   mResponseHandler);</w:t>
      </w:r>
    </w:p>
    <w:p w14:paraId="0FCA8A16" w14:textId="77777777" w:rsidR="00AE454D" w:rsidRDefault="00BE4EB4" w:rsidP="00AE454D">
      <w:pPr>
        <w:pStyle w:val="CodeBox"/>
        <w:tabs>
          <w:tab w:val="right" w:pos="9360"/>
        </w:tabs>
        <w:rPr>
          <w:rStyle w:val="PlaceholderText"/>
        </w:rPr>
      </w:pPr>
      <w:proofErr w:type="gramStart"/>
      <w:r>
        <w:rPr>
          <w:lang w:eastAsia="zh-CN"/>
        </w:rPr>
        <w:t>transactionMgr</w:t>
      </w:r>
      <w:r w:rsidR="00AE454D">
        <w:t>.processPayment</w:t>
      </w:r>
      <w:proofErr w:type="gramEnd"/>
      <w:r w:rsidR="00AE454D">
        <w:t>(activity, mResponseHandler);</w:t>
      </w:r>
      <w:r w:rsidR="00AE454D">
        <w:tab/>
      </w:r>
      <w:r w:rsidR="00AE454D">
        <w:rPr>
          <w:rStyle w:val="PlaceholderText"/>
        </w:rPr>
        <w:t>For EMV card</w:t>
      </w:r>
    </w:p>
    <w:p w14:paraId="68203133" w14:textId="77777777" w:rsidR="003B1C00" w:rsidRDefault="003B1C00" w:rsidP="003B1C00">
      <w:r>
        <w:t xml:space="preserve">The call to </w:t>
      </w:r>
      <w:r w:rsidRPr="004C1CB5">
        <w:rPr>
          <w:rStyle w:val="Code"/>
        </w:rPr>
        <w:t>processPayment</w:t>
      </w:r>
      <w:r>
        <w:t xml:space="preserve"> is asynchronous, and so uses a response handler. The response handler receives a </w:t>
      </w:r>
      <w:r w:rsidR="002A401C" w:rsidRPr="002A401C">
        <w:rPr>
          <w:rStyle w:val="Code"/>
        </w:rPr>
        <w:t>TransactionManager.PaymentResponse</w:t>
      </w:r>
      <w:r w:rsidR="002A401C">
        <w:t xml:space="preserve"> object if the operation succeeds (indicating that payment has been made), or a </w:t>
      </w:r>
      <w:r w:rsidR="002A401C" w:rsidRPr="002A401C">
        <w:rPr>
          <w:rStyle w:val="Code"/>
        </w:rPr>
        <w:t>PPError</w:t>
      </w:r>
      <w:r w:rsidR="002A401C">
        <w:t xml:space="preserve"> object if the operation fails</w:t>
      </w:r>
      <w:r>
        <w:t xml:space="preserve">. Do not go on to the next step until </w:t>
      </w:r>
      <w:r w:rsidR="002A401C">
        <w:t>the operation has succeeded</w:t>
      </w:r>
      <w:r>
        <w:t>.</w:t>
      </w:r>
    </w:p>
    <w:p w14:paraId="360C6F1C" w14:textId="77777777" w:rsidR="00AE454D" w:rsidRDefault="00AE454D" w:rsidP="00AE454D">
      <w:pPr>
        <w:rPr>
          <w:lang w:eastAsia="zh-CN"/>
        </w:rPr>
      </w:pPr>
      <w:r>
        <w:t xml:space="preserve">Finally, for a mag stripe card transaction only, call </w:t>
      </w:r>
      <w:r>
        <w:rPr>
          <w:lang w:eastAsia="zh-CN"/>
        </w:rPr>
        <w:t xml:space="preserve">the </w:t>
      </w:r>
      <w:r w:rsidRPr="004C1CB5">
        <w:rPr>
          <w:rStyle w:val="Code"/>
        </w:rPr>
        <w:t>TransactionManager</w:t>
      </w:r>
      <w:r w:rsidR="007505C5">
        <w:rPr>
          <w:rStyle w:val="Code"/>
        </w:rPr>
        <w:t xml:space="preserve"> </w:t>
      </w:r>
      <w:r w:rsidR="007505C5" w:rsidRPr="007505C5">
        <w:t>object</w:t>
      </w:r>
      <w:r w:rsidRPr="007505C5">
        <w:t>’s</w:t>
      </w:r>
      <w:r>
        <w:rPr>
          <w:lang w:eastAsia="zh-CN"/>
        </w:rPr>
        <w:t xml:space="preserve"> </w:t>
      </w:r>
      <w:r w:rsidR="007505C5">
        <w:rPr>
          <w:rStyle w:val="Code"/>
        </w:rPr>
        <w:t>finalizePayment</w:t>
      </w:r>
      <w:r>
        <w:rPr>
          <w:lang w:eastAsia="zh-CN"/>
        </w:rPr>
        <w:t xml:space="preserve"> method:</w:t>
      </w:r>
    </w:p>
    <w:p w14:paraId="160F4922" w14:textId="77777777" w:rsidR="00AE454D" w:rsidRPr="00AE454D" w:rsidRDefault="00BE4EB4" w:rsidP="00D444F6">
      <w:pPr>
        <w:pStyle w:val="CodeBox"/>
        <w:tabs>
          <w:tab w:val="right" w:pos="9360"/>
        </w:tabs>
        <w:rPr>
          <w:rStyle w:val="PlaceholderText"/>
        </w:rPr>
      </w:pPr>
      <w:proofErr w:type="gramStart"/>
      <w:r>
        <w:rPr>
          <w:lang w:eastAsia="zh-CN"/>
        </w:rPr>
        <w:t>transactionMgr</w:t>
      </w:r>
      <w:r w:rsidR="00AE454D" w:rsidRPr="007654E3">
        <w:t>.</w:t>
      </w:r>
      <w:r w:rsidR="00AE454D">
        <w:t>finalizePayment</w:t>
      </w:r>
      <w:proofErr w:type="gramEnd"/>
      <w:r w:rsidR="00AE454D" w:rsidRPr="007654E3">
        <w:t>(PaymentType.CARD_READER,</w:t>
      </w:r>
      <w:r w:rsidR="00D444F6">
        <w:t xml:space="preserve"> </w:t>
      </w:r>
      <w:r w:rsidR="00AE454D" w:rsidRPr="007654E3">
        <w:t>mResponseHandler);</w:t>
      </w:r>
      <w:r w:rsidR="00AE454D">
        <w:t>`</w:t>
      </w:r>
      <w:r w:rsidR="00AE454D">
        <w:tab/>
      </w:r>
      <w:r w:rsidR="00AE454D">
        <w:rPr>
          <w:rStyle w:val="PlaceholderText"/>
        </w:rPr>
        <w:t>For mag stripe card only</w:t>
      </w:r>
    </w:p>
    <w:p w14:paraId="63756D86" w14:textId="77777777" w:rsidR="003B1C00" w:rsidRDefault="003B1C00" w:rsidP="00AE454D">
      <w:r>
        <w:t xml:space="preserve">The </w:t>
      </w:r>
      <w:r w:rsidR="00AE454D">
        <w:t xml:space="preserve">call to </w:t>
      </w:r>
      <w:proofErr w:type="gramStart"/>
      <w:r w:rsidR="00AE454D" w:rsidRPr="004C1CB5">
        <w:rPr>
          <w:rStyle w:val="Code"/>
        </w:rPr>
        <w:t>finalizePayment</w:t>
      </w:r>
      <w:r w:rsidR="000E002B">
        <w:rPr>
          <w:rStyle w:val="Code"/>
        </w:rPr>
        <w:t>(</w:t>
      </w:r>
      <w:proofErr w:type="gramEnd"/>
      <w:r w:rsidR="000E002B">
        <w:rPr>
          <w:rStyle w:val="Code"/>
        </w:rPr>
        <w:t>)</w:t>
      </w:r>
      <w:r w:rsidR="00BE4EB4">
        <w:t xml:space="preserve"> </w:t>
      </w:r>
      <w:r>
        <w:t xml:space="preserve">is also </w:t>
      </w:r>
      <w:r w:rsidR="00BE4EB4">
        <w:t>asynchronous</w:t>
      </w:r>
      <w:r>
        <w:t xml:space="preserve">. The response handler receives </w:t>
      </w:r>
      <w:r w:rsidR="002A401C">
        <w:t xml:space="preserve">the same type of object as the </w:t>
      </w:r>
      <w:r w:rsidR="002A401C" w:rsidRPr="002A401C">
        <w:rPr>
          <w:rStyle w:val="Code"/>
        </w:rPr>
        <w:t>processPayment</w:t>
      </w:r>
      <w:r w:rsidR="002A401C">
        <w:t xml:space="preserve"> response handler when the operation succeeds or fails</w:t>
      </w:r>
      <w:r>
        <w:t>.</w:t>
      </w:r>
    </w:p>
    <w:p w14:paraId="2AF79528" w14:textId="77777777" w:rsidR="00883BBE" w:rsidRPr="00F521A8" w:rsidRDefault="00883BBE" w:rsidP="00883BBE">
      <w:pPr>
        <w:pStyle w:val="Heading3"/>
        <w:rPr>
          <w:b/>
        </w:rPr>
      </w:pPr>
      <w:bookmarkStart w:id="107" w:name="_Toc404251179"/>
      <w:bookmarkStart w:id="108" w:name="_Toc404599580"/>
      <w:bookmarkStart w:id="109" w:name="_Toc404599909"/>
      <w:bookmarkStart w:id="110" w:name="_Toc407179866"/>
      <w:bookmarkEnd w:id="102"/>
      <w:r w:rsidRPr="00A249A2">
        <w:lastRenderedPageBreak/>
        <w:t xml:space="preserve">Send </w:t>
      </w:r>
      <w:r w:rsidR="00285D57">
        <w:t xml:space="preserve">the customer </w:t>
      </w:r>
      <w:r w:rsidRPr="00A249A2">
        <w:t>a receipt</w:t>
      </w:r>
      <w:bookmarkEnd w:id="107"/>
      <w:bookmarkEnd w:id="108"/>
      <w:bookmarkEnd w:id="109"/>
      <w:bookmarkEnd w:id="110"/>
    </w:p>
    <w:p w14:paraId="7721F373" w14:textId="77777777" w:rsidR="00172F9E" w:rsidRDefault="00285D57" w:rsidP="00285D57">
      <w:bookmarkStart w:id="111" w:name="_Toc404251180"/>
      <w:r>
        <w:t xml:space="preserve">After a mag stripe transaction is successfully completed, the merchant can send the customer a receipt by calling the </w:t>
      </w:r>
      <w:r w:rsidRPr="00F8220B">
        <w:rPr>
          <w:rStyle w:val="Code"/>
        </w:rPr>
        <w:t>sendReceipt</w:t>
      </w:r>
      <w:r>
        <w:t xml:space="preserve"> method</w:t>
      </w:r>
      <w:r w:rsidR="00172F9E">
        <w:t>.</w:t>
      </w:r>
    </w:p>
    <w:p w14:paraId="6C856D66" w14:textId="77777777" w:rsidR="00172F9E" w:rsidRDefault="00172F9E" w:rsidP="00172F9E">
      <w:pPr>
        <w:pStyle w:val="CodeBox"/>
        <w:rPr>
          <w:lang w:eastAsia="zh-CN"/>
        </w:rPr>
      </w:pPr>
    </w:p>
    <w:p w14:paraId="55C2CE2D" w14:textId="77777777" w:rsidR="00172F9E" w:rsidRDefault="00172F9E" w:rsidP="00172F9E">
      <w:pPr>
        <w:rPr>
          <w:lang w:eastAsia="zh-CN"/>
        </w:rPr>
      </w:pPr>
      <w:r>
        <w:rPr>
          <w:lang w:eastAsia="zh-CN"/>
        </w:rPr>
        <w:t>This step applies to mag stripe transactions only. For EMV transactions the SDK sends the customer a receipt automatically.</w:t>
      </w:r>
    </w:p>
    <w:p w14:paraId="2D6C7262" w14:textId="77777777" w:rsidR="00285D57" w:rsidRDefault="00172F9E" w:rsidP="00285D57">
      <w:r>
        <w:t>The receipt may be delivered by email or by phone, depending on what contact information the customer gave.</w:t>
      </w:r>
    </w:p>
    <w:p w14:paraId="346CF1DE" w14:textId="77777777" w:rsidR="00883BBE" w:rsidRDefault="00883BBE" w:rsidP="00883BBE">
      <w:pPr>
        <w:pStyle w:val="Heading2"/>
      </w:pPr>
      <w:bookmarkStart w:id="112" w:name="_Toc404599581"/>
      <w:bookmarkStart w:id="113" w:name="_Toc404599910"/>
      <w:bookmarkStart w:id="114" w:name="_Toc407179867"/>
      <w:r>
        <w:t>Variations on the basic workflow</w:t>
      </w:r>
      <w:bookmarkEnd w:id="111"/>
      <w:bookmarkEnd w:id="112"/>
      <w:bookmarkEnd w:id="113"/>
      <w:bookmarkEnd w:id="114"/>
    </w:p>
    <w:p w14:paraId="5287AA70" w14:textId="77777777" w:rsidR="00883BBE" w:rsidRPr="00A630C4" w:rsidRDefault="00BB170C" w:rsidP="00883BBE">
      <w:pPr>
        <w:rPr>
          <w:lang w:eastAsia="zh-CN"/>
        </w:rPr>
      </w:pPr>
      <w:r>
        <w:rPr>
          <w:lang w:eastAsia="zh-CN"/>
        </w:rPr>
        <w:t>This section describes several variations on the basic workflow above.</w:t>
      </w:r>
    </w:p>
    <w:p w14:paraId="39A26DE5" w14:textId="77777777" w:rsidR="00883BBE" w:rsidRDefault="00883BBE" w:rsidP="00883BBE">
      <w:pPr>
        <w:pStyle w:val="Heading3"/>
      </w:pPr>
      <w:bookmarkStart w:id="115" w:name="_Toc404251181"/>
      <w:bookmarkStart w:id="116" w:name="_Toc404599582"/>
      <w:bookmarkStart w:id="117" w:name="_Toc404599911"/>
      <w:bookmarkStart w:id="118" w:name="_Toc407179868"/>
      <w:r>
        <w:t xml:space="preserve">A </w:t>
      </w:r>
      <w:r w:rsidR="00D9337E">
        <w:t xml:space="preserve">fixed-amount </w:t>
      </w:r>
      <w:r>
        <w:t>transaction</w:t>
      </w:r>
      <w:bookmarkEnd w:id="115"/>
      <w:bookmarkEnd w:id="116"/>
      <w:bookmarkEnd w:id="117"/>
      <w:bookmarkEnd w:id="118"/>
    </w:p>
    <w:p w14:paraId="275EB08D" w14:textId="77777777" w:rsidR="00D9337E" w:rsidRDefault="00D9337E" w:rsidP="00D9337E">
      <w:bookmarkStart w:id="119" w:name="_Toc404251182"/>
      <w:r>
        <w:t xml:space="preserve">A </w:t>
      </w:r>
      <w:r w:rsidRPr="00A34DE7">
        <w:rPr>
          <w:b/>
        </w:rPr>
        <w:t xml:space="preserve">fixed-amount transaction </w:t>
      </w:r>
      <w:r>
        <w:t>is one that specifies a fixed amount of payment due. Such a transaction has no invoice.</w:t>
      </w:r>
    </w:p>
    <w:p w14:paraId="76A7DA33" w14:textId="77777777" w:rsidR="00CD4188" w:rsidRDefault="00D9337E" w:rsidP="00D9337E">
      <w:r>
        <w:t>To start a fixed-</w:t>
      </w:r>
      <w:r w:rsidR="00CD4188">
        <w:t xml:space="preserve">amount </w:t>
      </w:r>
      <w:r>
        <w:t xml:space="preserve">transaction, call </w:t>
      </w:r>
      <w:proofErr w:type="gramStart"/>
      <w:r w:rsidR="00CD4188" w:rsidRPr="00DC3695">
        <w:rPr>
          <w:rStyle w:val="Code"/>
        </w:rPr>
        <w:t>TransactionManager.beginPayment(</w:t>
      </w:r>
      <w:proofErr w:type="gramEnd"/>
      <w:r w:rsidR="00CD4188" w:rsidRPr="00DC3695">
        <w:rPr>
          <w:rStyle w:val="Code"/>
        </w:rPr>
        <w:t>)</w:t>
      </w:r>
      <w:r w:rsidR="00CD4188">
        <w:t xml:space="preserve"> with the fixed </w:t>
      </w:r>
      <w:r>
        <w:t>a</w:t>
      </w:r>
      <w:r w:rsidR="00CD4188">
        <w:t>mount as a parameter:</w:t>
      </w:r>
    </w:p>
    <w:p w14:paraId="206AD396" w14:textId="77777777" w:rsidR="00CD4188" w:rsidRDefault="00CD4188" w:rsidP="00CD4188">
      <w:pPr>
        <w:pStyle w:val="CodeBox"/>
      </w:pPr>
      <w:r>
        <w:t>BigDecimal mFixedAmount = . . .;</w:t>
      </w:r>
    </w:p>
    <w:p w14:paraId="3D43DB1D" w14:textId="77777777" w:rsidR="00CD4188" w:rsidRDefault="00CD4188" w:rsidP="00CD4188">
      <w:pPr>
        <w:pStyle w:val="CodeBox"/>
      </w:pPr>
      <w:proofErr w:type="gramStart"/>
      <w:r>
        <w:t>transactionMgr.beginPa</w:t>
      </w:r>
      <w:r w:rsidR="00D9337E">
        <w:t>yment</w:t>
      </w:r>
      <w:proofErr w:type="gramEnd"/>
      <w:r>
        <w:t>(mFixedAmount);</w:t>
      </w:r>
    </w:p>
    <w:p w14:paraId="6F39B529" w14:textId="77777777" w:rsidR="00D9337E" w:rsidRDefault="00CD4188" w:rsidP="00CD4188">
      <w:r>
        <w:t>In addition to the fixed amount, you mu</w:t>
      </w:r>
      <w:r w:rsidR="00D9337E">
        <w:t>s</w:t>
      </w:r>
      <w:r>
        <w:t>t</w:t>
      </w:r>
      <w:r w:rsidR="00D9337E">
        <w:t xml:space="preserve"> </w:t>
      </w:r>
      <w:r>
        <w:t>spe</w:t>
      </w:r>
      <w:r w:rsidR="00D9337E">
        <w:t>c</w:t>
      </w:r>
      <w:r>
        <w:t xml:space="preserve">ify </w:t>
      </w:r>
      <w:r w:rsidR="00D9337E">
        <w:t>the mode</w:t>
      </w:r>
      <w:r>
        <w:t xml:space="preserve"> of payment (e.g., card reader)</w:t>
      </w:r>
      <w:r w:rsidR="00D9337E">
        <w:t xml:space="preserve"> and a callback handler that will be notified of the </w:t>
      </w:r>
      <w:r>
        <w:t xml:space="preserve">transaction </w:t>
      </w:r>
      <w:r w:rsidR="00D9337E">
        <w:t>status.</w:t>
      </w:r>
    </w:p>
    <w:p w14:paraId="13E7C6A1" w14:textId="77777777" w:rsidR="00A07E99" w:rsidRDefault="00A07E99" w:rsidP="00A07E99">
      <w:pPr>
        <w:pStyle w:val="Heading3"/>
      </w:pPr>
      <w:bookmarkStart w:id="120" w:name="_Toc384036586"/>
      <w:bookmarkStart w:id="121" w:name="_Toc404251191"/>
      <w:bookmarkStart w:id="122" w:name="_Toc404599583"/>
      <w:bookmarkStart w:id="123" w:name="_Toc404599912"/>
      <w:bookmarkStart w:id="124" w:name="_Toc407179869"/>
      <w:r>
        <w:t>Accepting a Signature</w:t>
      </w:r>
      <w:bookmarkEnd w:id="120"/>
      <w:bookmarkEnd w:id="121"/>
      <w:bookmarkEnd w:id="122"/>
      <w:bookmarkEnd w:id="123"/>
      <w:bookmarkEnd w:id="124"/>
    </w:p>
    <w:p w14:paraId="3DBBD525" w14:textId="77777777" w:rsidR="00A07E99" w:rsidRDefault="00A07E99" w:rsidP="00A07E99">
      <w:r>
        <w:t>After your app completes an invoice and receives a card-read notification, but before it pays the invoice, it can capture a signature image. (For some merchants and transaction-amounts, the PayPal Here SDK requires a signature before payment).</w:t>
      </w:r>
    </w:p>
    <w:p w14:paraId="03D2DD8E" w14:textId="77777777" w:rsidR="0062505E" w:rsidRDefault="0062505E" w:rsidP="0062505E">
      <w:r>
        <w:t>If a signature is required, the current SDK release requires capture of the signature before submission of a payment transaction; it is planned that a future release will not require this initial capture of a signature.</w:t>
      </w:r>
    </w:p>
    <w:p w14:paraId="64992D98" w14:textId="39BB33EB" w:rsidR="00F60CC0" w:rsidRDefault="00F60CC0" w:rsidP="00A07E99">
      <w:r>
        <w:rPr>
          <w:lang w:eastAsia="zh-CN"/>
        </w:rPr>
        <w:t xml:space="preserve">To pay an invoice with the result of a card swipe, you must first gather the signature image. The </w:t>
      </w:r>
      <w:r w:rsidRPr="00C71410">
        <w:rPr>
          <w:rStyle w:val="Code"/>
          <w:lang w:eastAsia="zh-CN"/>
        </w:rPr>
        <w:t>PPHSignatureView</w:t>
      </w:r>
      <w:r>
        <w:rPr>
          <w:lang w:eastAsia="zh-CN"/>
        </w:rPr>
        <w:t xml:space="preserve"> can be placed in a view controller of your own design and it will provide an image which can be sent to the API</w:t>
      </w:r>
      <w:r>
        <w:t>.</w:t>
      </w:r>
    </w:p>
    <w:p w14:paraId="69ECD14B" w14:textId="02E3CC74" w:rsidR="00A07E99" w:rsidRDefault="00A07E99" w:rsidP="00A07E99">
      <w:r>
        <w:lastRenderedPageBreak/>
        <w:t xml:space="preserve">Use the </w:t>
      </w:r>
      <w:r w:rsidRPr="008470EF">
        <w:rPr>
          <w:rStyle w:val="Code"/>
        </w:rPr>
        <w:t>TransactionManager</w:t>
      </w:r>
      <w:r>
        <w:t xml:space="preserve"> class’s </w:t>
      </w:r>
      <w:r w:rsidRPr="008470EF">
        <w:rPr>
          <w:rStyle w:val="Code"/>
        </w:rPr>
        <w:t>finalizePaymentForTransaction</w:t>
      </w:r>
      <w:r>
        <w:t xml:space="preserve"> method, which finalizes the payment. </w:t>
      </w:r>
      <w:ins w:id="125" w:author="Kash Baghaei" w:date="2015-01-06T12:58:00Z">
        <w:r w:rsidR="00CC1AA6">
          <w:t xml:space="preserve"> </w:t>
        </w:r>
      </w:ins>
    </w:p>
    <w:p w14:paraId="429422B4" w14:textId="77777777" w:rsidR="00883BBE" w:rsidRDefault="00883BBE" w:rsidP="00883BBE">
      <w:pPr>
        <w:pStyle w:val="Heading3"/>
      </w:pPr>
      <w:bookmarkStart w:id="126" w:name="_Toc404599584"/>
      <w:bookmarkStart w:id="127" w:name="_Toc404599913"/>
      <w:bookmarkStart w:id="128" w:name="_Toc407179870"/>
      <w:r>
        <w:t>A card not present transaction</w:t>
      </w:r>
      <w:bookmarkEnd w:id="119"/>
      <w:bookmarkEnd w:id="126"/>
      <w:bookmarkEnd w:id="127"/>
      <w:bookmarkEnd w:id="128"/>
    </w:p>
    <w:p w14:paraId="4804298F" w14:textId="77777777" w:rsidR="0010731C" w:rsidRDefault="00647F38" w:rsidP="00647F38">
      <w:pPr>
        <w:rPr>
          <w:lang w:eastAsia="zh-CN"/>
        </w:rPr>
      </w:pPr>
      <w:r>
        <w:rPr>
          <w:lang w:eastAsia="zh-CN"/>
        </w:rPr>
        <w:t xml:space="preserve">To start a </w:t>
      </w:r>
      <w:r w:rsidRPr="00A34DE7">
        <w:rPr>
          <w:b/>
        </w:rPr>
        <w:t>card not present transaction,</w:t>
      </w:r>
      <w:r w:rsidRPr="00647F38">
        <w:t xml:space="preserve"> </w:t>
      </w:r>
      <w:r w:rsidR="002C2BD9">
        <w:t>create a ManualEntryCardData object and set the card’s card number, expiration</w:t>
      </w:r>
      <w:r w:rsidR="002C2BD9">
        <w:rPr>
          <w:lang w:eastAsia="zh-CN"/>
        </w:rPr>
        <w:t xml:space="preserve"> date, CCV2, and </w:t>
      </w:r>
      <w:proofErr w:type="gramStart"/>
      <w:r w:rsidR="0010731C">
        <w:rPr>
          <w:lang w:eastAsia="zh-CN"/>
        </w:rPr>
        <w:t>card</w:t>
      </w:r>
      <w:r>
        <w:rPr>
          <w:lang w:eastAsia="zh-CN"/>
        </w:rPr>
        <w:t xml:space="preserve"> </w:t>
      </w:r>
      <w:r w:rsidR="0010731C">
        <w:rPr>
          <w:lang w:eastAsia="zh-CN"/>
        </w:rPr>
        <w:t>holder</w:t>
      </w:r>
      <w:proofErr w:type="gramEnd"/>
      <w:r w:rsidR="0010731C">
        <w:rPr>
          <w:lang w:eastAsia="zh-CN"/>
        </w:rPr>
        <w:t xml:space="preserve"> n</w:t>
      </w:r>
      <w:r>
        <w:rPr>
          <w:lang w:eastAsia="zh-CN"/>
        </w:rPr>
        <w:t>a</w:t>
      </w:r>
      <w:r w:rsidR="0010731C">
        <w:rPr>
          <w:lang w:eastAsia="zh-CN"/>
        </w:rPr>
        <w:t>me.</w:t>
      </w:r>
    </w:p>
    <w:p w14:paraId="62BB2871" w14:textId="77777777" w:rsidR="00B1102D" w:rsidRDefault="00B1102D" w:rsidP="0010731C">
      <w:pPr>
        <w:pStyle w:val="CodeBox"/>
        <w:rPr>
          <w:lang w:eastAsia="zh-CN"/>
        </w:rPr>
      </w:pPr>
      <w:proofErr w:type="gramStart"/>
      <w:r>
        <w:rPr>
          <w:lang w:eastAsia="zh-CN"/>
        </w:rPr>
        <w:t>private</w:t>
      </w:r>
      <w:proofErr w:type="gramEnd"/>
      <w:r>
        <w:rPr>
          <w:lang w:eastAsia="zh-CN"/>
        </w:rPr>
        <w:t xml:space="preserve"> String</w:t>
      </w:r>
    </w:p>
    <w:p w14:paraId="410B5A8E" w14:textId="77777777" w:rsidR="0010731C" w:rsidRDefault="00B1102D" w:rsidP="0010731C">
      <w:pPr>
        <w:pStyle w:val="CodeBox"/>
        <w:rPr>
          <w:lang w:eastAsia="zh-CN"/>
        </w:rPr>
      </w:pPr>
      <w:r>
        <w:rPr>
          <w:lang w:eastAsia="zh-CN"/>
        </w:rPr>
        <w:t xml:space="preserve">    </w:t>
      </w:r>
      <w:proofErr w:type="gramStart"/>
      <w:r w:rsidR="0080330B">
        <w:rPr>
          <w:lang w:eastAsia="zh-CN"/>
        </w:rPr>
        <w:t>cardNumber</w:t>
      </w:r>
      <w:proofErr w:type="gramEnd"/>
      <w:r w:rsidR="00CC4D6A">
        <w:rPr>
          <w:lang w:eastAsia="zh-CN"/>
        </w:rPr>
        <w:t xml:space="preserve"> = . . .</w:t>
      </w:r>
      <w:r>
        <w:rPr>
          <w:lang w:eastAsia="zh-CN"/>
        </w:rPr>
        <w:t>,</w:t>
      </w:r>
    </w:p>
    <w:p w14:paraId="6B9DDBD1" w14:textId="77777777" w:rsidR="0010731C" w:rsidRDefault="00B1102D" w:rsidP="0010731C">
      <w:pPr>
        <w:pStyle w:val="CodeBox"/>
        <w:rPr>
          <w:lang w:eastAsia="zh-CN"/>
        </w:rPr>
      </w:pPr>
      <w:r>
        <w:rPr>
          <w:lang w:eastAsia="zh-CN"/>
        </w:rPr>
        <w:t xml:space="preserve">    </w:t>
      </w:r>
      <w:proofErr w:type="gramStart"/>
      <w:r w:rsidR="0010731C">
        <w:rPr>
          <w:lang w:eastAsia="zh-CN"/>
        </w:rPr>
        <w:t>expDate</w:t>
      </w:r>
      <w:proofErr w:type="gramEnd"/>
      <w:r w:rsidR="00CC4D6A">
        <w:rPr>
          <w:lang w:eastAsia="zh-CN"/>
        </w:rPr>
        <w:t xml:space="preserve"> = . . .</w:t>
      </w:r>
      <w:r>
        <w:rPr>
          <w:lang w:eastAsia="zh-CN"/>
        </w:rPr>
        <w:t>,</w:t>
      </w:r>
    </w:p>
    <w:p w14:paraId="2206BFCA" w14:textId="77777777" w:rsidR="0010731C" w:rsidRDefault="00B1102D" w:rsidP="0010731C">
      <w:pPr>
        <w:pStyle w:val="CodeBox"/>
        <w:rPr>
          <w:lang w:eastAsia="zh-CN"/>
        </w:rPr>
      </w:pPr>
      <w:r>
        <w:rPr>
          <w:lang w:eastAsia="zh-CN"/>
        </w:rPr>
        <w:t xml:space="preserve">    </w:t>
      </w:r>
      <w:r w:rsidR="0010731C">
        <w:rPr>
          <w:lang w:eastAsia="zh-CN"/>
        </w:rPr>
        <w:t>ccv</w:t>
      </w:r>
      <w:r w:rsidR="00CC4D6A">
        <w:rPr>
          <w:lang w:eastAsia="zh-CN"/>
        </w:rPr>
        <w:t>2 = . . .</w:t>
      </w:r>
      <w:r>
        <w:rPr>
          <w:lang w:eastAsia="zh-CN"/>
        </w:rPr>
        <w:t>,</w:t>
      </w:r>
    </w:p>
    <w:p w14:paraId="77F85A5B" w14:textId="77777777" w:rsidR="0010731C" w:rsidRDefault="00B1102D" w:rsidP="0010731C">
      <w:pPr>
        <w:pStyle w:val="CodeBox"/>
        <w:rPr>
          <w:lang w:eastAsia="zh-CN"/>
        </w:rPr>
      </w:pPr>
      <w:r>
        <w:rPr>
          <w:lang w:eastAsia="zh-CN"/>
        </w:rPr>
        <w:t xml:space="preserve">    </w:t>
      </w:r>
      <w:proofErr w:type="gramStart"/>
      <w:r w:rsidR="00CC4D6A">
        <w:rPr>
          <w:lang w:eastAsia="zh-CN"/>
        </w:rPr>
        <w:t>cardholder</w:t>
      </w:r>
      <w:proofErr w:type="gramEnd"/>
      <w:r w:rsidR="00CC4D6A">
        <w:rPr>
          <w:lang w:eastAsia="zh-CN"/>
        </w:rPr>
        <w:t xml:space="preserve"> = . . .;</w:t>
      </w:r>
    </w:p>
    <w:p w14:paraId="0DAF5B2F" w14:textId="77777777" w:rsidR="0010731C" w:rsidRDefault="0010731C" w:rsidP="0010731C">
      <w:pPr>
        <w:pStyle w:val="CodeBox"/>
        <w:rPr>
          <w:lang w:eastAsia="zh-CN"/>
        </w:rPr>
      </w:pPr>
      <w:r>
        <w:rPr>
          <w:lang w:eastAsia="zh-CN"/>
        </w:rPr>
        <w:t xml:space="preserve">ManualEntryCardData manualEntry = </w:t>
      </w:r>
      <w:r>
        <w:rPr>
          <w:lang w:eastAsia="zh-CN"/>
        </w:rPr>
        <w:br/>
      </w:r>
      <w:proofErr w:type="gramStart"/>
      <w:r>
        <w:rPr>
          <w:lang w:eastAsia="zh-CN"/>
        </w:rPr>
        <w:t xml:space="preserve">        DomainFactory.newManualEntryCardData</w:t>
      </w:r>
      <w:proofErr w:type="gramEnd"/>
      <w:r>
        <w:rPr>
          <w:lang w:eastAsia="zh-CN"/>
        </w:rPr>
        <w:t>(</w:t>
      </w:r>
      <w:r w:rsidR="0080330B">
        <w:rPr>
          <w:lang w:eastAsia="zh-CN"/>
        </w:rPr>
        <w:t>cardNumber</w:t>
      </w:r>
      <w:r w:rsidR="00CC4D6A">
        <w:rPr>
          <w:lang w:eastAsia="zh-CN"/>
        </w:rPr>
        <w:t>, expDate, ccv2</w:t>
      </w:r>
      <w:r>
        <w:rPr>
          <w:lang w:eastAsia="zh-CN"/>
        </w:rPr>
        <w:t>);</w:t>
      </w:r>
    </w:p>
    <w:p w14:paraId="1B49D2F3" w14:textId="77777777" w:rsidR="0010731C" w:rsidRDefault="0010731C" w:rsidP="0010731C">
      <w:pPr>
        <w:pStyle w:val="CodeBox"/>
        <w:rPr>
          <w:lang w:eastAsia="zh-CN"/>
        </w:rPr>
      </w:pPr>
      <w:r>
        <w:rPr>
          <w:lang w:eastAsia="zh-CN"/>
        </w:rPr>
        <w:t>manuLEntry.setCardHoldersName = cardholder;</w:t>
      </w:r>
    </w:p>
    <w:p w14:paraId="7A2E6294" w14:textId="7CBA4367" w:rsidR="0010731C" w:rsidRDefault="0010731C" w:rsidP="00647F38">
      <w:pPr>
        <w:rPr>
          <w:lang w:eastAsia="zh-CN"/>
        </w:rPr>
      </w:pPr>
      <w:r>
        <w:rPr>
          <w:lang w:eastAsia="zh-CN"/>
        </w:rPr>
        <w:t xml:space="preserve">Complete the transaction </w:t>
      </w:r>
      <w:ins w:id="129" w:author="Harish Yarlagadda" w:date="2015-01-13T14:16:00Z">
        <w:r w:rsidR="00972290">
          <w:rPr>
            <w:lang w:eastAsia="zh-CN"/>
          </w:rPr>
          <w:t xml:space="preserve">in the same way as </w:t>
        </w:r>
      </w:ins>
      <w:ins w:id="130" w:author="Harish Yarlagadda" w:date="2015-01-13T14:17:00Z">
        <w:r w:rsidR="00972290">
          <w:rPr>
            <w:lang w:eastAsia="zh-CN"/>
          </w:rPr>
          <w:t xml:space="preserve">calling </w:t>
        </w:r>
      </w:ins>
      <w:ins w:id="131" w:author="Harish Yarlagadda" w:date="2015-01-13T14:16:00Z">
        <w:r w:rsidR="00972290">
          <w:rPr>
            <w:lang w:eastAsia="zh-CN"/>
          </w:rPr>
          <w:t xml:space="preserve">processPayment </w:t>
        </w:r>
      </w:ins>
      <w:ins w:id="132" w:author="Kash Baghaei" w:date="2015-01-13T14:44:00Z">
        <w:r w:rsidR="00771377">
          <w:rPr>
            <w:lang w:eastAsia="zh-CN"/>
          </w:rPr>
          <w:t>f</w:t>
        </w:r>
      </w:ins>
      <w:ins w:id="133" w:author="Harish Yarlagadda" w:date="2015-01-13T14:16:00Z">
        <w:r w:rsidR="00972290">
          <w:rPr>
            <w:lang w:eastAsia="zh-CN"/>
          </w:rPr>
          <w:t xml:space="preserve">or </w:t>
        </w:r>
      </w:ins>
      <w:hyperlink w:anchor="_Authorization_and_capture" w:history="1">
        <w:r w:rsidRPr="0010731C">
          <w:rPr>
            <w:rStyle w:val="Hyperlink"/>
            <w:lang w:eastAsia="zh-CN"/>
          </w:rPr>
          <w:t>authorize and capture transaction</w:t>
        </w:r>
      </w:hyperlink>
      <w:r>
        <w:rPr>
          <w:lang w:eastAsia="zh-CN"/>
        </w:rPr>
        <w:t>.</w:t>
      </w:r>
    </w:p>
    <w:p w14:paraId="6088D1B5" w14:textId="77777777" w:rsidR="00883BBE" w:rsidRDefault="00883BBE" w:rsidP="00883BBE">
      <w:pPr>
        <w:pStyle w:val="Heading3"/>
      </w:pPr>
      <w:bookmarkStart w:id="134" w:name="_Toc404251183"/>
      <w:bookmarkStart w:id="135" w:name="_Toc404599585"/>
      <w:bookmarkStart w:id="136" w:name="_Toc404599914"/>
      <w:bookmarkStart w:id="137" w:name="_Toc407179871"/>
      <w:r>
        <w:t>A check-in transaction</w:t>
      </w:r>
      <w:bookmarkEnd w:id="134"/>
      <w:bookmarkEnd w:id="135"/>
      <w:bookmarkEnd w:id="136"/>
      <w:bookmarkEnd w:id="137"/>
    </w:p>
    <w:p w14:paraId="7BE1F606" w14:textId="77777777" w:rsidR="001C4311" w:rsidRDefault="00923E93" w:rsidP="00883BBE">
      <w:r>
        <w:rPr>
          <w:lang w:eastAsia="zh-CN"/>
        </w:rPr>
        <w:t xml:space="preserve">A transaction that is paid from a PayPal account rather than a card account is called a </w:t>
      </w:r>
      <w:r w:rsidRPr="00A34DE7">
        <w:rPr>
          <w:b/>
        </w:rPr>
        <w:t>check-in transaction</w:t>
      </w:r>
      <w:r>
        <w:t xml:space="preserve"> because it uses a workflow in which a customer creates a tab by checking in to a merchant location. For a more complete summary of the check-in transaction workflow, see </w:t>
      </w:r>
      <w:r>
        <w:fldChar w:fldCharType="begin"/>
      </w:r>
      <w:r>
        <w:instrText xml:space="preserve"> REF _Ref404583858 \r \h </w:instrText>
      </w:r>
      <w:r>
        <w:fldChar w:fldCharType="separate"/>
      </w:r>
      <w:r>
        <w:t>Chapter 1</w:t>
      </w:r>
      <w:r>
        <w:fldChar w:fldCharType="end"/>
      </w:r>
      <w:r>
        <w:t xml:space="preserve">, </w:t>
      </w:r>
      <w:hyperlink w:anchor="_Overview" w:history="1">
        <w:r w:rsidRPr="00923E93">
          <w:rPr>
            <w:rStyle w:val="Hyperlink"/>
          </w:rPr>
          <w:t>Overview</w:t>
        </w:r>
      </w:hyperlink>
      <w:r>
        <w:t xml:space="preserve">. For detailed information about check-in transactions, see the </w:t>
      </w:r>
      <w:proofErr w:type="gramStart"/>
      <w:r w:rsidR="001C4311">
        <w:t>Before</w:t>
      </w:r>
      <w:proofErr w:type="gramEnd"/>
      <w:r w:rsidR="001C4311">
        <w:t xml:space="preserve"> you start a check-in transaction, the customer must be checked in to the merchant location.</w:t>
      </w:r>
    </w:p>
    <w:p w14:paraId="26A84C40" w14:textId="77777777" w:rsidR="001C4311" w:rsidRDefault="001C4311" w:rsidP="00883BBE">
      <w:r>
        <w:t xml:space="preserve">First you must get a list of checked-in customers. </w:t>
      </w:r>
      <w:r w:rsidR="00E25F50">
        <w:t xml:space="preserve">Create </w:t>
      </w:r>
      <w:r>
        <w:t xml:space="preserve">a </w:t>
      </w:r>
      <w:r w:rsidRPr="001C4311">
        <w:rPr>
          <w:rStyle w:val="Code"/>
        </w:rPr>
        <w:t>List</w:t>
      </w:r>
      <w:r>
        <w:t xml:space="preserve"> object to hold the list of checked-in customers; then call </w:t>
      </w:r>
      <w:proofErr w:type="gramStart"/>
      <w:r w:rsidRPr="001C4311">
        <w:rPr>
          <w:rStyle w:val="Code"/>
        </w:rPr>
        <w:t>MerchantManager.getCheckedInClientsList(</w:t>
      </w:r>
      <w:proofErr w:type="gramEnd"/>
      <w:r w:rsidRPr="001C4311">
        <w:rPr>
          <w:rStyle w:val="Code"/>
        </w:rPr>
        <w:t>)</w:t>
      </w:r>
      <w:r w:rsidRPr="00E25F50">
        <w:t>.</w:t>
      </w:r>
      <w:r w:rsidR="00E25F50">
        <w:t xml:space="preserve"> That method expects one parameter, a </w:t>
      </w:r>
      <w:r w:rsidR="00E25F50" w:rsidRPr="00E25F50">
        <w:rPr>
          <w:rStyle w:val="Code"/>
        </w:rPr>
        <w:t>DefaultResponseHandler</w:t>
      </w:r>
      <w:r w:rsidR="00E25F50">
        <w:t xml:space="preserve"> whose onSuccess method receives the list of checked-in customers.</w:t>
      </w:r>
    </w:p>
    <w:p w14:paraId="218207B2" w14:textId="77777777" w:rsidR="00E25F50" w:rsidRDefault="00E25F50" w:rsidP="001C4311">
      <w:pPr>
        <w:pStyle w:val="CodeBox"/>
      </w:pPr>
      <w:r>
        <w:t xml:space="preserve">MerchantManger merchantMgr = </w:t>
      </w:r>
      <w:proofErr w:type="gramStart"/>
      <w:r>
        <w:t>PayPalHereSDK.getMerchantManager(</w:t>
      </w:r>
      <w:proofErr w:type="gramEnd"/>
      <w:r>
        <w:t>);</w:t>
      </w:r>
    </w:p>
    <w:p w14:paraId="146E0657" w14:textId="77777777" w:rsidR="00E25F50" w:rsidRDefault="00E25F50" w:rsidP="001C4311">
      <w:pPr>
        <w:pStyle w:val="CodeBox"/>
      </w:pPr>
      <w:proofErr w:type="gramStart"/>
      <w:r>
        <w:t>m</w:t>
      </w:r>
      <w:r w:rsidR="001C4311">
        <w:t>erchantMgr.getCheckedInClient</w:t>
      </w:r>
      <w:proofErr w:type="gramEnd"/>
      <w:r w:rsidR="001C4311">
        <w:t>(</w:t>
      </w:r>
    </w:p>
    <w:p w14:paraId="5BF606CE" w14:textId="77777777" w:rsidR="00E25F50" w:rsidRDefault="00E25F50" w:rsidP="001C4311">
      <w:pPr>
        <w:pStyle w:val="CodeBox"/>
      </w:pPr>
      <w:r>
        <w:t xml:space="preserve">        </w:t>
      </w:r>
      <w:proofErr w:type="gramStart"/>
      <w:r w:rsidR="001C4311">
        <w:t>new</w:t>
      </w:r>
      <w:proofErr w:type="gramEnd"/>
      <w:r w:rsidR="001C4311">
        <w:t xml:space="preserve"> DefaultResponseHandler&lt;</w:t>
      </w:r>
    </w:p>
    <w:p w14:paraId="086FE674" w14:textId="77777777" w:rsidR="00E25F50" w:rsidRDefault="00E25F50" w:rsidP="001C4311">
      <w:pPr>
        <w:pStyle w:val="CodeBox"/>
      </w:pPr>
      <w:r>
        <w:t xml:space="preserve">                </w:t>
      </w:r>
      <w:r w:rsidR="001C4311">
        <w:t>List&lt;CheckedInClient&gt;,</w:t>
      </w:r>
    </w:p>
    <w:p w14:paraId="47E8ACE8" w14:textId="77777777" w:rsidR="00E25F50" w:rsidRDefault="00E25F50" w:rsidP="001C4311">
      <w:pPr>
        <w:pStyle w:val="CodeBox"/>
      </w:pPr>
      <w:r>
        <w:t xml:space="preserve">                </w:t>
      </w:r>
      <w:proofErr w:type="gramStart"/>
      <w:r w:rsidR="001C4311">
        <w:t>PPError{</w:t>
      </w:r>
      <w:proofErr w:type="gramEnd"/>
      <w:r w:rsidR="001C4311">
        <w:t>MerchantManager.merchantErrors&gt;</w:t>
      </w:r>
    </w:p>
    <w:p w14:paraId="443E2609" w14:textId="77777777" w:rsidR="001C4311" w:rsidRDefault="00E25F50" w:rsidP="001C4311">
      <w:pPr>
        <w:pStyle w:val="CodeBox"/>
      </w:pPr>
      <w:r>
        <w:t xml:space="preserve">        </w:t>
      </w:r>
      <w:r w:rsidR="001C4311">
        <w:t>&gt;()</w:t>
      </w:r>
      <w:r>
        <w:t xml:space="preserve"> </w:t>
      </w:r>
      <w:r w:rsidR="001C4311">
        <w:t>{</w:t>
      </w:r>
    </w:p>
    <w:p w14:paraId="1F45F460" w14:textId="77777777" w:rsidR="00B008F9" w:rsidRDefault="00B008F9" w:rsidP="00B008F9">
      <w:pPr>
        <w:pStyle w:val="CodeBox"/>
      </w:pPr>
      <w:r>
        <w:t xml:space="preserve">            @Override</w:t>
      </w:r>
    </w:p>
    <w:p w14:paraId="59BCB6D4" w14:textId="77777777" w:rsidR="00E25F50" w:rsidRDefault="00B008F9" w:rsidP="001C4311">
      <w:pPr>
        <w:pStyle w:val="CodeBox"/>
      </w:pPr>
      <w:r>
        <w:t xml:space="preserve">        </w:t>
      </w:r>
      <w:r w:rsidR="00E25F50">
        <w:t xml:space="preserve">    </w:t>
      </w:r>
      <w:proofErr w:type="gramStart"/>
      <w:r w:rsidR="00E25F50">
        <w:t>public</w:t>
      </w:r>
      <w:proofErr w:type="gramEnd"/>
      <w:r w:rsidR="00E25F50">
        <w:t xml:space="preserve"> void onSuccess(List&lt;CheckedInClient&gt; checkedInList) {</w:t>
      </w:r>
    </w:p>
    <w:p w14:paraId="37BEC672" w14:textId="77777777" w:rsidR="00E25F50" w:rsidRDefault="00E25F50" w:rsidP="001C4311">
      <w:pPr>
        <w:pStyle w:val="CodeBox"/>
      </w:pPr>
      <w:r>
        <w:t xml:space="preserve">        </w:t>
      </w:r>
      <w:r w:rsidR="00B008F9">
        <w:t xml:space="preserve">        </w:t>
      </w:r>
      <w:r>
        <w:t>// Display list of checked-in customers and invite the cashier to select one.</w:t>
      </w:r>
    </w:p>
    <w:p w14:paraId="2CCFDEAE" w14:textId="77777777" w:rsidR="00E25F50" w:rsidRDefault="00B008F9" w:rsidP="001C4311">
      <w:pPr>
        <w:pStyle w:val="CodeBox"/>
      </w:pPr>
      <w:r>
        <w:t xml:space="preserve">        </w:t>
      </w:r>
      <w:r w:rsidR="00E25F50">
        <w:t xml:space="preserve">        . . .</w:t>
      </w:r>
    </w:p>
    <w:p w14:paraId="3D9E75D4" w14:textId="77777777" w:rsidR="00E25F50" w:rsidRDefault="00B008F9" w:rsidP="001C4311">
      <w:pPr>
        <w:pStyle w:val="CodeBox"/>
      </w:pPr>
      <w:r>
        <w:t xml:space="preserve">        </w:t>
      </w:r>
      <w:r w:rsidR="00E25F50">
        <w:t xml:space="preserve">    }</w:t>
      </w:r>
    </w:p>
    <w:p w14:paraId="031B1DD6" w14:textId="77777777" w:rsidR="00B008F9" w:rsidRDefault="00B008F9" w:rsidP="00B008F9">
      <w:pPr>
        <w:pStyle w:val="CodeBox"/>
      </w:pPr>
      <w:r>
        <w:t xml:space="preserve">            @Override</w:t>
      </w:r>
    </w:p>
    <w:p w14:paraId="425449B9" w14:textId="77777777" w:rsidR="00E25F50" w:rsidRDefault="00B008F9" w:rsidP="001C4311">
      <w:pPr>
        <w:pStyle w:val="CodeBox"/>
      </w:pPr>
      <w:r>
        <w:t xml:space="preserve">        </w:t>
      </w:r>
      <w:r w:rsidR="00E25F50">
        <w:t xml:space="preserve">    </w:t>
      </w:r>
      <w:proofErr w:type="gramStart"/>
      <w:r w:rsidR="00E25F50">
        <w:t>public</w:t>
      </w:r>
      <w:proofErr w:type="gramEnd"/>
      <w:r w:rsidR="00E25F50">
        <w:t xml:space="preserve"> void onError(PPError&lt;MerchantManager.merchantErrors&gt; errors) {</w:t>
      </w:r>
    </w:p>
    <w:p w14:paraId="369D13C7" w14:textId="77777777" w:rsidR="00E25F50" w:rsidRDefault="00E25F50" w:rsidP="001C4311">
      <w:pPr>
        <w:pStyle w:val="CodeBox"/>
      </w:pPr>
      <w:r>
        <w:t xml:space="preserve">        </w:t>
      </w:r>
      <w:r w:rsidR="00B008F9">
        <w:t xml:space="preserve">        </w:t>
      </w:r>
      <w:r>
        <w:t>// Handle an error.</w:t>
      </w:r>
    </w:p>
    <w:p w14:paraId="430C9468" w14:textId="77777777" w:rsidR="00E25F50" w:rsidRDefault="00B008F9" w:rsidP="001C4311">
      <w:pPr>
        <w:pStyle w:val="CodeBox"/>
      </w:pPr>
      <w:r>
        <w:lastRenderedPageBreak/>
        <w:t xml:space="preserve">       </w:t>
      </w:r>
      <w:r w:rsidR="00E25F50">
        <w:t xml:space="preserve">       </w:t>
      </w:r>
      <w:r>
        <w:t xml:space="preserve"> </w:t>
      </w:r>
      <w:r w:rsidR="00E25F50">
        <w:t xml:space="preserve"> . . .</w:t>
      </w:r>
    </w:p>
    <w:p w14:paraId="54A62ED3" w14:textId="77777777" w:rsidR="00E25F50" w:rsidRDefault="00E25F50" w:rsidP="001C4311">
      <w:pPr>
        <w:pStyle w:val="CodeBox"/>
      </w:pPr>
      <w:r>
        <w:t xml:space="preserve">    </w:t>
      </w:r>
      <w:r w:rsidR="00B008F9">
        <w:t xml:space="preserve">        </w:t>
      </w:r>
      <w:r>
        <w:t>}</w:t>
      </w:r>
    </w:p>
    <w:p w14:paraId="065F34B7" w14:textId="77777777" w:rsidR="00B008F9" w:rsidRDefault="00B008F9" w:rsidP="001C4311">
      <w:pPr>
        <w:pStyle w:val="CodeBox"/>
      </w:pPr>
      <w:r>
        <w:t xml:space="preserve">        }</w:t>
      </w:r>
    </w:p>
    <w:p w14:paraId="0D75FEB7" w14:textId="77777777" w:rsidR="00E25F50" w:rsidRDefault="00E25F50" w:rsidP="001C4311">
      <w:pPr>
        <w:pStyle w:val="CodeBox"/>
      </w:pPr>
      <w:r>
        <w:t>}</w:t>
      </w:r>
    </w:p>
    <w:p w14:paraId="02B968BC" w14:textId="77777777" w:rsidR="001C4311" w:rsidRDefault="001C4311" w:rsidP="001C4311">
      <w:r>
        <w:t>Display the list to the cashier and invite them to select the checked-in customer who is paying.</w:t>
      </w:r>
      <w:r w:rsidR="00D75B59">
        <w:t xml:space="preserve"> In the code above, this would be done in </w:t>
      </w:r>
      <w:proofErr w:type="gramStart"/>
      <w:r w:rsidR="00D75B59" w:rsidRPr="00D75B59">
        <w:rPr>
          <w:rStyle w:val="Code"/>
        </w:rPr>
        <w:t>onSuccess(</w:t>
      </w:r>
      <w:proofErr w:type="gramEnd"/>
      <w:r w:rsidR="00D75B59" w:rsidRPr="00D75B59">
        <w:rPr>
          <w:rStyle w:val="Code"/>
        </w:rPr>
        <w:t>)</w:t>
      </w:r>
      <w:r w:rsidR="00D75B59">
        <w:t>.</w:t>
      </w:r>
    </w:p>
    <w:p w14:paraId="1DF394E5" w14:textId="2D038A9B" w:rsidR="00EE4613" w:rsidRDefault="00EE4613" w:rsidP="00EE4613">
      <w:pPr>
        <w:rPr>
          <w:lang w:eastAsia="zh-CN"/>
        </w:rPr>
      </w:pPr>
      <w:bookmarkStart w:id="138" w:name="_Authorization_and_capture"/>
      <w:bookmarkStart w:id="139" w:name="_Toc404251184"/>
      <w:bookmarkEnd w:id="138"/>
      <w:r>
        <w:rPr>
          <w:lang w:eastAsia="zh-CN"/>
        </w:rPr>
        <w:t>Complete the transaction using the</w:t>
      </w:r>
      <w:ins w:id="140" w:author="Harish Yarlagadda" w:date="2015-01-13T14:17:00Z">
        <w:r w:rsidR="00972290">
          <w:rPr>
            <w:lang w:eastAsia="zh-CN"/>
          </w:rPr>
          <w:t xml:space="preserve"> same</w:t>
        </w:r>
      </w:ins>
      <w:r>
        <w:rPr>
          <w:lang w:eastAsia="zh-CN"/>
        </w:rPr>
        <w:t xml:space="preserve"> procedure </w:t>
      </w:r>
      <w:ins w:id="141" w:author="Harish Yarlagadda" w:date="2015-01-13T14:17:00Z">
        <w:r w:rsidR="00972290">
          <w:rPr>
            <w:lang w:eastAsia="zh-CN"/>
          </w:rPr>
          <w:t xml:space="preserve">as calling processPaymet </w:t>
        </w:r>
      </w:ins>
      <w:ins w:id="142" w:author="Kash Baghaei" w:date="2015-01-13T14:44:00Z">
        <w:r w:rsidR="00771377">
          <w:rPr>
            <w:lang w:eastAsia="zh-CN"/>
          </w:rPr>
          <w:t>f</w:t>
        </w:r>
      </w:ins>
      <w:ins w:id="143" w:author="Harish Yarlagadda" w:date="2015-01-13T14:17:00Z">
        <w:r w:rsidR="00972290">
          <w:rPr>
            <w:lang w:eastAsia="zh-CN"/>
          </w:rPr>
          <w:t xml:space="preserve">or </w:t>
        </w:r>
      </w:ins>
      <w:hyperlink w:anchor="_Authorization_and_capture" w:history="1">
        <w:r w:rsidRPr="0010731C">
          <w:rPr>
            <w:rStyle w:val="Hyperlink"/>
            <w:lang w:eastAsia="zh-CN"/>
          </w:rPr>
          <w:t xml:space="preserve">authorize </w:t>
        </w:r>
        <w:bookmarkStart w:id="144" w:name="_GoBack"/>
        <w:bookmarkEnd w:id="144"/>
        <w:r w:rsidRPr="0010731C">
          <w:rPr>
            <w:rStyle w:val="Hyperlink"/>
            <w:lang w:eastAsia="zh-CN"/>
          </w:rPr>
          <w:t>and capture transaction</w:t>
        </w:r>
      </w:hyperlink>
      <w:r>
        <w:rPr>
          <w:lang w:eastAsia="zh-CN"/>
        </w:rPr>
        <w:t>.</w:t>
      </w:r>
    </w:p>
    <w:p w14:paraId="24A3C932" w14:textId="77777777" w:rsidR="00883BBE" w:rsidRDefault="00883BBE" w:rsidP="00883BBE">
      <w:pPr>
        <w:pStyle w:val="Heading3"/>
      </w:pPr>
      <w:bookmarkStart w:id="145" w:name="_Toc404599586"/>
      <w:bookmarkStart w:id="146" w:name="_Toc404599915"/>
      <w:bookmarkStart w:id="147" w:name="_Toc407179872"/>
      <w:r>
        <w:t>Authorization and capture</w:t>
      </w:r>
      <w:bookmarkEnd w:id="139"/>
      <w:bookmarkEnd w:id="145"/>
      <w:bookmarkEnd w:id="146"/>
      <w:bookmarkEnd w:id="147"/>
    </w:p>
    <w:p w14:paraId="3A6A4FE4" w14:textId="77777777" w:rsidR="00883BBE" w:rsidRDefault="00883BBE" w:rsidP="00883BBE">
      <w:pPr>
        <w:rPr>
          <w:lang w:eastAsia="zh-CN"/>
        </w:rPr>
      </w:pPr>
      <w:r w:rsidRPr="00A34DE7">
        <w:rPr>
          <w:b/>
        </w:rPr>
        <w:t>Authorization and capture</w:t>
      </w:r>
      <w:r>
        <w:rPr>
          <w:lang w:eastAsia="zh-CN"/>
        </w:rPr>
        <w:t xml:space="preserve"> (</w:t>
      </w:r>
      <w:r w:rsidRPr="00A34DE7">
        <w:rPr>
          <w:b/>
        </w:rPr>
        <w:t>auth/cap</w:t>
      </w:r>
      <w:r>
        <w:rPr>
          <w:lang w:eastAsia="zh-CN"/>
        </w:rPr>
        <w:t xml:space="preserve"> for short) lets you authorize a transaction and then capture the payment at a later time. This enables you to authorize a transaction before its exact amount is known.</w:t>
      </w:r>
    </w:p>
    <w:p w14:paraId="1B87B7AB" w14:textId="77777777" w:rsidR="00883BBE" w:rsidRDefault="00883BBE" w:rsidP="00883BBE">
      <w:pPr>
        <w:rPr>
          <w:lang w:eastAsia="zh-CN"/>
        </w:rPr>
      </w:pPr>
      <w:r>
        <w:rPr>
          <w:lang w:eastAsia="zh-CN"/>
        </w:rPr>
        <w:t>In one common use case a merchant accepts a credit card from a customer, authorizes a transaction, and presents a receipt to the customer, who adds a gratuity. The merchant can then compute the total amount and capture payment.</w:t>
      </w:r>
    </w:p>
    <w:p w14:paraId="409DECCB" w14:textId="77777777" w:rsidR="00883BBE" w:rsidRDefault="00883BBE" w:rsidP="00883BBE">
      <w:pPr>
        <w:pStyle w:val="Heading4"/>
      </w:pPr>
      <w:bookmarkStart w:id="148" w:name="_Toc404599916"/>
      <w:r>
        <w:t>Setting up a payment authorization</w:t>
      </w:r>
      <w:bookmarkEnd w:id="148"/>
    </w:p>
    <w:p w14:paraId="05920124" w14:textId="77777777" w:rsidR="00883BBE" w:rsidRDefault="00883BBE" w:rsidP="00883BBE">
      <w:pPr>
        <w:rPr>
          <w:lang w:eastAsia="zh-CN"/>
        </w:rPr>
      </w:pPr>
      <w:r>
        <w:rPr>
          <w:lang w:eastAsia="zh-CN"/>
        </w:rPr>
        <w:t>All auth/cap requests use an access token for authentication,</w:t>
      </w:r>
      <w:r w:rsidRPr="00455D85">
        <w:rPr>
          <w:lang w:eastAsia="zh-CN"/>
        </w:rPr>
        <w:t xml:space="preserve"> </w:t>
      </w:r>
      <w:r>
        <w:rPr>
          <w:lang w:eastAsia="zh-CN"/>
        </w:rPr>
        <w:t xml:space="preserve">the same as the rest of the PayPal Here SDK. For an outline of PayPal Here authentication procedures and references to more detailed information, see </w:t>
      </w:r>
      <w:hyperlink w:anchor="_Authenticating_SDK_operations" w:history="1">
        <w:r w:rsidRPr="003B32D1">
          <w:rPr>
            <w:rStyle w:val="Hyperlink"/>
            <w:lang w:eastAsia="zh-CN"/>
          </w:rPr>
          <w:t>Authenticating SDK operations</w:t>
        </w:r>
      </w:hyperlink>
      <w:r>
        <w:rPr>
          <w:lang w:eastAsia="zh-CN"/>
        </w:rPr>
        <w:t>.</w:t>
      </w:r>
    </w:p>
    <w:p w14:paraId="4D4269F1" w14:textId="77777777" w:rsidR="00883BBE" w:rsidRPr="003A5BAF" w:rsidRDefault="00883BBE" w:rsidP="00883BBE">
      <w:r>
        <w:rPr>
          <w:lang w:eastAsia="zh-CN"/>
        </w:rPr>
        <w:t xml:space="preserve">To set up a payment </w:t>
      </w:r>
      <w:r w:rsidRPr="00202504">
        <w:t>authorization</w:t>
      </w:r>
      <w:r>
        <w:t xml:space="preserve"> for a transaction</w:t>
      </w:r>
      <w:r w:rsidRPr="0095269C">
        <w:t>:</w:t>
      </w:r>
    </w:p>
    <w:p w14:paraId="07E70E4F" w14:textId="77777777" w:rsidR="00883BBE" w:rsidRDefault="00883BBE" w:rsidP="007271A4">
      <w:pPr>
        <w:pStyle w:val="ListNumber"/>
        <w:numPr>
          <w:ilvl w:val="0"/>
          <w:numId w:val="4"/>
        </w:numPr>
      </w:pPr>
      <w:r>
        <w:t xml:space="preserve">Initialize the SDK, start a transaction, set an amount, </w:t>
      </w:r>
      <w:r w:rsidR="00EE1E5E">
        <w:rPr>
          <w:lang w:eastAsia="zh-CN"/>
        </w:rPr>
        <w:t xml:space="preserve">set card data. </w:t>
      </w:r>
      <w:proofErr w:type="gramStart"/>
      <w:r>
        <w:t>and</w:t>
      </w:r>
      <w:proofErr w:type="gramEnd"/>
      <w:r>
        <w:t xml:space="preserve"> define an invoice in the usual way.</w:t>
      </w:r>
    </w:p>
    <w:p w14:paraId="461C9250" w14:textId="77777777" w:rsidR="00EE1E5E" w:rsidRDefault="00EE1E5E" w:rsidP="007271A4">
      <w:pPr>
        <w:pStyle w:val="ListNumber"/>
        <w:numPr>
          <w:ilvl w:val="0"/>
          <w:numId w:val="4"/>
        </w:numPr>
        <w:rPr>
          <w:lang w:eastAsia="zh-CN"/>
        </w:rPr>
      </w:pPr>
      <w:r>
        <w:t xml:space="preserve">Instead of taking payment in the usual way, call the transaction manager’s </w:t>
      </w:r>
      <w:r w:rsidRPr="002B6CB6">
        <w:rPr>
          <w:rStyle w:val="Code"/>
        </w:rPr>
        <w:t>authorizePayment</w:t>
      </w:r>
      <w:r>
        <w:t xml:space="preserve"> method, passing a payment type and a response handler.</w:t>
      </w:r>
      <w:r>
        <w:rPr>
          <w:lang w:eastAsia="zh-CN"/>
        </w:rPr>
        <w:t xml:space="preserve"> (The SDK supports several forms of </w:t>
      </w:r>
      <w:proofErr w:type="gramStart"/>
      <w:r w:rsidRPr="00D26A92">
        <w:rPr>
          <w:rStyle w:val="Code"/>
        </w:rPr>
        <w:t>authorizePayment</w:t>
      </w:r>
      <w:r w:rsidR="000E002B">
        <w:rPr>
          <w:rStyle w:val="Code"/>
        </w:rPr>
        <w:t>(</w:t>
      </w:r>
      <w:proofErr w:type="gramEnd"/>
      <w:r w:rsidR="000E002B">
        <w:rPr>
          <w:rStyle w:val="Code"/>
        </w:rPr>
        <w:t>)</w:t>
      </w:r>
      <w:r>
        <w:t xml:space="preserve">; see the reference documentation at </w:t>
      </w:r>
      <w:r w:rsidRPr="002B6CB6">
        <w:rPr>
          <w:rStyle w:val="Code"/>
        </w:rPr>
        <w:t>./docs/apidocs/index.html</w:t>
      </w:r>
      <w:r>
        <w:t xml:space="preserve"> in the SDK for details.)</w:t>
      </w:r>
    </w:p>
    <w:p w14:paraId="5125E7F2" w14:textId="77777777" w:rsidR="00EE1E5E" w:rsidRDefault="00EE1E5E" w:rsidP="00EE1E5E">
      <w:pPr>
        <w:pStyle w:val="CodeBox"/>
      </w:pPr>
      <w:r>
        <w:t>TransactionRecord mRecord;</w:t>
      </w:r>
    </w:p>
    <w:p w14:paraId="3640036F" w14:textId="77777777" w:rsidR="00EE1E5E" w:rsidRPr="002D5BDA" w:rsidRDefault="00EE1E5E" w:rsidP="00EE1E5E">
      <w:pPr>
        <w:pStyle w:val="CodeBox"/>
      </w:pPr>
      <w:proofErr w:type="gramStart"/>
      <w:r w:rsidRPr="002D5BDA">
        <w:t>manager.authorizePayment</w:t>
      </w:r>
      <w:proofErr w:type="gramEnd"/>
      <w:r w:rsidRPr="002D5BDA">
        <w:t>(</w:t>
      </w:r>
    </w:p>
    <w:p w14:paraId="50D08EF7" w14:textId="77777777" w:rsidR="00EE1E5E" w:rsidRPr="002D5BDA" w:rsidRDefault="00EE1E5E" w:rsidP="00EE1E5E">
      <w:pPr>
        <w:pStyle w:val="CodeBox"/>
      </w:pPr>
      <w:r>
        <w:t xml:space="preserve">    </w:t>
      </w:r>
      <w:r w:rsidRPr="002D5BDA">
        <w:t>TransactionManager.PaymentType.CardReader,</w:t>
      </w:r>
    </w:p>
    <w:p w14:paraId="6C098B2B" w14:textId="77777777" w:rsidR="00EE1E5E" w:rsidRDefault="00EE1E5E" w:rsidP="00EE1E5E">
      <w:pPr>
        <w:pStyle w:val="CodeBox"/>
      </w:pPr>
      <w:r>
        <w:t xml:space="preserve">    </w:t>
      </w:r>
      <w:proofErr w:type="gramStart"/>
      <w:r w:rsidRPr="002D5BDA">
        <w:t>new</w:t>
      </w:r>
      <w:proofErr w:type="gramEnd"/>
      <w:r w:rsidRPr="002D5BDA">
        <w:t xml:space="preserve"> DefaultResponseHandler&lt;</w:t>
      </w:r>
    </w:p>
    <w:p w14:paraId="452CF0F9" w14:textId="77777777" w:rsidR="00EE1E5E" w:rsidRDefault="00EE1E5E" w:rsidP="00EE1E5E">
      <w:pPr>
        <w:pStyle w:val="CodeBox"/>
      </w:pPr>
      <w:r>
        <w:t xml:space="preserve">        </w:t>
      </w:r>
      <w:r w:rsidRPr="002D5BDA">
        <w:t>TransactionManager.PaymentResponse,</w:t>
      </w:r>
    </w:p>
    <w:p w14:paraId="68256023" w14:textId="77777777" w:rsidR="00EE1E5E" w:rsidRDefault="00EE1E5E" w:rsidP="00EE1E5E">
      <w:pPr>
        <w:pStyle w:val="CodeBox"/>
      </w:pPr>
      <w:r>
        <w:t xml:space="preserve">        </w:t>
      </w:r>
      <w:r w:rsidRPr="002D5BDA">
        <w:t>PPError&lt;TransactionManager.PaymentErrors&gt;</w:t>
      </w:r>
    </w:p>
    <w:p w14:paraId="7CE61D31" w14:textId="77777777" w:rsidR="00EE1E5E" w:rsidRPr="002D5BDA" w:rsidRDefault="00EE1E5E" w:rsidP="00EE1E5E">
      <w:pPr>
        <w:pStyle w:val="CodeBox"/>
      </w:pPr>
      <w:r>
        <w:t xml:space="preserve">    </w:t>
      </w:r>
      <w:r w:rsidRPr="002D5BDA">
        <w:t>&gt;() {</w:t>
      </w:r>
    </w:p>
    <w:p w14:paraId="22FAD205" w14:textId="77777777" w:rsidR="00B008F9" w:rsidRDefault="00B008F9" w:rsidP="00B008F9">
      <w:pPr>
        <w:pStyle w:val="CodeBox"/>
      </w:pPr>
      <w:r>
        <w:t xml:space="preserve">        @Override</w:t>
      </w:r>
    </w:p>
    <w:p w14:paraId="0B57CEFB" w14:textId="77777777" w:rsidR="00EE1E5E" w:rsidRPr="002D5BDA" w:rsidRDefault="00B008F9" w:rsidP="00EE1E5E">
      <w:pPr>
        <w:pStyle w:val="CodeBox"/>
      </w:pPr>
      <w:r>
        <w:t xml:space="preserve">    </w:t>
      </w:r>
      <w:r w:rsidR="00EE1E5E">
        <w:t xml:space="preserve">    </w:t>
      </w:r>
      <w:proofErr w:type="gramStart"/>
      <w:r w:rsidR="00EE1E5E" w:rsidRPr="002D5BDA">
        <w:t>public</w:t>
      </w:r>
      <w:proofErr w:type="gramEnd"/>
      <w:r w:rsidR="00EE1E5E" w:rsidRPr="002D5BDA">
        <w:t xml:space="preserve"> void onSuccess(TransactionManager.PaymentResponse response) {</w:t>
      </w:r>
    </w:p>
    <w:p w14:paraId="42AC1966" w14:textId="77777777" w:rsidR="00EE1E5E" w:rsidRPr="002D5BDA" w:rsidRDefault="00EE1E5E" w:rsidP="00EE1E5E">
      <w:pPr>
        <w:pStyle w:val="CodeBox"/>
      </w:pPr>
      <w:r>
        <w:t xml:space="preserve">            </w:t>
      </w:r>
      <w:proofErr w:type="gramStart"/>
      <w:r w:rsidRPr="002D5BDA">
        <w:t>mRecord</w:t>
      </w:r>
      <w:proofErr w:type="gramEnd"/>
      <w:r w:rsidRPr="002D5BDA">
        <w:t xml:space="preserve"> = response.getTransactionRecord();</w:t>
      </w:r>
    </w:p>
    <w:p w14:paraId="5F5729F5" w14:textId="77777777" w:rsidR="00EE1E5E" w:rsidRPr="002D5BDA" w:rsidRDefault="00EE1E5E" w:rsidP="00EE1E5E">
      <w:pPr>
        <w:pStyle w:val="CodeBox"/>
      </w:pPr>
      <w:r>
        <w:t xml:space="preserve">    </w:t>
      </w:r>
      <w:r w:rsidR="00B008F9">
        <w:t xml:space="preserve">    </w:t>
      </w:r>
      <w:r w:rsidRPr="002D5BDA">
        <w:t>}</w:t>
      </w:r>
    </w:p>
    <w:p w14:paraId="2DF175EB" w14:textId="77777777" w:rsidR="00B008F9" w:rsidRDefault="00B008F9" w:rsidP="00B008F9">
      <w:pPr>
        <w:pStyle w:val="CodeBox"/>
      </w:pPr>
      <w:r>
        <w:t xml:space="preserve">        @Override</w:t>
      </w:r>
    </w:p>
    <w:p w14:paraId="23459103" w14:textId="77777777" w:rsidR="00EE1E5E" w:rsidRPr="002D5BDA" w:rsidRDefault="00B008F9" w:rsidP="00EE1E5E">
      <w:pPr>
        <w:pStyle w:val="CodeBox"/>
      </w:pPr>
      <w:r>
        <w:lastRenderedPageBreak/>
        <w:t xml:space="preserve">    </w:t>
      </w:r>
      <w:r w:rsidR="00EE1E5E">
        <w:t xml:space="preserve">    </w:t>
      </w:r>
      <w:proofErr w:type="gramStart"/>
      <w:r w:rsidR="00EE1E5E" w:rsidRPr="002D5BDA">
        <w:t>public</w:t>
      </w:r>
      <w:proofErr w:type="gramEnd"/>
      <w:r w:rsidR="00EE1E5E" w:rsidRPr="002D5BDA">
        <w:t xml:space="preserve"> void onError(PPError&lt;TransactionManager.PaymentErrors&gt; e) {</w:t>
      </w:r>
    </w:p>
    <w:p w14:paraId="3ED8F55C" w14:textId="77777777" w:rsidR="00EE1E5E" w:rsidRPr="002D5BDA" w:rsidRDefault="00EE1E5E" w:rsidP="00EE1E5E">
      <w:pPr>
        <w:pStyle w:val="CodeBox"/>
      </w:pPr>
      <w:r>
        <w:t xml:space="preserve">            </w:t>
      </w:r>
      <w:r w:rsidRPr="002D5BDA">
        <w:t>//</w:t>
      </w:r>
      <w:r>
        <w:t xml:space="preserve"> E</w:t>
      </w:r>
      <w:r w:rsidRPr="002D5BDA">
        <w:t>rror out</w:t>
      </w:r>
    </w:p>
    <w:p w14:paraId="24499906" w14:textId="77777777" w:rsidR="00EE1E5E" w:rsidRPr="002D5BDA" w:rsidRDefault="00EE1E5E" w:rsidP="00EE1E5E">
      <w:pPr>
        <w:pStyle w:val="CodeBox"/>
      </w:pPr>
      <w:r>
        <w:t xml:space="preserve">    </w:t>
      </w:r>
      <w:r w:rsidR="00B008F9">
        <w:t xml:space="preserve">    </w:t>
      </w:r>
      <w:r w:rsidRPr="002D5BDA">
        <w:t>}</w:t>
      </w:r>
    </w:p>
    <w:p w14:paraId="36804369" w14:textId="77777777" w:rsidR="00EE1E5E" w:rsidRPr="002D5BDA" w:rsidRDefault="00EE1E5E" w:rsidP="00EE1E5E">
      <w:pPr>
        <w:pStyle w:val="CodeBox"/>
      </w:pPr>
      <w:r>
        <w:t xml:space="preserve">    </w:t>
      </w:r>
      <w:r w:rsidRPr="002D5BDA">
        <w:t>}</w:t>
      </w:r>
    </w:p>
    <w:p w14:paraId="71A6F0E1" w14:textId="77777777" w:rsidR="00EE1E5E" w:rsidRDefault="004650DF" w:rsidP="00EE1E5E">
      <w:pPr>
        <w:pStyle w:val="CodeBox"/>
      </w:pPr>
      <w:r>
        <w:t>);</w:t>
      </w:r>
    </w:p>
    <w:p w14:paraId="2C73CA7F" w14:textId="77777777" w:rsidR="00EE1E5E" w:rsidRDefault="00EE1E5E" w:rsidP="007271A4">
      <w:pPr>
        <w:pStyle w:val="ListNumber"/>
        <w:numPr>
          <w:ilvl w:val="0"/>
          <w:numId w:val="4"/>
        </w:numPr>
      </w:pPr>
      <w:r>
        <w:t xml:space="preserve">If the response handler calls </w:t>
      </w:r>
      <w:r w:rsidRPr="002B6CB6">
        <w:rPr>
          <w:rStyle w:val="Code"/>
        </w:rPr>
        <w:t>onSuccess</w:t>
      </w:r>
      <w:r>
        <w:t>, call the response</w:t>
      </w:r>
      <w:r w:rsidR="000E002B">
        <w:t xml:space="preserve"> object</w:t>
      </w:r>
      <w:r>
        <w:t xml:space="preserve">’s </w:t>
      </w:r>
      <w:r w:rsidRPr="002B6CB6">
        <w:rPr>
          <w:rStyle w:val="Code"/>
        </w:rPr>
        <w:t>getTransactionRecord</w:t>
      </w:r>
      <w:r>
        <w:t xml:space="preserve"> method. It returns a </w:t>
      </w:r>
      <w:r w:rsidRPr="002B6CB6">
        <w:rPr>
          <w:rStyle w:val="Code"/>
        </w:rPr>
        <w:t>TransactionRecord</w:t>
      </w:r>
      <w:r>
        <w:t>, which you should save. You can get information about the transaction from this object.</w:t>
      </w:r>
    </w:p>
    <w:p w14:paraId="712C2D32" w14:textId="77777777" w:rsidR="00EE1E5E" w:rsidRDefault="00EE1E5E" w:rsidP="00EE1E5E">
      <w:pPr>
        <w:pStyle w:val="Heading4"/>
      </w:pPr>
      <w:bookmarkStart w:id="149" w:name="_Authentication_and_capture"/>
      <w:bookmarkStart w:id="150" w:name="_Toc404599917"/>
      <w:bookmarkStart w:id="151" w:name="_Toc404251185"/>
      <w:bookmarkEnd w:id="149"/>
      <w:r>
        <w:t>Capturing a payment</w:t>
      </w:r>
      <w:bookmarkEnd w:id="150"/>
    </w:p>
    <w:p w14:paraId="46CEC6CF" w14:textId="77777777" w:rsidR="00EE1E5E" w:rsidRDefault="00EE1E5E" w:rsidP="00EE1E5E">
      <w:pPr>
        <w:rPr>
          <w:lang w:eastAsia="zh-CN"/>
        </w:rPr>
      </w:pPr>
      <w:r>
        <w:rPr>
          <w:lang w:eastAsia="zh-CN"/>
        </w:rPr>
        <w:t xml:space="preserve">To </w:t>
      </w:r>
      <w:r w:rsidRPr="00A34DE7">
        <w:rPr>
          <w:b/>
        </w:rPr>
        <w:t>capture</w:t>
      </w:r>
      <w:r>
        <w:rPr>
          <w:lang w:eastAsia="zh-CN"/>
        </w:rPr>
        <w:t xml:space="preserve"> an authorized payment, call the transaction manager’s </w:t>
      </w:r>
      <w:r w:rsidRPr="002B6CB6">
        <w:rPr>
          <w:rStyle w:val="Code"/>
        </w:rPr>
        <w:t>capturePayment</w:t>
      </w:r>
      <w:r>
        <w:rPr>
          <w:lang w:eastAsia="zh-CN"/>
        </w:rPr>
        <w:t xml:space="preserve"> method, passing the </w:t>
      </w:r>
      <w:r w:rsidRPr="002B6CB6">
        <w:rPr>
          <w:rStyle w:val="Code"/>
        </w:rPr>
        <w:t>TransactionRecord</w:t>
      </w:r>
      <w:r>
        <w:rPr>
          <w:lang w:eastAsia="zh-CN"/>
        </w:rPr>
        <w:t xml:space="preserve"> returned by </w:t>
      </w:r>
      <w:r w:rsidRPr="002B6CB6">
        <w:rPr>
          <w:rStyle w:val="Code"/>
        </w:rPr>
        <w:t>authorizePayment</w:t>
      </w:r>
      <w:r>
        <w:rPr>
          <w:lang w:eastAsia="zh-CN"/>
        </w:rPr>
        <w:t xml:space="preserve"> and a response handler.</w:t>
      </w:r>
    </w:p>
    <w:p w14:paraId="05ADBF8E" w14:textId="77777777" w:rsidR="00EE1E5E" w:rsidRDefault="00EE1E5E" w:rsidP="00EE1E5E">
      <w:pPr>
        <w:pStyle w:val="CodeBox"/>
        <w:rPr>
          <w:lang w:eastAsia="zh-CN"/>
        </w:rPr>
      </w:pPr>
      <w:proofErr w:type="gramStart"/>
      <w:r>
        <w:rPr>
          <w:lang w:eastAsia="zh-CN"/>
        </w:rPr>
        <w:t>manager.capturePayment</w:t>
      </w:r>
      <w:proofErr w:type="gramEnd"/>
      <w:r>
        <w:rPr>
          <w:lang w:eastAsia="zh-CN"/>
        </w:rPr>
        <w:t>(</w:t>
      </w:r>
    </w:p>
    <w:p w14:paraId="759A6195" w14:textId="77777777" w:rsidR="00EE1E5E" w:rsidRDefault="00EE1E5E" w:rsidP="00EE1E5E">
      <w:pPr>
        <w:pStyle w:val="CodeBox"/>
        <w:rPr>
          <w:lang w:eastAsia="zh-CN"/>
        </w:rPr>
      </w:pPr>
      <w:r>
        <w:rPr>
          <w:lang w:eastAsia="zh-CN"/>
        </w:rPr>
        <w:t xml:space="preserve">    </w:t>
      </w:r>
      <w:proofErr w:type="gramStart"/>
      <w:r>
        <w:rPr>
          <w:lang w:eastAsia="zh-CN"/>
        </w:rPr>
        <w:t>mRecord</w:t>
      </w:r>
      <w:proofErr w:type="gramEnd"/>
      <w:r>
        <w:rPr>
          <w:lang w:eastAsia="zh-CN"/>
        </w:rPr>
        <w:t>,</w:t>
      </w:r>
    </w:p>
    <w:p w14:paraId="3E9E7768" w14:textId="77777777" w:rsidR="00EE1E5E" w:rsidRDefault="00EE1E5E" w:rsidP="00EE1E5E">
      <w:pPr>
        <w:pStyle w:val="CodeBox"/>
        <w:rPr>
          <w:lang w:eastAsia="zh-CN"/>
        </w:rPr>
      </w:pPr>
      <w:r>
        <w:rPr>
          <w:lang w:eastAsia="zh-CN"/>
        </w:rPr>
        <w:t xml:space="preserve">    </w:t>
      </w:r>
      <w:proofErr w:type="gramStart"/>
      <w:r>
        <w:rPr>
          <w:lang w:eastAsia="zh-CN"/>
        </w:rPr>
        <w:t>new</w:t>
      </w:r>
      <w:proofErr w:type="gramEnd"/>
      <w:r>
        <w:rPr>
          <w:lang w:eastAsia="zh-CN"/>
        </w:rPr>
        <w:t xml:space="preserve"> DefaultResponseHandler&lt;</w:t>
      </w:r>
    </w:p>
    <w:p w14:paraId="6057A85F" w14:textId="77777777" w:rsidR="00EE1E5E" w:rsidRDefault="00EE1E5E" w:rsidP="00EE1E5E">
      <w:pPr>
        <w:pStyle w:val="CodeBox"/>
        <w:rPr>
          <w:lang w:eastAsia="zh-CN"/>
        </w:rPr>
      </w:pPr>
      <w:r>
        <w:rPr>
          <w:lang w:eastAsia="zh-CN"/>
        </w:rPr>
        <w:t xml:space="preserve">        TransactionManager.PaymentResponse,</w:t>
      </w:r>
    </w:p>
    <w:p w14:paraId="1DE32B51" w14:textId="77777777" w:rsidR="00EE1E5E" w:rsidRDefault="00EE1E5E" w:rsidP="00EE1E5E">
      <w:pPr>
        <w:pStyle w:val="CodeBox"/>
        <w:rPr>
          <w:lang w:eastAsia="zh-CN"/>
        </w:rPr>
      </w:pPr>
      <w:r>
        <w:rPr>
          <w:lang w:eastAsia="zh-CN"/>
        </w:rPr>
        <w:t xml:space="preserve">        PPError&lt;TransactionManager.PaymentErrors&gt;</w:t>
      </w:r>
    </w:p>
    <w:p w14:paraId="2F017DFF" w14:textId="77777777" w:rsidR="00EE1E5E" w:rsidRDefault="00EE1E5E" w:rsidP="00EE1E5E">
      <w:pPr>
        <w:pStyle w:val="CodeBox"/>
        <w:rPr>
          <w:lang w:eastAsia="zh-CN"/>
        </w:rPr>
      </w:pPr>
      <w:r>
        <w:rPr>
          <w:lang w:eastAsia="zh-CN"/>
        </w:rPr>
        <w:t xml:space="preserve">    &gt;() {</w:t>
      </w:r>
    </w:p>
    <w:p w14:paraId="674B629F" w14:textId="77777777" w:rsidR="00B008F9" w:rsidRDefault="00B008F9" w:rsidP="00B008F9">
      <w:pPr>
        <w:pStyle w:val="CodeBox"/>
      </w:pPr>
      <w:r>
        <w:t xml:space="preserve">        @Override</w:t>
      </w:r>
    </w:p>
    <w:p w14:paraId="52135670" w14:textId="77777777" w:rsidR="00EE1E5E" w:rsidRDefault="00EE1E5E" w:rsidP="00EE1E5E">
      <w:pPr>
        <w:pStyle w:val="CodeBox"/>
        <w:rPr>
          <w:lang w:eastAsia="zh-CN"/>
        </w:rPr>
      </w:pPr>
      <w:r>
        <w:rPr>
          <w:lang w:eastAsia="zh-CN"/>
        </w:rPr>
        <w:t xml:space="preserve">        </w:t>
      </w:r>
      <w:proofErr w:type="gramStart"/>
      <w:r>
        <w:rPr>
          <w:lang w:eastAsia="zh-CN"/>
        </w:rPr>
        <w:t>public</w:t>
      </w:r>
      <w:proofErr w:type="gramEnd"/>
      <w:r>
        <w:rPr>
          <w:lang w:eastAsia="zh-CN"/>
        </w:rPr>
        <w:t xml:space="preserve"> void onSuccess(TransactionManager.PaymentResponse response) {</w:t>
      </w:r>
    </w:p>
    <w:p w14:paraId="4AE7D703" w14:textId="77777777" w:rsidR="00EE1E5E" w:rsidRDefault="00EE1E5E" w:rsidP="00EE1E5E">
      <w:pPr>
        <w:pStyle w:val="CodeBox"/>
        <w:rPr>
          <w:lang w:eastAsia="zh-CN"/>
        </w:rPr>
      </w:pPr>
      <w:r>
        <w:rPr>
          <w:lang w:eastAsia="zh-CN"/>
        </w:rPr>
        <w:t xml:space="preserve">            // Do something</w:t>
      </w:r>
    </w:p>
    <w:p w14:paraId="3B305D24" w14:textId="77777777" w:rsidR="00EE1E5E" w:rsidRDefault="00EE1E5E" w:rsidP="00EE1E5E">
      <w:pPr>
        <w:pStyle w:val="CodeBox"/>
        <w:rPr>
          <w:lang w:eastAsia="zh-CN"/>
        </w:rPr>
      </w:pPr>
      <w:r>
        <w:rPr>
          <w:lang w:eastAsia="zh-CN"/>
        </w:rPr>
        <w:t xml:space="preserve">        }</w:t>
      </w:r>
    </w:p>
    <w:p w14:paraId="4971F9C1" w14:textId="77777777" w:rsidR="00B008F9" w:rsidRDefault="00B008F9" w:rsidP="00B008F9">
      <w:pPr>
        <w:pStyle w:val="CodeBox"/>
      </w:pPr>
      <w:r>
        <w:t xml:space="preserve">        @Override</w:t>
      </w:r>
    </w:p>
    <w:p w14:paraId="34874C7D" w14:textId="77777777" w:rsidR="00EE1E5E" w:rsidRDefault="00EE1E5E" w:rsidP="00EE1E5E">
      <w:pPr>
        <w:pStyle w:val="CodeBox"/>
        <w:rPr>
          <w:lang w:eastAsia="zh-CN"/>
        </w:rPr>
      </w:pPr>
      <w:r>
        <w:rPr>
          <w:lang w:eastAsia="zh-CN"/>
        </w:rPr>
        <w:t xml:space="preserve">        </w:t>
      </w:r>
      <w:proofErr w:type="gramStart"/>
      <w:r>
        <w:rPr>
          <w:lang w:eastAsia="zh-CN"/>
        </w:rPr>
        <w:t>public</w:t>
      </w:r>
      <w:proofErr w:type="gramEnd"/>
      <w:r>
        <w:rPr>
          <w:lang w:eastAsia="zh-CN"/>
        </w:rPr>
        <w:t xml:space="preserve"> void onError(PPError&lt;TransactionManager.PaymentErrors&gt; e) {</w:t>
      </w:r>
    </w:p>
    <w:p w14:paraId="458E160D" w14:textId="77777777" w:rsidR="00EE1E5E" w:rsidRDefault="00EE1E5E" w:rsidP="00EE1E5E">
      <w:pPr>
        <w:pStyle w:val="CodeBox"/>
        <w:rPr>
          <w:lang w:eastAsia="zh-CN"/>
        </w:rPr>
      </w:pPr>
      <w:r>
        <w:rPr>
          <w:lang w:eastAsia="zh-CN"/>
        </w:rPr>
        <w:t xml:space="preserve">            // Error out</w:t>
      </w:r>
    </w:p>
    <w:p w14:paraId="76F0C4DD" w14:textId="77777777" w:rsidR="00EE1E5E" w:rsidRDefault="00EE1E5E" w:rsidP="00EE1E5E">
      <w:pPr>
        <w:pStyle w:val="CodeBox"/>
        <w:rPr>
          <w:lang w:eastAsia="zh-CN"/>
        </w:rPr>
      </w:pPr>
      <w:r>
        <w:rPr>
          <w:lang w:eastAsia="zh-CN"/>
        </w:rPr>
        <w:t xml:space="preserve">        }</w:t>
      </w:r>
    </w:p>
    <w:p w14:paraId="0DBD51D1" w14:textId="77777777" w:rsidR="00EE1E5E" w:rsidRDefault="00EE1E5E" w:rsidP="00EE1E5E">
      <w:pPr>
        <w:pStyle w:val="CodeBox"/>
        <w:rPr>
          <w:lang w:eastAsia="zh-CN"/>
        </w:rPr>
      </w:pPr>
      <w:r>
        <w:rPr>
          <w:lang w:eastAsia="zh-CN"/>
        </w:rPr>
        <w:t xml:space="preserve">    }</w:t>
      </w:r>
    </w:p>
    <w:p w14:paraId="32F87866" w14:textId="77777777" w:rsidR="00EE1E5E" w:rsidRDefault="00EE1E5E" w:rsidP="00EE1E5E">
      <w:pPr>
        <w:pStyle w:val="CodeBox"/>
        <w:rPr>
          <w:lang w:eastAsia="zh-CN"/>
        </w:rPr>
      </w:pPr>
      <w:r>
        <w:rPr>
          <w:lang w:eastAsia="zh-CN"/>
        </w:rPr>
        <w:t>);</w:t>
      </w:r>
    </w:p>
    <w:p w14:paraId="012FA0BF" w14:textId="77777777" w:rsidR="00EE1E5E" w:rsidRDefault="00EE1E5E" w:rsidP="00EE1E5E">
      <w:pPr>
        <w:rPr>
          <w:lang w:eastAsia="zh-CN"/>
        </w:rPr>
      </w:pPr>
      <w:r>
        <w:rPr>
          <w:lang w:eastAsia="zh-CN"/>
        </w:rPr>
        <w:t>The amount captured may exceed the original authorized amount by a specified percentage to allow for a typical gratuity</w:t>
      </w:r>
      <w:r w:rsidRPr="00BD0546">
        <w:rPr>
          <w:lang w:eastAsia="zh-CN"/>
        </w:rPr>
        <w:t>.</w:t>
      </w:r>
      <w:r>
        <w:rPr>
          <w:lang w:eastAsia="zh-CN"/>
        </w:rPr>
        <w:t xml:space="preserve"> The percentage is determined by the type and characteristics of the merchant, and cannot be changed through the SDK.</w:t>
      </w:r>
    </w:p>
    <w:p w14:paraId="1B368200" w14:textId="77777777" w:rsidR="00EE1E5E" w:rsidRDefault="00EE1E5E" w:rsidP="00EE1E5E">
      <w:pPr>
        <w:pStyle w:val="Heading4"/>
      </w:pPr>
      <w:bookmarkStart w:id="152" w:name="_Toc404599918"/>
      <w:r>
        <w:t>Voiding an authorization</w:t>
      </w:r>
      <w:bookmarkEnd w:id="152"/>
    </w:p>
    <w:p w14:paraId="1525FFD6" w14:textId="77777777" w:rsidR="00EE1E5E" w:rsidRPr="00A34DE7" w:rsidRDefault="00EE1E5E" w:rsidP="00EE1E5E">
      <w:bookmarkStart w:id="153" w:name="_Ref403116321"/>
      <w:r>
        <w:rPr>
          <w:lang w:eastAsia="zh-CN"/>
        </w:rPr>
        <w:t xml:space="preserve">To </w:t>
      </w:r>
      <w:r w:rsidRPr="00A34DE7">
        <w:rPr>
          <w:b/>
        </w:rPr>
        <w:t>void</w:t>
      </w:r>
      <w:r>
        <w:rPr>
          <w:lang w:eastAsia="zh-CN"/>
        </w:rPr>
        <w:t xml:space="preserve"> an authorization before the payment has been captured, call the transaction manager’s </w:t>
      </w:r>
      <w:r w:rsidRPr="002B6CB6">
        <w:rPr>
          <w:rStyle w:val="Code"/>
        </w:rPr>
        <w:t>doVoid</w:t>
      </w:r>
      <w:r>
        <w:rPr>
          <w:lang w:eastAsia="zh-CN"/>
        </w:rPr>
        <w:t xml:space="preserve"> method, passing the </w:t>
      </w:r>
      <w:r w:rsidRPr="00D26A92">
        <w:rPr>
          <w:rStyle w:val="Code"/>
        </w:rPr>
        <w:t>TransactionRecord</w:t>
      </w:r>
      <w:r>
        <w:rPr>
          <w:lang w:eastAsia="zh-CN"/>
        </w:rPr>
        <w:t xml:space="preserve"> and a response handler</w:t>
      </w:r>
      <w:r w:rsidRPr="00A34DE7">
        <w:t>:</w:t>
      </w:r>
    </w:p>
    <w:p w14:paraId="6DD47ECE" w14:textId="77777777" w:rsidR="00EE1E5E" w:rsidRDefault="00EE1E5E" w:rsidP="00EE1E5E">
      <w:pPr>
        <w:pStyle w:val="CodeBox"/>
        <w:rPr>
          <w:lang w:eastAsia="zh-CN"/>
        </w:rPr>
      </w:pPr>
      <w:bookmarkStart w:id="154" w:name="_Ref403126007"/>
      <w:proofErr w:type="gramStart"/>
      <w:r>
        <w:rPr>
          <w:lang w:eastAsia="zh-CN"/>
        </w:rPr>
        <w:t>manager.voidAuthorization</w:t>
      </w:r>
      <w:proofErr w:type="gramEnd"/>
      <w:r>
        <w:rPr>
          <w:lang w:eastAsia="zh-CN"/>
        </w:rPr>
        <w:t>(</w:t>
      </w:r>
    </w:p>
    <w:p w14:paraId="0C11A707" w14:textId="77777777" w:rsidR="00EE1E5E" w:rsidRDefault="00EE1E5E" w:rsidP="00EE1E5E">
      <w:pPr>
        <w:pStyle w:val="CodeBox"/>
        <w:rPr>
          <w:lang w:eastAsia="zh-CN"/>
        </w:rPr>
      </w:pPr>
      <w:r>
        <w:rPr>
          <w:lang w:eastAsia="zh-CN"/>
        </w:rPr>
        <w:t xml:space="preserve">    </w:t>
      </w:r>
      <w:proofErr w:type="gramStart"/>
      <w:r>
        <w:rPr>
          <w:lang w:eastAsia="zh-CN"/>
        </w:rPr>
        <w:t>mRecord</w:t>
      </w:r>
      <w:proofErr w:type="gramEnd"/>
      <w:r>
        <w:rPr>
          <w:lang w:eastAsia="zh-CN"/>
        </w:rPr>
        <w:t>,</w:t>
      </w:r>
    </w:p>
    <w:p w14:paraId="1C416EEB" w14:textId="77777777" w:rsidR="00EE1E5E" w:rsidRDefault="00EE1E5E" w:rsidP="00EE1E5E">
      <w:pPr>
        <w:pStyle w:val="CodeBox"/>
        <w:rPr>
          <w:lang w:eastAsia="zh-CN"/>
        </w:rPr>
      </w:pPr>
      <w:r>
        <w:rPr>
          <w:lang w:eastAsia="zh-CN"/>
        </w:rPr>
        <w:t xml:space="preserve">    </w:t>
      </w:r>
      <w:proofErr w:type="gramStart"/>
      <w:r>
        <w:rPr>
          <w:lang w:eastAsia="zh-CN"/>
        </w:rPr>
        <w:t>new</w:t>
      </w:r>
      <w:proofErr w:type="gramEnd"/>
      <w:r>
        <w:rPr>
          <w:lang w:eastAsia="zh-CN"/>
        </w:rPr>
        <w:t xml:space="preserve"> DefaultResponseHandler&lt;</w:t>
      </w:r>
    </w:p>
    <w:p w14:paraId="1548E9C4" w14:textId="77777777" w:rsidR="00EE1E5E" w:rsidRDefault="00EE1E5E" w:rsidP="00EE1E5E">
      <w:pPr>
        <w:pStyle w:val="CodeBox"/>
        <w:rPr>
          <w:lang w:eastAsia="zh-CN"/>
        </w:rPr>
      </w:pPr>
      <w:r>
        <w:rPr>
          <w:lang w:eastAsia="zh-CN"/>
        </w:rPr>
        <w:t xml:space="preserve">        TransactionManager.PaymentResponse,</w:t>
      </w:r>
    </w:p>
    <w:p w14:paraId="293CC71E" w14:textId="77777777" w:rsidR="00EE1E5E" w:rsidRDefault="00EE1E5E" w:rsidP="00EE1E5E">
      <w:pPr>
        <w:pStyle w:val="CodeBox"/>
        <w:rPr>
          <w:lang w:eastAsia="zh-CN"/>
        </w:rPr>
      </w:pPr>
      <w:r>
        <w:rPr>
          <w:lang w:eastAsia="zh-CN"/>
        </w:rPr>
        <w:t xml:space="preserve">        PPError&lt;TransactionManager.PaymentErrors&gt;</w:t>
      </w:r>
    </w:p>
    <w:p w14:paraId="1BAF853F" w14:textId="77777777" w:rsidR="00EE1E5E" w:rsidRDefault="00EE1E5E" w:rsidP="00EE1E5E">
      <w:pPr>
        <w:pStyle w:val="CodeBox"/>
        <w:rPr>
          <w:lang w:eastAsia="zh-CN"/>
        </w:rPr>
      </w:pPr>
      <w:r>
        <w:rPr>
          <w:lang w:eastAsia="zh-CN"/>
        </w:rPr>
        <w:t xml:space="preserve">    &gt;() {</w:t>
      </w:r>
    </w:p>
    <w:p w14:paraId="37976FF8" w14:textId="77777777" w:rsidR="00B008F9" w:rsidRDefault="00B008F9" w:rsidP="00B008F9">
      <w:pPr>
        <w:pStyle w:val="CodeBox"/>
      </w:pPr>
      <w:r>
        <w:t xml:space="preserve">        @Override</w:t>
      </w:r>
    </w:p>
    <w:p w14:paraId="47AF4BC5" w14:textId="77777777" w:rsidR="00EE1E5E" w:rsidRDefault="00EE1E5E" w:rsidP="00EE1E5E">
      <w:pPr>
        <w:pStyle w:val="CodeBox"/>
        <w:rPr>
          <w:lang w:eastAsia="zh-CN"/>
        </w:rPr>
      </w:pPr>
      <w:r>
        <w:rPr>
          <w:lang w:eastAsia="zh-CN"/>
        </w:rPr>
        <w:t xml:space="preserve">        </w:t>
      </w:r>
      <w:proofErr w:type="gramStart"/>
      <w:r>
        <w:rPr>
          <w:lang w:eastAsia="zh-CN"/>
        </w:rPr>
        <w:t>public</w:t>
      </w:r>
      <w:proofErr w:type="gramEnd"/>
      <w:r>
        <w:rPr>
          <w:lang w:eastAsia="zh-CN"/>
        </w:rPr>
        <w:t xml:space="preserve"> void onSuccess(TransactionManager.PaymentResponse response) {</w:t>
      </w:r>
    </w:p>
    <w:p w14:paraId="2AFA93C4" w14:textId="77777777" w:rsidR="00EE1E5E" w:rsidRDefault="00EE1E5E" w:rsidP="00EE1E5E">
      <w:pPr>
        <w:pStyle w:val="CodeBox"/>
        <w:rPr>
          <w:lang w:eastAsia="zh-CN"/>
        </w:rPr>
      </w:pPr>
      <w:r>
        <w:rPr>
          <w:lang w:eastAsia="zh-CN"/>
        </w:rPr>
        <w:lastRenderedPageBreak/>
        <w:t xml:space="preserve">            // Do something</w:t>
      </w:r>
    </w:p>
    <w:p w14:paraId="6A039FD1" w14:textId="77777777" w:rsidR="00EE1E5E" w:rsidRDefault="00EE1E5E" w:rsidP="00EE1E5E">
      <w:pPr>
        <w:pStyle w:val="CodeBox"/>
        <w:rPr>
          <w:lang w:eastAsia="zh-CN"/>
        </w:rPr>
      </w:pPr>
      <w:r>
        <w:rPr>
          <w:lang w:eastAsia="zh-CN"/>
        </w:rPr>
        <w:t xml:space="preserve">        }</w:t>
      </w:r>
    </w:p>
    <w:p w14:paraId="2816F80F" w14:textId="77777777" w:rsidR="00B008F9" w:rsidRDefault="00B008F9" w:rsidP="00B008F9">
      <w:pPr>
        <w:pStyle w:val="CodeBox"/>
      </w:pPr>
      <w:r>
        <w:t xml:space="preserve">        @Override</w:t>
      </w:r>
    </w:p>
    <w:p w14:paraId="143716D7" w14:textId="77777777" w:rsidR="00EE1E5E" w:rsidRDefault="00EE1E5E" w:rsidP="00EE1E5E">
      <w:pPr>
        <w:pStyle w:val="CodeBox"/>
        <w:rPr>
          <w:lang w:eastAsia="zh-CN"/>
        </w:rPr>
      </w:pPr>
      <w:r>
        <w:rPr>
          <w:lang w:eastAsia="zh-CN"/>
        </w:rPr>
        <w:t xml:space="preserve">        </w:t>
      </w:r>
      <w:proofErr w:type="gramStart"/>
      <w:r>
        <w:rPr>
          <w:lang w:eastAsia="zh-CN"/>
        </w:rPr>
        <w:t>public</w:t>
      </w:r>
      <w:proofErr w:type="gramEnd"/>
      <w:r>
        <w:rPr>
          <w:lang w:eastAsia="zh-CN"/>
        </w:rPr>
        <w:t xml:space="preserve"> void onError(PPError&lt;TransactionManager.PaymentErrors&gt; e) {</w:t>
      </w:r>
    </w:p>
    <w:p w14:paraId="20740335" w14:textId="77777777" w:rsidR="00EE1E5E" w:rsidRDefault="00EE1E5E" w:rsidP="00EE1E5E">
      <w:pPr>
        <w:pStyle w:val="CodeBox"/>
        <w:rPr>
          <w:lang w:eastAsia="zh-CN"/>
        </w:rPr>
      </w:pPr>
      <w:r>
        <w:rPr>
          <w:lang w:eastAsia="zh-CN"/>
        </w:rPr>
        <w:t xml:space="preserve">            // Error out</w:t>
      </w:r>
    </w:p>
    <w:p w14:paraId="1DABDE93" w14:textId="77777777" w:rsidR="00EE1E5E" w:rsidRDefault="00EE1E5E" w:rsidP="00EE1E5E">
      <w:pPr>
        <w:pStyle w:val="CodeBox"/>
        <w:rPr>
          <w:lang w:eastAsia="zh-CN"/>
        </w:rPr>
      </w:pPr>
      <w:r>
        <w:rPr>
          <w:lang w:eastAsia="zh-CN"/>
        </w:rPr>
        <w:t xml:space="preserve">        }</w:t>
      </w:r>
    </w:p>
    <w:p w14:paraId="65866A78" w14:textId="77777777" w:rsidR="00EE1E5E" w:rsidRDefault="00EE1E5E" w:rsidP="00EE1E5E">
      <w:pPr>
        <w:pStyle w:val="CodeBox"/>
        <w:rPr>
          <w:lang w:eastAsia="zh-CN"/>
        </w:rPr>
      </w:pPr>
      <w:r>
        <w:rPr>
          <w:lang w:eastAsia="zh-CN"/>
        </w:rPr>
        <w:t xml:space="preserve">    }</w:t>
      </w:r>
    </w:p>
    <w:p w14:paraId="70AF58DB" w14:textId="77777777" w:rsidR="00EE1E5E" w:rsidRDefault="00EE1E5E" w:rsidP="00EE1E5E">
      <w:pPr>
        <w:pStyle w:val="CodeBox"/>
        <w:rPr>
          <w:lang w:eastAsia="zh-CN"/>
        </w:rPr>
      </w:pPr>
      <w:r>
        <w:rPr>
          <w:lang w:eastAsia="zh-CN"/>
        </w:rPr>
        <w:t>);</w:t>
      </w:r>
    </w:p>
    <w:p w14:paraId="11F0AC8B" w14:textId="77777777" w:rsidR="00EE1E5E" w:rsidRPr="00E45099" w:rsidRDefault="00EE1E5E" w:rsidP="00EE1E5E">
      <w:pPr>
        <w:pStyle w:val="Heading4"/>
      </w:pPr>
      <w:bookmarkStart w:id="155" w:name="_Refunding_a_captured"/>
      <w:bookmarkStart w:id="156" w:name="_Toc404599919"/>
      <w:bookmarkEnd w:id="155"/>
      <w:r>
        <w:t>Refunding a captured payment</w:t>
      </w:r>
      <w:bookmarkEnd w:id="153"/>
      <w:bookmarkEnd w:id="154"/>
      <w:bookmarkEnd w:id="156"/>
    </w:p>
    <w:p w14:paraId="59180206" w14:textId="77777777" w:rsidR="00EE1E5E" w:rsidRDefault="00EE1E5E" w:rsidP="00EE1E5E">
      <w:pPr>
        <w:rPr>
          <w:lang w:eastAsia="zh-CN"/>
        </w:rPr>
      </w:pPr>
      <w:r>
        <w:rPr>
          <w:lang w:eastAsia="zh-CN"/>
        </w:rPr>
        <w:t xml:space="preserve">To </w:t>
      </w:r>
      <w:r w:rsidRPr="00A34DE7">
        <w:rPr>
          <w:b/>
        </w:rPr>
        <w:t>refund</w:t>
      </w:r>
      <w:r>
        <w:rPr>
          <w:lang w:eastAsia="zh-CN"/>
        </w:rPr>
        <w:t xml:space="preserve"> a payment, call the transaction manager’s </w:t>
      </w:r>
      <w:r w:rsidRPr="002B6CB6">
        <w:rPr>
          <w:rStyle w:val="Code"/>
        </w:rPr>
        <w:t>doRefund</w:t>
      </w:r>
      <w:r>
        <w:rPr>
          <w:lang w:eastAsia="zh-CN"/>
        </w:rPr>
        <w:t xml:space="preserve"> method, passing the </w:t>
      </w:r>
      <w:r w:rsidRPr="002B6CB6">
        <w:rPr>
          <w:rStyle w:val="Code"/>
        </w:rPr>
        <w:t>TransactionRecord</w:t>
      </w:r>
      <w:r>
        <w:rPr>
          <w:lang w:eastAsia="zh-CN"/>
        </w:rPr>
        <w:t>, the amount to refund, and a response handler:</w:t>
      </w:r>
    </w:p>
    <w:p w14:paraId="09127C7F" w14:textId="77777777" w:rsidR="00EE1E5E" w:rsidRDefault="00EE1E5E" w:rsidP="00EE1E5E">
      <w:pPr>
        <w:pStyle w:val="CodeBox"/>
        <w:rPr>
          <w:lang w:eastAsia="zh-CN"/>
        </w:rPr>
      </w:pPr>
      <w:proofErr w:type="gramStart"/>
      <w:r>
        <w:rPr>
          <w:lang w:eastAsia="zh-CN"/>
        </w:rPr>
        <w:t>manager.doRefund</w:t>
      </w:r>
      <w:proofErr w:type="gramEnd"/>
      <w:r>
        <w:rPr>
          <w:lang w:eastAsia="zh-CN"/>
        </w:rPr>
        <w:t>(</w:t>
      </w:r>
    </w:p>
    <w:p w14:paraId="253EBF39" w14:textId="77777777" w:rsidR="00EE1E5E" w:rsidRDefault="00EE1E5E" w:rsidP="00EE1E5E">
      <w:pPr>
        <w:pStyle w:val="CodeBox"/>
        <w:rPr>
          <w:lang w:eastAsia="zh-CN"/>
        </w:rPr>
      </w:pPr>
      <w:r>
        <w:rPr>
          <w:lang w:eastAsia="zh-CN"/>
        </w:rPr>
        <w:t xml:space="preserve">    </w:t>
      </w:r>
      <w:proofErr w:type="gramStart"/>
      <w:r>
        <w:rPr>
          <w:lang w:eastAsia="zh-CN"/>
        </w:rPr>
        <w:t>mRecord</w:t>
      </w:r>
      <w:proofErr w:type="gramEnd"/>
      <w:r>
        <w:rPr>
          <w:lang w:eastAsia="zh-CN"/>
        </w:rPr>
        <w:t>,</w:t>
      </w:r>
    </w:p>
    <w:p w14:paraId="733AB230" w14:textId="77777777" w:rsidR="00EE1E5E" w:rsidRDefault="00EE1E5E" w:rsidP="00EE1E5E">
      <w:pPr>
        <w:pStyle w:val="CodeBox"/>
        <w:rPr>
          <w:lang w:eastAsia="zh-CN"/>
        </w:rPr>
      </w:pPr>
      <w:r>
        <w:rPr>
          <w:lang w:eastAsia="zh-CN"/>
        </w:rPr>
        <w:t xml:space="preserve">    "1.00",</w:t>
      </w:r>
    </w:p>
    <w:p w14:paraId="2DD2DC64" w14:textId="77777777" w:rsidR="00EE1E5E" w:rsidRDefault="00EE1E5E" w:rsidP="00EE1E5E">
      <w:pPr>
        <w:pStyle w:val="CodeBox"/>
        <w:rPr>
          <w:lang w:eastAsia="zh-CN"/>
        </w:rPr>
      </w:pPr>
      <w:r>
        <w:rPr>
          <w:lang w:eastAsia="zh-CN"/>
        </w:rPr>
        <w:t xml:space="preserve">    </w:t>
      </w:r>
      <w:proofErr w:type="gramStart"/>
      <w:r>
        <w:rPr>
          <w:lang w:eastAsia="zh-CN"/>
        </w:rPr>
        <w:t>new</w:t>
      </w:r>
      <w:proofErr w:type="gramEnd"/>
      <w:r>
        <w:rPr>
          <w:lang w:eastAsia="zh-CN"/>
        </w:rPr>
        <w:t xml:space="preserve"> DefaultResponseHandler&lt;</w:t>
      </w:r>
    </w:p>
    <w:p w14:paraId="0D5DB309" w14:textId="77777777" w:rsidR="00EE1E5E" w:rsidRDefault="00EE1E5E" w:rsidP="00EE1E5E">
      <w:pPr>
        <w:pStyle w:val="CodeBox"/>
        <w:rPr>
          <w:lang w:eastAsia="zh-CN"/>
        </w:rPr>
      </w:pPr>
      <w:r>
        <w:rPr>
          <w:lang w:eastAsia="zh-CN"/>
        </w:rPr>
        <w:t xml:space="preserve">        TransactionManager.PaymentResponse,</w:t>
      </w:r>
    </w:p>
    <w:p w14:paraId="5EAA176A" w14:textId="77777777" w:rsidR="00EE1E5E" w:rsidRDefault="00EE1E5E" w:rsidP="00EE1E5E">
      <w:pPr>
        <w:pStyle w:val="CodeBox"/>
        <w:rPr>
          <w:lang w:eastAsia="zh-CN"/>
        </w:rPr>
      </w:pPr>
      <w:r>
        <w:rPr>
          <w:lang w:eastAsia="zh-CN"/>
        </w:rPr>
        <w:t xml:space="preserve">        PPError&lt;TransactionManager.PaymentErrors&gt;</w:t>
      </w:r>
    </w:p>
    <w:p w14:paraId="3E5131B9" w14:textId="77777777" w:rsidR="00EE1E5E" w:rsidRDefault="00EE1E5E" w:rsidP="00EE1E5E">
      <w:pPr>
        <w:pStyle w:val="CodeBox"/>
        <w:rPr>
          <w:lang w:eastAsia="zh-CN"/>
        </w:rPr>
      </w:pPr>
      <w:r>
        <w:rPr>
          <w:lang w:eastAsia="zh-CN"/>
        </w:rPr>
        <w:t xml:space="preserve">    &gt;() {</w:t>
      </w:r>
    </w:p>
    <w:p w14:paraId="4BED557B" w14:textId="77777777" w:rsidR="00B008F9" w:rsidRDefault="00B008F9" w:rsidP="00B008F9">
      <w:pPr>
        <w:pStyle w:val="CodeBox"/>
      </w:pPr>
      <w:r>
        <w:t xml:space="preserve">        @Override</w:t>
      </w:r>
    </w:p>
    <w:p w14:paraId="6AF53044" w14:textId="77777777" w:rsidR="00EE1E5E" w:rsidRDefault="00EE1E5E" w:rsidP="00EE1E5E">
      <w:pPr>
        <w:pStyle w:val="CodeBox"/>
        <w:rPr>
          <w:lang w:eastAsia="zh-CN"/>
        </w:rPr>
      </w:pPr>
      <w:r>
        <w:rPr>
          <w:lang w:eastAsia="zh-CN"/>
        </w:rPr>
        <w:t xml:space="preserve">        </w:t>
      </w:r>
      <w:proofErr w:type="gramStart"/>
      <w:r>
        <w:rPr>
          <w:lang w:eastAsia="zh-CN"/>
        </w:rPr>
        <w:t>public</w:t>
      </w:r>
      <w:proofErr w:type="gramEnd"/>
      <w:r>
        <w:rPr>
          <w:lang w:eastAsia="zh-CN"/>
        </w:rPr>
        <w:t xml:space="preserve"> void onSuccess(TransactionManager.PaymentResponse response) {</w:t>
      </w:r>
    </w:p>
    <w:p w14:paraId="5B497FB6" w14:textId="77777777" w:rsidR="00EE1E5E" w:rsidRDefault="00EE1E5E" w:rsidP="00EE1E5E">
      <w:pPr>
        <w:pStyle w:val="CodeBox"/>
        <w:rPr>
          <w:lang w:eastAsia="zh-CN"/>
        </w:rPr>
      </w:pPr>
      <w:r>
        <w:rPr>
          <w:lang w:eastAsia="zh-CN"/>
        </w:rPr>
        <w:t xml:space="preserve">            // Do something</w:t>
      </w:r>
    </w:p>
    <w:p w14:paraId="2DB54F3F" w14:textId="77777777" w:rsidR="00EE1E5E" w:rsidRDefault="00EE1E5E" w:rsidP="00EE1E5E">
      <w:pPr>
        <w:pStyle w:val="CodeBox"/>
        <w:rPr>
          <w:lang w:eastAsia="zh-CN"/>
        </w:rPr>
      </w:pPr>
      <w:r>
        <w:rPr>
          <w:lang w:eastAsia="zh-CN"/>
        </w:rPr>
        <w:t xml:space="preserve">        }</w:t>
      </w:r>
    </w:p>
    <w:p w14:paraId="1FADED78" w14:textId="77777777" w:rsidR="00B008F9" w:rsidRDefault="00B008F9" w:rsidP="00B008F9">
      <w:pPr>
        <w:pStyle w:val="CodeBox"/>
      </w:pPr>
      <w:r>
        <w:t xml:space="preserve">        @Override</w:t>
      </w:r>
    </w:p>
    <w:p w14:paraId="6E7BD64E" w14:textId="77777777" w:rsidR="00EE1E5E" w:rsidRDefault="00EE1E5E" w:rsidP="00EE1E5E">
      <w:pPr>
        <w:pStyle w:val="CodeBox"/>
        <w:rPr>
          <w:lang w:eastAsia="zh-CN"/>
        </w:rPr>
      </w:pPr>
      <w:r>
        <w:rPr>
          <w:lang w:eastAsia="zh-CN"/>
        </w:rPr>
        <w:t xml:space="preserve">        </w:t>
      </w:r>
      <w:proofErr w:type="gramStart"/>
      <w:r>
        <w:rPr>
          <w:lang w:eastAsia="zh-CN"/>
        </w:rPr>
        <w:t>public</w:t>
      </w:r>
      <w:proofErr w:type="gramEnd"/>
      <w:r>
        <w:rPr>
          <w:lang w:eastAsia="zh-CN"/>
        </w:rPr>
        <w:t xml:space="preserve"> void onError(PPError&lt;TransactionManager.PaymentErrors&gt; e) {</w:t>
      </w:r>
    </w:p>
    <w:p w14:paraId="1FD953A4" w14:textId="77777777" w:rsidR="00EE1E5E" w:rsidRDefault="00EE1E5E" w:rsidP="00EE1E5E">
      <w:pPr>
        <w:pStyle w:val="CodeBox"/>
        <w:rPr>
          <w:lang w:eastAsia="zh-CN"/>
        </w:rPr>
      </w:pPr>
      <w:r>
        <w:rPr>
          <w:lang w:eastAsia="zh-CN"/>
        </w:rPr>
        <w:t xml:space="preserve">            // Error out</w:t>
      </w:r>
    </w:p>
    <w:p w14:paraId="6F6A843B" w14:textId="77777777" w:rsidR="00EE1E5E" w:rsidRDefault="00EE1E5E" w:rsidP="00EE1E5E">
      <w:pPr>
        <w:pStyle w:val="CodeBox"/>
        <w:rPr>
          <w:lang w:eastAsia="zh-CN"/>
        </w:rPr>
      </w:pPr>
      <w:r>
        <w:rPr>
          <w:lang w:eastAsia="zh-CN"/>
        </w:rPr>
        <w:t xml:space="preserve">        }</w:t>
      </w:r>
    </w:p>
    <w:p w14:paraId="645FBA7A" w14:textId="77777777" w:rsidR="00EE1E5E" w:rsidRDefault="00EE1E5E" w:rsidP="00EE1E5E">
      <w:pPr>
        <w:pStyle w:val="CodeBox"/>
        <w:rPr>
          <w:lang w:eastAsia="zh-CN"/>
        </w:rPr>
      </w:pPr>
      <w:r>
        <w:rPr>
          <w:lang w:eastAsia="zh-CN"/>
        </w:rPr>
        <w:t xml:space="preserve">    }</w:t>
      </w:r>
    </w:p>
    <w:p w14:paraId="4781BBA7" w14:textId="77777777" w:rsidR="00EE1E5E" w:rsidRDefault="00EE1E5E" w:rsidP="00EE1E5E">
      <w:pPr>
        <w:pStyle w:val="CodeBox"/>
        <w:rPr>
          <w:lang w:eastAsia="zh-CN"/>
        </w:rPr>
      </w:pPr>
      <w:r>
        <w:rPr>
          <w:lang w:eastAsia="zh-CN"/>
        </w:rPr>
        <w:t>);</w:t>
      </w:r>
    </w:p>
    <w:p w14:paraId="5708CDA2" w14:textId="77777777" w:rsidR="00EE1E5E" w:rsidRDefault="00EE1E5E" w:rsidP="00EE1E5E">
      <w:pPr>
        <w:rPr>
          <w:lang w:eastAsia="zh-CN"/>
        </w:rPr>
      </w:pPr>
      <w:r>
        <w:rPr>
          <w:lang w:eastAsia="zh-CN"/>
        </w:rPr>
        <w:t>To refund the entire amount of the payment, set the second parameter to null.</w:t>
      </w:r>
    </w:p>
    <w:p w14:paraId="07C5A323" w14:textId="77777777" w:rsidR="00883BBE" w:rsidRDefault="00883BBE" w:rsidP="00883BBE">
      <w:pPr>
        <w:pStyle w:val="Heading2"/>
      </w:pPr>
      <w:bookmarkStart w:id="157" w:name="_Toc404599587"/>
      <w:bookmarkStart w:id="158" w:name="_Toc404599920"/>
      <w:bookmarkStart w:id="159" w:name="_Toc407179873"/>
      <w:r>
        <w:t>Additional capabilities</w:t>
      </w:r>
      <w:bookmarkEnd w:id="151"/>
      <w:bookmarkEnd w:id="157"/>
      <w:bookmarkEnd w:id="158"/>
      <w:bookmarkEnd w:id="159"/>
    </w:p>
    <w:p w14:paraId="44101CAD" w14:textId="77777777" w:rsidR="00883BBE" w:rsidRPr="00A630C4" w:rsidRDefault="00883BBE" w:rsidP="00883BBE">
      <w:pPr>
        <w:rPr>
          <w:lang w:eastAsia="zh-CN"/>
        </w:rPr>
      </w:pPr>
      <w:r>
        <w:rPr>
          <w:lang w:eastAsia="zh-CN"/>
        </w:rPr>
        <w:t>This section describes several addition</w:t>
      </w:r>
      <w:r w:rsidR="00EE1E5E">
        <w:rPr>
          <w:lang w:eastAsia="zh-CN"/>
        </w:rPr>
        <w:t>al</w:t>
      </w:r>
      <w:r>
        <w:rPr>
          <w:lang w:eastAsia="zh-CN"/>
        </w:rPr>
        <w:t xml:space="preserve"> capabilities of the SDK which you can use with transactions.</w:t>
      </w:r>
    </w:p>
    <w:p w14:paraId="39290412" w14:textId="77777777" w:rsidR="00883BBE" w:rsidRDefault="00883BBE" w:rsidP="00883BBE">
      <w:pPr>
        <w:pStyle w:val="Heading3"/>
      </w:pPr>
      <w:bookmarkStart w:id="160" w:name="_Toc404251186"/>
      <w:bookmarkStart w:id="161" w:name="_Toc404599588"/>
      <w:bookmarkStart w:id="162" w:name="_Toc404599921"/>
      <w:bookmarkStart w:id="163" w:name="_Toc407179874"/>
      <w:r>
        <w:t>Refunding a payment</w:t>
      </w:r>
      <w:bookmarkEnd w:id="160"/>
      <w:bookmarkEnd w:id="161"/>
      <w:bookmarkEnd w:id="162"/>
      <w:bookmarkEnd w:id="163"/>
    </w:p>
    <w:p w14:paraId="758DFD9A" w14:textId="77777777" w:rsidR="00EE1E5E" w:rsidRPr="00645918" w:rsidRDefault="00EE1E5E" w:rsidP="001024C9">
      <w:pPr>
        <w:pStyle w:val="Heading4"/>
      </w:pPr>
      <w:bookmarkStart w:id="164" w:name="_Toc404599922"/>
      <w:r>
        <w:t>Mag stripe transactions</w:t>
      </w:r>
      <w:bookmarkEnd w:id="164"/>
    </w:p>
    <w:p w14:paraId="6346FFB1" w14:textId="77777777" w:rsidR="002B423A" w:rsidRPr="002B423A" w:rsidRDefault="00EE1E5E" w:rsidP="00EE1E5E">
      <w:r>
        <w:t xml:space="preserve">To refund a payment, call </w:t>
      </w:r>
      <w:proofErr w:type="gramStart"/>
      <w:r w:rsidRPr="00F8220B">
        <w:rPr>
          <w:rStyle w:val="Code"/>
        </w:rPr>
        <w:t>TransactionManager</w:t>
      </w:r>
      <w:r>
        <w:rPr>
          <w:rStyle w:val="Code"/>
        </w:rPr>
        <w:t>.</w:t>
      </w:r>
      <w:r w:rsidRPr="00F8220B">
        <w:rPr>
          <w:rStyle w:val="Code"/>
        </w:rPr>
        <w:t>doRefund</w:t>
      </w:r>
      <w:r>
        <w:rPr>
          <w:rStyle w:val="Code"/>
        </w:rPr>
        <w:t>(</w:t>
      </w:r>
      <w:proofErr w:type="gramEnd"/>
      <w:r>
        <w:rPr>
          <w:rStyle w:val="Code"/>
        </w:rPr>
        <w:t>)</w:t>
      </w:r>
      <w:r w:rsidR="002B423A">
        <w:t>:</w:t>
      </w:r>
    </w:p>
    <w:p w14:paraId="35CC2828" w14:textId="77777777" w:rsidR="002B423A" w:rsidRDefault="002B423A" w:rsidP="002B423A">
      <w:pPr>
        <w:pStyle w:val="CodeBox"/>
        <w:rPr>
          <w:lang w:eastAsia="zh-CN"/>
        </w:rPr>
      </w:pPr>
      <w:proofErr w:type="gramStart"/>
      <w:r>
        <w:rPr>
          <w:lang w:eastAsia="zh-CN"/>
        </w:rPr>
        <w:t>manager.doRefund</w:t>
      </w:r>
      <w:proofErr w:type="gramEnd"/>
      <w:r>
        <w:rPr>
          <w:lang w:eastAsia="zh-CN"/>
        </w:rPr>
        <w:t>(</w:t>
      </w:r>
    </w:p>
    <w:p w14:paraId="742D4DDC" w14:textId="77777777" w:rsidR="002B423A" w:rsidRDefault="002B423A" w:rsidP="002B423A">
      <w:pPr>
        <w:pStyle w:val="CodeBox"/>
        <w:rPr>
          <w:lang w:eastAsia="zh-CN"/>
        </w:rPr>
      </w:pPr>
      <w:r>
        <w:rPr>
          <w:lang w:eastAsia="zh-CN"/>
        </w:rPr>
        <w:t xml:space="preserve">    </w:t>
      </w:r>
      <w:proofErr w:type="gramStart"/>
      <w:r>
        <w:rPr>
          <w:lang w:eastAsia="zh-CN"/>
        </w:rPr>
        <w:t>mRecord</w:t>
      </w:r>
      <w:proofErr w:type="gramEnd"/>
      <w:r>
        <w:rPr>
          <w:lang w:eastAsia="zh-CN"/>
        </w:rPr>
        <w:t>,</w:t>
      </w:r>
    </w:p>
    <w:p w14:paraId="0910EE21" w14:textId="77777777" w:rsidR="002B423A" w:rsidRDefault="002B423A" w:rsidP="002B423A">
      <w:pPr>
        <w:pStyle w:val="CodeBox"/>
        <w:rPr>
          <w:lang w:eastAsia="zh-CN"/>
        </w:rPr>
      </w:pPr>
      <w:r>
        <w:rPr>
          <w:lang w:eastAsia="zh-CN"/>
        </w:rPr>
        <w:lastRenderedPageBreak/>
        <w:t xml:space="preserve">    </w:t>
      </w:r>
      <w:proofErr w:type="gramStart"/>
      <w:r>
        <w:rPr>
          <w:lang w:eastAsia="zh-CN"/>
        </w:rPr>
        <w:t>BigDecimal(</w:t>
      </w:r>
      <w:proofErr w:type="gramEnd"/>
      <w:r>
        <w:rPr>
          <w:lang w:eastAsia="zh-CN"/>
        </w:rPr>
        <w:t>"1.00"),</w:t>
      </w:r>
    </w:p>
    <w:p w14:paraId="698C2F8B" w14:textId="77777777" w:rsidR="002B423A" w:rsidRDefault="002B423A" w:rsidP="002B423A">
      <w:pPr>
        <w:pStyle w:val="CodeBox"/>
        <w:rPr>
          <w:lang w:eastAsia="zh-CN"/>
        </w:rPr>
      </w:pPr>
      <w:r>
        <w:rPr>
          <w:lang w:eastAsia="zh-CN"/>
        </w:rPr>
        <w:t xml:space="preserve">    </w:t>
      </w:r>
      <w:proofErr w:type="gramStart"/>
      <w:r>
        <w:rPr>
          <w:lang w:eastAsia="zh-CN"/>
        </w:rPr>
        <w:t>new</w:t>
      </w:r>
      <w:proofErr w:type="gramEnd"/>
      <w:r>
        <w:rPr>
          <w:lang w:eastAsia="zh-CN"/>
        </w:rPr>
        <w:t xml:space="preserve"> DefaultResponseHandler&lt;</w:t>
      </w:r>
    </w:p>
    <w:p w14:paraId="4208D33E" w14:textId="77777777" w:rsidR="002B423A" w:rsidRDefault="002B423A" w:rsidP="002B423A">
      <w:pPr>
        <w:pStyle w:val="CodeBox"/>
        <w:rPr>
          <w:lang w:eastAsia="zh-CN"/>
        </w:rPr>
      </w:pPr>
      <w:r>
        <w:rPr>
          <w:lang w:eastAsia="zh-CN"/>
        </w:rPr>
        <w:t xml:space="preserve">        TransactionManager.PaymentResponse,</w:t>
      </w:r>
    </w:p>
    <w:p w14:paraId="679CD301" w14:textId="77777777" w:rsidR="002B423A" w:rsidRDefault="002B423A" w:rsidP="002B423A">
      <w:pPr>
        <w:pStyle w:val="CodeBox"/>
        <w:rPr>
          <w:lang w:eastAsia="zh-CN"/>
        </w:rPr>
      </w:pPr>
      <w:r>
        <w:rPr>
          <w:lang w:eastAsia="zh-CN"/>
        </w:rPr>
        <w:t xml:space="preserve">        PPError&lt;TransactionManager.PaymentErrors&gt;</w:t>
      </w:r>
    </w:p>
    <w:p w14:paraId="0657B345" w14:textId="77777777" w:rsidR="002B423A" w:rsidRDefault="002B423A" w:rsidP="002B423A">
      <w:pPr>
        <w:pStyle w:val="CodeBox"/>
        <w:rPr>
          <w:lang w:eastAsia="zh-CN"/>
        </w:rPr>
      </w:pPr>
      <w:r>
        <w:rPr>
          <w:lang w:eastAsia="zh-CN"/>
        </w:rPr>
        <w:t xml:space="preserve">    &gt;() {</w:t>
      </w:r>
    </w:p>
    <w:p w14:paraId="6D8512BD" w14:textId="77777777" w:rsidR="00B008F9" w:rsidRDefault="00B008F9" w:rsidP="00B008F9">
      <w:pPr>
        <w:pStyle w:val="CodeBox"/>
      </w:pPr>
      <w:r>
        <w:t xml:space="preserve">        @Override</w:t>
      </w:r>
    </w:p>
    <w:p w14:paraId="252CD11A" w14:textId="77777777" w:rsidR="002B423A" w:rsidRDefault="002B423A" w:rsidP="002B423A">
      <w:pPr>
        <w:pStyle w:val="CodeBox"/>
        <w:rPr>
          <w:lang w:eastAsia="zh-CN"/>
        </w:rPr>
      </w:pPr>
      <w:r>
        <w:rPr>
          <w:lang w:eastAsia="zh-CN"/>
        </w:rPr>
        <w:t xml:space="preserve">        </w:t>
      </w:r>
      <w:proofErr w:type="gramStart"/>
      <w:r>
        <w:rPr>
          <w:lang w:eastAsia="zh-CN"/>
        </w:rPr>
        <w:t>public</w:t>
      </w:r>
      <w:proofErr w:type="gramEnd"/>
      <w:r>
        <w:rPr>
          <w:lang w:eastAsia="zh-CN"/>
        </w:rPr>
        <w:t xml:space="preserve"> void onSuccess(TransactionManager.PaymentResponse response) {</w:t>
      </w:r>
    </w:p>
    <w:p w14:paraId="435E9069" w14:textId="77777777" w:rsidR="002B423A" w:rsidRDefault="002B423A" w:rsidP="002B423A">
      <w:pPr>
        <w:pStyle w:val="CodeBox"/>
        <w:rPr>
          <w:lang w:eastAsia="zh-CN"/>
        </w:rPr>
      </w:pPr>
      <w:r>
        <w:rPr>
          <w:lang w:eastAsia="zh-CN"/>
        </w:rPr>
        <w:t xml:space="preserve">            // Do something</w:t>
      </w:r>
    </w:p>
    <w:p w14:paraId="1DD6EE4E" w14:textId="77777777" w:rsidR="002B423A" w:rsidRDefault="002B423A" w:rsidP="002B423A">
      <w:pPr>
        <w:pStyle w:val="CodeBox"/>
        <w:rPr>
          <w:lang w:eastAsia="zh-CN"/>
        </w:rPr>
      </w:pPr>
      <w:r>
        <w:rPr>
          <w:lang w:eastAsia="zh-CN"/>
        </w:rPr>
        <w:t xml:space="preserve">        }</w:t>
      </w:r>
    </w:p>
    <w:p w14:paraId="5980D7DD" w14:textId="77777777" w:rsidR="00B008F9" w:rsidRDefault="00B008F9" w:rsidP="00B008F9">
      <w:pPr>
        <w:pStyle w:val="CodeBox"/>
      </w:pPr>
      <w:r>
        <w:t xml:space="preserve">        @Override</w:t>
      </w:r>
    </w:p>
    <w:p w14:paraId="3EE61599" w14:textId="77777777" w:rsidR="002B423A" w:rsidRDefault="002B423A" w:rsidP="002B423A">
      <w:pPr>
        <w:pStyle w:val="CodeBox"/>
        <w:rPr>
          <w:lang w:eastAsia="zh-CN"/>
        </w:rPr>
      </w:pPr>
      <w:r>
        <w:rPr>
          <w:lang w:eastAsia="zh-CN"/>
        </w:rPr>
        <w:t xml:space="preserve">        </w:t>
      </w:r>
      <w:proofErr w:type="gramStart"/>
      <w:r>
        <w:rPr>
          <w:lang w:eastAsia="zh-CN"/>
        </w:rPr>
        <w:t>public</w:t>
      </w:r>
      <w:proofErr w:type="gramEnd"/>
      <w:r>
        <w:rPr>
          <w:lang w:eastAsia="zh-CN"/>
        </w:rPr>
        <w:t xml:space="preserve"> void onError(PPError&lt;TransactionManager.PaymentErrors&gt; e) {</w:t>
      </w:r>
    </w:p>
    <w:p w14:paraId="1BD76008" w14:textId="77777777" w:rsidR="002B423A" w:rsidRDefault="002B423A" w:rsidP="002B423A">
      <w:pPr>
        <w:pStyle w:val="CodeBox"/>
        <w:rPr>
          <w:lang w:eastAsia="zh-CN"/>
        </w:rPr>
      </w:pPr>
      <w:r>
        <w:rPr>
          <w:lang w:eastAsia="zh-CN"/>
        </w:rPr>
        <w:t xml:space="preserve">            // Error out</w:t>
      </w:r>
    </w:p>
    <w:p w14:paraId="308BD764" w14:textId="77777777" w:rsidR="002B423A" w:rsidRDefault="002B423A" w:rsidP="002B423A">
      <w:pPr>
        <w:pStyle w:val="CodeBox"/>
        <w:rPr>
          <w:lang w:eastAsia="zh-CN"/>
        </w:rPr>
      </w:pPr>
      <w:r>
        <w:rPr>
          <w:lang w:eastAsia="zh-CN"/>
        </w:rPr>
        <w:t xml:space="preserve">        }</w:t>
      </w:r>
    </w:p>
    <w:p w14:paraId="7FD2F1EA" w14:textId="77777777" w:rsidR="002B423A" w:rsidRDefault="002B423A" w:rsidP="002B423A">
      <w:pPr>
        <w:pStyle w:val="CodeBox"/>
        <w:rPr>
          <w:lang w:eastAsia="zh-CN"/>
        </w:rPr>
      </w:pPr>
      <w:r>
        <w:rPr>
          <w:lang w:eastAsia="zh-CN"/>
        </w:rPr>
        <w:t xml:space="preserve">    }</w:t>
      </w:r>
    </w:p>
    <w:p w14:paraId="5A978F00" w14:textId="77777777" w:rsidR="002B423A" w:rsidRDefault="002B423A" w:rsidP="002B423A">
      <w:pPr>
        <w:pStyle w:val="CodeBox"/>
        <w:rPr>
          <w:lang w:eastAsia="zh-CN"/>
        </w:rPr>
      </w:pPr>
      <w:r>
        <w:rPr>
          <w:lang w:eastAsia="zh-CN"/>
        </w:rPr>
        <w:t>);</w:t>
      </w:r>
    </w:p>
    <w:p w14:paraId="0355C98C" w14:textId="77777777" w:rsidR="002B423A" w:rsidRDefault="002B423A" w:rsidP="00EE1E5E">
      <w:r>
        <w:t xml:space="preserve">In this example, </w:t>
      </w:r>
      <w:r w:rsidRPr="002B423A">
        <w:rPr>
          <w:rStyle w:val="Code"/>
        </w:rPr>
        <w:t>mRecord</w:t>
      </w:r>
      <w:r>
        <w:t xml:space="preserve"> is </w:t>
      </w:r>
      <w:r w:rsidR="00EE1E5E">
        <w:t xml:space="preserve">the </w:t>
      </w:r>
      <w:r w:rsidRPr="002B423A">
        <w:rPr>
          <w:rStyle w:val="Code"/>
        </w:rPr>
        <w:t>transactionR</w:t>
      </w:r>
      <w:r w:rsidR="00EE1E5E" w:rsidRPr="002B423A">
        <w:rPr>
          <w:rStyle w:val="Code"/>
        </w:rPr>
        <w:t>ecord</w:t>
      </w:r>
      <w:r>
        <w:t xml:space="preserve"> that was returned when the payment was made. The second parameter is the amount of the refund</w:t>
      </w:r>
      <w:r w:rsidR="00EE1E5E">
        <w:t xml:space="preserve">, </w:t>
      </w:r>
      <w:r>
        <w:t xml:space="preserve">which must be a </w:t>
      </w:r>
      <w:r w:rsidRPr="00F60CC0">
        <w:rPr>
          <w:rStyle w:val="Code"/>
        </w:rPr>
        <w:t>BigDecimal</w:t>
      </w:r>
      <w:r>
        <w:t xml:space="preserve">. The third parameter is the response handler. A successful call returns a new </w:t>
      </w:r>
      <w:r w:rsidRPr="002B423A">
        <w:rPr>
          <w:rStyle w:val="Code"/>
        </w:rPr>
        <w:t>transactionRecord</w:t>
      </w:r>
      <w:r>
        <w:t>.</w:t>
      </w:r>
    </w:p>
    <w:p w14:paraId="0D21AB79" w14:textId="77777777" w:rsidR="00EE1E5E" w:rsidRDefault="002B423A" w:rsidP="001024C9">
      <w:pPr>
        <w:pStyle w:val="Heading4"/>
      </w:pPr>
      <w:bookmarkStart w:id="165" w:name="_Toc404599923"/>
      <w:r>
        <w:t>EMV transactions</w:t>
      </w:r>
      <w:bookmarkEnd w:id="165"/>
    </w:p>
    <w:p w14:paraId="5FBBE97E" w14:textId="77777777" w:rsidR="00EE1E5E" w:rsidRPr="002B423A" w:rsidRDefault="00EE1E5E" w:rsidP="00EE1E5E">
      <w:bookmarkStart w:id="166" w:name="_Making_Calls_Directly"/>
      <w:bookmarkEnd w:id="166"/>
      <w:r>
        <w:t xml:space="preserve">To refund a payment, </w:t>
      </w:r>
      <w:r w:rsidR="002B423A">
        <w:t xml:space="preserve">call </w:t>
      </w:r>
      <w:proofErr w:type="gramStart"/>
      <w:r w:rsidRPr="00F8220B">
        <w:rPr>
          <w:rStyle w:val="Code"/>
        </w:rPr>
        <w:t>TransactionManager</w:t>
      </w:r>
      <w:r>
        <w:t>.</w:t>
      </w:r>
      <w:r w:rsidRPr="00F8220B">
        <w:rPr>
          <w:rStyle w:val="Code"/>
        </w:rPr>
        <w:t>doRefund</w:t>
      </w:r>
      <w:r>
        <w:rPr>
          <w:rStyle w:val="Code"/>
        </w:rPr>
        <w:t>(</w:t>
      </w:r>
      <w:proofErr w:type="gramEnd"/>
      <w:r>
        <w:rPr>
          <w:rStyle w:val="Code"/>
        </w:rPr>
        <w:t>)</w:t>
      </w:r>
      <w:r w:rsidR="002B423A" w:rsidRPr="00A71625">
        <w:t>:</w:t>
      </w:r>
    </w:p>
    <w:p w14:paraId="46F96AE1" w14:textId="77777777" w:rsidR="002B423A" w:rsidRDefault="002B423A" w:rsidP="002B423A">
      <w:pPr>
        <w:pStyle w:val="CodeBox"/>
        <w:rPr>
          <w:lang w:eastAsia="zh-CN"/>
        </w:rPr>
      </w:pPr>
      <w:proofErr w:type="gramStart"/>
      <w:r>
        <w:rPr>
          <w:lang w:eastAsia="zh-CN"/>
        </w:rPr>
        <w:t>manager.doRefund</w:t>
      </w:r>
      <w:proofErr w:type="gramEnd"/>
      <w:r>
        <w:rPr>
          <w:lang w:eastAsia="zh-CN"/>
        </w:rPr>
        <w:t>(</w:t>
      </w:r>
    </w:p>
    <w:p w14:paraId="698606FD" w14:textId="77777777" w:rsidR="002B423A" w:rsidRDefault="002B423A" w:rsidP="002B423A">
      <w:pPr>
        <w:pStyle w:val="CodeBox"/>
        <w:rPr>
          <w:lang w:eastAsia="zh-CN"/>
        </w:rPr>
      </w:pPr>
      <w:r>
        <w:rPr>
          <w:lang w:eastAsia="zh-CN"/>
        </w:rPr>
        <w:t xml:space="preserve">    </w:t>
      </w:r>
      <w:proofErr w:type="gramStart"/>
      <w:r>
        <w:rPr>
          <w:lang w:eastAsia="zh-CN"/>
        </w:rPr>
        <w:t>mRecord</w:t>
      </w:r>
      <w:proofErr w:type="gramEnd"/>
      <w:r>
        <w:rPr>
          <w:lang w:eastAsia="zh-CN"/>
        </w:rPr>
        <w:t>,</w:t>
      </w:r>
    </w:p>
    <w:p w14:paraId="55C6FC2A" w14:textId="77777777" w:rsidR="002B423A" w:rsidRDefault="002B423A" w:rsidP="002B423A">
      <w:pPr>
        <w:pStyle w:val="CodeBox"/>
        <w:rPr>
          <w:lang w:eastAsia="zh-CN"/>
        </w:rPr>
      </w:pPr>
      <w:r>
        <w:rPr>
          <w:lang w:eastAsia="zh-CN"/>
        </w:rPr>
        <w:t xml:space="preserve">    </w:t>
      </w:r>
      <w:proofErr w:type="gramStart"/>
      <w:r>
        <w:rPr>
          <w:lang w:eastAsia="zh-CN"/>
        </w:rPr>
        <w:t>BigDecimal(</w:t>
      </w:r>
      <w:proofErr w:type="gramEnd"/>
      <w:r>
        <w:rPr>
          <w:lang w:eastAsia="zh-CN"/>
        </w:rPr>
        <w:t>"1.00"),</w:t>
      </w:r>
    </w:p>
    <w:p w14:paraId="4DC4B272" w14:textId="77777777" w:rsidR="002B423A" w:rsidRDefault="002B423A" w:rsidP="002B423A">
      <w:pPr>
        <w:pStyle w:val="CodeBox"/>
        <w:rPr>
          <w:lang w:eastAsia="zh-CN"/>
        </w:rPr>
      </w:pPr>
      <w:r>
        <w:rPr>
          <w:lang w:eastAsia="zh-CN"/>
        </w:rPr>
        <w:t xml:space="preserve">    </w:t>
      </w:r>
      <w:proofErr w:type="gramStart"/>
      <w:r>
        <w:rPr>
          <w:lang w:eastAsia="zh-CN"/>
        </w:rPr>
        <w:t>new</w:t>
      </w:r>
      <w:proofErr w:type="gramEnd"/>
      <w:r>
        <w:rPr>
          <w:lang w:eastAsia="zh-CN"/>
        </w:rPr>
        <w:t xml:space="preserve"> DefaultResponseHandler&lt;</w:t>
      </w:r>
    </w:p>
    <w:p w14:paraId="0DFE9B6E" w14:textId="77777777" w:rsidR="002B423A" w:rsidRDefault="002B423A" w:rsidP="002B423A">
      <w:pPr>
        <w:pStyle w:val="CodeBox"/>
        <w:rPr>
          <w:lang w:eastAsia="zh-CN"/>
        </w:rPr>
      </w:pPr>
      <w:r>
        <w:rPr>
          <w:lang w:eastAsia="zh-CN"/>
        </w:rPr>
        <w:t xml:space="preserve">        TransactionManager.PaymentResponse,</w:t>
      </w:r>
    </w:p>
    <w:p w14:paraId="7B9D8088" w14:textId="77777777" w:rsidR="002B423A" w:rsidRDefault="002B423A" w:rsidP="002B423A">
      <w:pPr>
        <w:pStyle w:val="CodeBox"/>
        <w:rPr>
          <w:lang w:eastAsia="zh-CN"/>
        </w:rPr>
      </w:pPr>
      <w:r>
        <w:rPr>
          <w:lang w:eastAsia="zh-CN"/>
        </w:rPr>
        <w:t xml:space="preserve">        PPError&lt;TransactionManager.PaymentErrors&gt;</w:t>
      </w:r>
    </w:p>
    <w:p w14:paraId="6458DCBD" w14:textId="77777777" w:rsidR="002B423A" w:rsidRDefault="002B423A" w:rsidP="002B423A">
      <w:pPr>
        <w:pStyle w:val="CodeBox"/>
        <w:rPr>
          <w:lang w:eastAsia="zh-CN"/>
        </w:rPr>
      </w:pPr>
      <w:r>
        <w:rPr>
          <w:lang w:eastAsia="zh-CN"/>
        </w:rPr>
        <w:t xml:space="preserve">    &gt;() {</w:t>
      </w:r>
    </w:p>
    <w:p w14:paraId="401917E6" w14:textId="77777777" w:rsidR="00D504B9" w:rsidRDefault="00D504B9" w:rsidP="00D504B9">
      <w:pPr>
        <w:pStyle w:val="CodeBox"/>
      </w:pPr>
      <w:r>
        <w:t xml:space="preserve">        @Override</w:t>
      </w:r>
    </w:p>
    <w:p w14:paraId="1DB6B935" w14:textId="77777777" w:rsidR="002B423A" w:rsidRDefault="002B423A" w:rsidP="002B423A">
      <w:pPr>
        <w:pStyle w:val="CodeBox"/>
        <w:rPr>
          <w:lang w:eastAsia="zh-CN"/>
        </w:rPr>
      </w:pPr>
      <w:r>
        <w:rPr>
          <w:lang w:eastAsia="zh-CN"/>
        </w:rPr>
        <w:t xml:space="preserve">        </w:t>
      </w:r>
      <w:proofErr w:type="gramStart"/>
      <w:r>
        <w:rPr>
          <w:lang w:eastAsia="zh-CN"/>
        </w:rPr>
        <w:t>public</w:t>
      </w:r>
      <w:proofErr w:type="gramEnd"/>
      <w:r>
        <w:rPr>
          <w:lang w:eastAsia="zh-CN"/>
        </w:rPr>
        <w:t xml:space="preserve"> void onSuccess(TransactionManager.PaymentResponse response) {</w:t>
      </w:r>
    </w:p>
    <w:p w14:paraId="05EBFA41" w14:textId="77777777" w:rsidR="002B423A" w:rsidRDefault="002B423A" w:rsidP="002B423A">
      <w:pPr>
        <w:pStyle w:val="CodeBox"/>
        <w:rPr>
          <w:lang w:eastAsia="zh-CN"/>
        </w:rPr>
      </w:pPr>
      <w:r>
        <w:rPr>
          <w:lang w:eastAsia="zh-CN"/>
        </w:rPr>
        <w:t xml:space="preserve">            // Do something</w:t>
      </w:r>
    </w:p>
    <w:p w14:paraId="48EC347A" w14:textId="77777777" w:rsidR="002B423A" w:rsidRDefault="002B423A" w:rsidP="002B423A">
      <w:pPr>
        <w:pStyle w:val="CodeBox"/>
        <w:rPr>
          <w:lang w:eastAsia="zh-CN"/>
        </w:rPr>
      </w:pPr>
      <w:r>
        <w:rPr>
          <w:lang w:eastAsia="zh-CN"/>
        </w:rPr>
        <w:t xml:space="preserve">        }</w:t>
      </w:r>
    </w:p>
    <w:p w14:paraId="28A6143F" w14:textId="77777777" w:rsidR="00D504B9" w:rsidRDefault="00D504B9" w:rsidP="00D504B9">
      <w:pPr>
        <w:pStyle w:val="CodeBox"/>
      </w:pPr>
      <w:r>
        <w:t xml:space="preserve">        @Override</w:t>
      </w:r>
    </w:p>
    <w:p w14:paraId="06638C42" w14:textId="77777777" w:rsidR="002B423A" w:rsidRDefault="002B423A" w:rsidP="002B423A">
      <w:pPr>
        <w:pStyle w:val="CodeBox"/>
        <w:rPr>
          <w:lang w:eastAsia="zh-CN"/>
        </w:rPr>
      </w:pPr>
      <w:r>
        <w:rPr>
          <w:lang w:eastAsia="zh-CN"/>
        </w:rPr>
        <w:t xml:space="preserve">        </w:t>
      </w:r>
      <w:proofErr w:type="gramStart"/>
      <w:r>
        <w:rPr>
          <w:lang w:eastAsia="zh-CN"/>
        </w:rPr>
        <w:t>public</w:t>
      </w:r>
      <w:proofErr w:type="gramEnd"/>
      <w:r>
        <w:rPr>
          <w:lang w:eastAsia="zh-CN"/>
        </w:rPr>
        <w:t xml:space="preserve"> void onError(PPError&lt;TransactionManager.PaymentErrors&gt; e) {</w:t>
      </w:r>
    </w:p>
    <w:p w14:paraId="34086B83" w14:textId="77777777" w:rsidR="002B423A" w:rsidRDefault="002B423A" w:rsidP="002B423A">
      <w:pPr>
        <w:pStyle w:val="CodeBox"/>
        <w:rPr>
          <w:lang w:eastAsia="zh-CN"/>
        </w:rPr>
      </w:pPr>
      <w:r>
        <w:rPr>
          <w:lang w:eastAsia="zh-CN"/>
        </w:rPr>
        <w:t xml:space="preserve">            // Error out</w:t>
      </w:r>
    </w:p>
    <w:p w14:paraId="42114885" w14:textId="77777777" w:rsidR="002B423A" w:rsidRDefault="002B423A" w:rsidP="002B423A">
      <w:pPr>
        <w:pStyle w:val="CodeBox"/>
        <w:rPr>
          <w:lang w:eastAsia="zh-CN"/>
        </w:rPr>
      </w:pPr>
      <w:r>
        <w:rPr>
          <w:lang w:eastAsia="zh-CN"/>
        </w:rPr>
        <w:t xml:space="preserve">        }</w:t>
      </w:r>
    </w:p>
    <w:p w14:paraId="2C17FE8B" w14:textId="77777777" w:rsidR="002B423A" w:rsidRDefault="002B423A" w:rsidP="002B423A">
      <w:pPr>
        <w:pStyle w:val="CodeBox"/>
        <w:rPr>
          <w:lang w:eastAsia="zh-CN"/>
        </w:rPr>
      </w:pPr>
      <w:r>
        <w:rPr>
          <w:lang w:eastAsia="zh-CN"/>
        </w:rPr>
        <w:t xml:space="preserve">    }</w:t>
      </w:r>
    </w:p>
    <w:p w14:paraId="2F8CE760" w14:textId="77777777" w:rsidR="002B423A" w:rsidRDefault="002B423A" w:rsidP="002B423A">
      <w:pPr>
        <w:pStyle w:val="CodeBox"/>
        <w:rPr>
          <w:lang w:eastAsia="zh-CN"/>
        </w:rPr>
      </w:pPr>
      <w:r>
        <w:rPr>
          <w:lang w:eastAsia="zh-CN"/>
        </w:rPr>
        <w:t>);</w:t>
      </w:r>
    </w:p>
    <w:p w14:paraId="4B950F49" w14:textId="77777777" w:rsidR="002B423A" w:rsidRDefault="002B423A" w:rsidP="002B423A">
      <w:r>
        <w:t xml:space="preserve">In this example, mRecord is the </w:t>
      </w:r>
      <w:r w:rsidR="00A71625" w:rsidRPr="00A71625">
        <w:rPr>
          <w:rStyle w:val="Code"/>
        </w:rPr>
        <w:t>transactionR</w:t>
      </w:r>
      <w:r w:rsidRPr="00A71625">
        <w:rPr>
          <w:rStyle w:val="Code"/>
        </w:rPr>
        <w:t>ecord</w:t>
      </w:r>
      <w:r>
        <w:t xml:space="preserve"> that was returned when the payment was made. The second parameter is the original invoice. The third parameter is the response handler. A successful call returns a new transaction record.</w:t>
      </w:r>
    </w:p>
    <w:p w14:paraId="30785350" w14:textId="77777777" w:rsidR="00883BBE" w:rsidRDefault="00883BBE" w:rsidP="00883BBE">
      <w:pPr>
        <w:pStyle w:val="Heading4"/>
      </w:pPr>
      <w:bookmarkStart w:id="167" w:name="_Toc404599924"/>
      <w:bookmarkStart w:id="168" w:name="_Toc384036590"/>
      <w:r>
        <w:lastRenderedPageBreak/>
        <w:t>Authorized captured payments</w:t>
      </w:r>
      <w:bookmarkEnd w:id="167"/>
    </w:p>
    <w:p w14:paraId="1320FE34" w14:textId="77777777" w:rsidR="00883BBE" w:rsidRPr="0095269C" w:rsidRDefault="00883BBE" w:rsidP="00883BBE">
      <w:pPr>
        <w:rPr>
          <w:lang w:eastAsia="zh-CN"/>
        </w:rPr>
      </w:pPr>
      <w:r>
        <w:rPr>
          <w:lang w:eastAsia="zh-CN"/>
        </w:rPr>
        <w:t xml:space="preserve">The procedure for refunding an authorized, captured payment is described under </w:t>
      </w:r>
      <w:hyperlink w:anchor="_Refunding_a_captured" w:history="1">
        <w:r w:rsidR="00A71625" w:rsidRPr="00A71625">
          <w:rPr>
            <w:rStyle w:val="Hyperlink"/>
            <w:lang w:eastAsia="zh-CN"/>
          </w:rPr>
          <w:t>Refunding a captured payment</w:t>
        </w:r>
      </w:hyperlink>
      <w:r w:rsidR="00A71625">
        <w:rPr>
          <w:lang w:eastAsia="zh-CN"/>
        </w:rPr>
        <w:t xml:space="preserve"> </w:t>
      </w:r>
      <w:r>
        <w:t>in the section</w:t>
      </w:r>
      <w:r w:rsidR="00A71625">
        <w:t xml:space="preserve"> </w:t>
      </w:r>
      <w:hyperlink w:anchor="_Authorization_and_capture" w:history="1">
        <w:r w:rsidR="00A71625" w:rsidRPr="00A71625">
          <w:rPr>
            <w:rStyle w:val="Hyperlink"/>
          </w:rPr>
          <w:t>Authorization and capture</w:t>
        </w:r>
      </w:hyperlink>
      <w:r>
        <w:rPr>
          <w:lang w:eastAsia="zh-CN"/>
        </w:rPr>
        <w:t>.</w:t>
      </w:r>
      <w:bookmarkEnd w:id="168"/>
    </w:p>
    <w:p w14:paraId="73C4D812" w14:textId="77777777" w:rsidR="00883BBE" w:rsidRPr="00A630C4" w:rsidRDefault="00883BBE" w:rsidP="00883BBE">
      <w:pPr>
        <w:pStyle w:val="Heading3"/>
      </w:pPr>
      <w:bookmarkStart w:id="169" w:name="_Toc384036564"/>
      <w:bookmarkStart w:id="170" w:name="_Toc404251187"/>
      <w:bookmarkStart w:id="171" w:name="_Toc404599589"/>
      <w:bookmarkStart w:id="172" w:name="_Toc404599925"/>
      <w:bookmarkStart w:id="173" w:name="_Toc407179875"/>
      <w:r w:rsidRPr="00A630C4">
        <w:t>Adding a referrer code (BN code</w:t>
      </w:r>
      <w:r>
        <w:t xml:space="preserve"> or attribution code</w:t>
      </w:r>
      <w:r w:rsidRPr="00A630C4">
        <w:t>)</w:t>
      </w:r>
      <w:bookmarkEnd w:id="169"/>
      <w:bookmarkEnd w:id="170"/>
      <w:bookmarkEnd w:id="171"/>
      <w:bookmarkEnd w:id="172"/>
      <w:bookmarkEnd w:id="173"/>
    </w:p>
    <w:p w14:paraId="61A219CE" w14:textId="77777777" w:rsidR="006A7CB9" w:rsidRDefault="006A7CB9" w:rsidP="006A7CB9">
      <w:pPr>
        <w:rPr>
          <w:u w:color="00B050"/>
        </w:rPr>
      </w:pPr>
      <w:r w:rsidRPr="00A630C4">
        <w:rPr>
          <w:u w:color="00B050"/>
        </w:rPr>
        <w:t xml:space="preserve">A developer partner's integration with PayPal can be identified with a </w:t>
      </w:r>
      <w:r w:rsidRPr="00A34DE7">
        <w:rPr>
          <w:b/>
        </w:rPr>
        <w:t>referrer code</w:t>
      </w:r>
      <w:r w:rsidRPr="00A630C4">
        <w:rPr>
          <w:u w:color="00B050"/>
        </w:rPr>
        <w:t xml:space="preserve"> (also known as a </w:t>
      </w:r>
      <w:r w:rsidRPr="00A34DE7">
        <w:rPr>
          <w:b/>
        </w:rPr>
        <w:t>build notation code</w:t>
      </w:r>
      <w:r w:rsidRPr="00A630C4">
        <w:rPr>
          <w:u w:color="00B050"/>
        </w:rPr>
        <w:t xml:space="preserve">, </w:t>
      </w:r>
      <w:r w:rsidRPr="00A34DE7">
        <w:rPr>
          <w:b/>
        </w:rPr>
        <w:t>BN code</w:t>
      </w:r>
      <w:r w:rsidRPr="00A630C4">
        <w:rPr>
          <w:u w:color="00B050"/>
        </w:rPr>
        <w:t xml:space="preserve">, or </w:t>
      </w:r>
      <w:r w:rsidRPr="00A34DE7">
        <w:rPr>
          <w:b/>
        </w:rPr>
        <w:t>attribution code</w:t>
      </w:r>
      <w:r w:rsidRPr="00A630C4">
        <w:rPr>
          <w:u w:color="00B050"/>
        </w:rPr>
        <w:t xml:space="preserve">). </w:t>
      </w:r>
      <w:r>
        <w:rPr>
          <w:u w:color="00B050"/>
        </w:rPr>
        <w:t>If your app sets a referrer code when it initializes the PayPal Here SDK, the SDK will include the referrer code in each call that it makes to a PayPal API.</w:t>
      </w:r>
    </w:p>
    <w:p w14:paraId="22C4EA00" w14:textId="77777777" w:rsidR="006A7CB9" w:rsidRDefault="006A7CB9" w:rsidP="006A7CB9">
      <w:pPr>
        <w:rPr>
          <w:u w:color="00B050"/>
        </w:rPr>
      </w:pPr>
      <w:r>
        <w:rPr>
          <w:u w:color="00B050"/>
        </w:rPr>
        <w:t>A referrer code can help you capture information about your clients’ use of your software. This information is essential if your organization charges use-based fees, and it can also help you analyze how your software is being used.</w:t>
      </w:r>
    </w:p>
    <w:p w14:paraId="7751C6A2" w14:textId="77777777" w:rsidR="00DE5F26" w:rsidRDefault="006A7CB9" w:rsidP="006A7CB9">
      <w:pPr>
        <w:rPr>
          <w:u w:color="00B050"/>
        </w:rPr>
      </w:pPr>
      <w:r>
        <w:rPr>
          <w:u w:color="00B050"/>
        </w:rPr>
        <w:t xml:space="preserve">You can obtain </w:t>
      </w:r>
      <w:r w:rsidRPr="00A630C4">
        <w:rPr>
          <w:u w:color="00B050"/>
        </w:rPr>
        <w:t>referrer code</w:t>
      </w:r>
      <w:r w:rsidR="00DE5F26">
        <w:rPr>
          <w:u w:color="00B050"/>
        </w:rPr>
        <w:t>s</w:t>
      </w:r>
      <w:r w:rsidRPr="00A630C4">
        <w:rPr>
          <w:u w:color="00B050"/>
        </w:rPr>
        <w:t xml:space="preserve"> from your account manager</w:t>
      </w:r>
      <w:r>
        <w:rPr>
          <w:u w:color="00B050"/>
        </w:rPr>
        <w:t>.</w:t>
      </w:r>
    </w:p>
    <w:p w14:paraId="173E1D61" w14:textId="77777777" w:rsidR="00DE5F26" w:rsidRDefault="006A7CB9" w:rsidP="006A7CB9">
      <w:r>
        <w:t xml:space="preserve">If </w:t>
      </w:r>
      <w:r w:rsidR="00DE5F26">
        <w:t xml:space="preserve">each instance of your app uses a single </w:t>
      </w:r>
      <w:r>
        <w:t>referrer code</w:t>
      </w:r>
      <w:r w:rsidR="00DE5F26">
        <w:t>, you can set the referrer code at the SDK level.</w:t>
      </w:r>
      <w:r>
        <w:t xml:space="preserve"> </w:t>
      </w:r>
      <w:r w:rsidR="00DE5F26">
        <w:t xml:space="preserve">Every invoice your app creates will </w:t>
      </w:r>
      <w:r w:rsidR="007A0871">
        <w:t xml:space="preserve">bear </w:t>
      </w:r>
      <w:r w:rsidR="00DE5F26">
        <w:t xml:space="preserve">the same referrer code. Call </w:t>
      </w:r>
      <w:proofErr w:type="gramStart"/>
      <w:r w:rsidR="00DE5F26">
        <w:rPr>
          <w:rStyle w:val="Code"/>
        </w:rPr>
        <w:t>PayPalHereSDK.setReferrerCode(</w:t>
      </w:r>
      <w:proofErr w:type="gramEnd"/>
      <w:r w:rsidR="00DE5F26">
        <w:rPr>
          <w:rStyle w:val="Code"/>
        </w:rPr>
        <w:t>)</w:t>
      </w:r>
      <w:r w:rsidR="00A42630">
        <w:t xml:space="preserve"> during app</w:t>
      </w:r>
      <w:r w:rsidR="00DE5F26">
        <w:t xml:space="preserve"> setup:</w:t>
      </w:r>
    </w:p>
    <w:p w14:paraId="44F9D4B3" w14:textId="77777777" w:rsidR="00DE5F26" w:rsidRDefault="00DE5F26" w:rsidP="00DE5F26">
      <w:pPr>
        <w:pStyle w:val="CodeBox"/>
      </w:pPr>
      <w:proofErr w:type="gramStart"/>
      <w:r>
        <w:t>PayPalHereSDK.setReferrerCode(</w:t>
      </w:r>
      <w:proofErr w:type="gramEnd"/>
      <w:r>
        <w:t>mReferrer);</w:t>
      </w:r>
    </w:p>
    <w:p w14:paraId="3F61B54A" w14:textId="77777777" w:rsidR="00DE5F26" w:rsidRDefault="006A7CB9" w:rsidP="00DE5F26">
      <w:r>
        <w:t>T</w:t>
      </w:r>
      <w:r w:rsidR="00DE5F26">
        <w:t xml:space="preserve">he parameter must be a </w:t>
      </w:r>
      <w:r w:rsidR="00DE5F26" w:rsidRPr="00DE5F26">
        <w:rPr>
          <w:rStyle w:val="Code"/>
        </w:rPr>
        <w:t>String</w:t>
      </w:r>
      <w:r w:rsidR="00DE5F26">
        <w:t xml:space="preserve"> that contains the referrer code.</w:t>
      </w:r>
    </w:p>
    <w:p w14:paraId="22749EB1" w14:textId="77777777" w:rsidR="007A0871" w:rsidRDefault="007A0871" w:rsidP="00DE5F26">
      <w:r>
        <w:t xml:space="preserve">If an instance of your app uses different referrer codes for different transactions, you must set the referrer code at the invoice level. Call </w:t>
      </w:r>
      <w:r w:rsidR="00F739F2">
        <w:t xml:space="preserve">the </w:t>
      </w:r>
      <w:r w:rsidRPr="00F739F2">
        <w:rPr>
          <w:rStyle w:val="Code"/>
        </w:rPr>
        <w:t>Invoice</w:t>
      </w:r>
      <w:r w:rsidR="00F739F2">
        <w:t xml:space="preserve"> object’s </w:t>
      </w:r>
      <w:r w:rsidR="000E002B">
        <w:rPr>
          <w:rStyle w:val="Code"/>
        </w:rPr>
        <w:t>setReferrerCode</w:t>
      </w:r>
      <w:r>
        <w:t xml:space="preserve"> </w:t>
      </w:r>
      <w:r w:rsidR="00F739F2">
        <w:t xml:space="preserve">method </w:t>
      </w:r>
      <w:r>
        <w:t>while you are building the invoice:</w:t>
      </w:r>
    </w:p>
    <w:p w14:paraId="6EF8B8BA" w14:textId="77777777" w:rsidR="007A0871" w:rsidRDefault="007A0871" w:rsidP="007A0871">
      <w:pPr>
        <w:pStyle w:val="CodeBox"/>
      </w:pPr>
      <w:proofErr w:type="gramStart"/>
      <w:r>
        <w:t>mInvoice.setReferrerCode</w:t>
      </w:r>
      <w:proofErr w:type="gramEnd"/>
      <w:r>
        <w:t>(mReferrer);</w:t>
      </w:r>
    </w:p>
    <w:p w14:paraId="56D39BE6" w14:textId="77777777" w:rsidR="007A0871" w:rsidRDefault="007A0871" w:rsidP="007A0871">
      <w:r>
        <w:t xml:space="preserve">Again, the parameter must be a </w:t>
      </w:r>
      <w:r w:rsidRPr="00DE5F26">
        <w:rPr>
          <w:rStyle w:val="Code"/>
        </w:rPr>
        <w:t>String</w:t>
      </w:r>
      <w:r>
        <w:t xml:space="preserve"> that contains the referrer code.</w:t>
      </w:r>
    </w:p>
    <w:p w14:paraId="0F10A8CA" w14:textId="77777777" w:rsidR="00883BBE" w:rsidRDefault="00883BBE" w:rsidP="00883BBE">
      <w:pPr>
        <w:pStyle w:val="Heading3"/>
      </w:pPr>
      <w:bookmarkStart w:id="174" w:name="_Toc404251188"/>
      <w:bookmarkStart w:id="175" w:name="_Toc404599590"/>
      <w:bookmarkStart w:id="176" w:name="_Toc404599926"/>
      <w:bookmarkStart w:id="177" w:name="_Toc407179876"/>
      <w:r>
        <w:t>Adding a cashier ID</w:t>
      </w:r>
      <w:bookmarkEnd w:id="174"/>
      <w:bookmarkEnd w:id="175"/>
      <w:bookmarkEnd w:id="176"/>
      <w:bookmarkEnd w:id="177"/>
    </w:p>
    <w:p w14:paraId="0D2805E2" w14:textId="77777777" w:rsidR="00F739F2" w:rsidRPr="00A630C4" w:rsidRDefault="00F739F2" w:rsidP="00F739F2">
      <w:pPr>
        <w:rPr>
          <w:u w:color="00B050"/>
          <w:lang w:eastAsia="zh-CN"/>
        </w:rPr>
      </w:pPr>
      <w:r w:rsidRPr="00A630C4">
        <w:rPr>
          <w:u w:color="00B050"/>
          <w:lang w:eastAsia="zh-CN"/>
        </w:rPr>
        <w:t xml:space="preserve">You can </w:t>
      </w:r>
      <w:r>
        <w:rPr>
          <w:u w:color="00B050"/>
          <w:lang w:eastAsia="zh-CN"/>
        </w:rPr>
        <w:t xml:space="preserve">identify </w:t>
      </w:r>
      <w:r w:rsidRPr="00A630C4">
        <w:rPr>
          <w:u w:color="00B050"/>
          <w:lang w:eastAsia="zh-CN"/>
        </w:rPr>
        <w:t xml:space="preserve">a merchant "sub-user" in an invoice by specifying a cashier ID. The sub-user is </w:t>
      </w:r>
      <w:r>
        <w:rPr>
          <w:u w:color="00B050"/>
          <w:lang w:eastAsia="zh-CN"/>
        </w:rPr>
        <w:t xml:space="preserve">typically </w:t>
      </w:r>
      <w:r w:rsidRPr="00A630C4">
        <w:rPr>
          <w:u w:color="00B050"/>
          <w:lang w:eastAsia="zh-CN"/>
        </w:rPr>
        <w:t xml:space="preserve">the person immediately responsible for the transaction, e.g. </w:t>
      </w:r>
      <w:r>
        <w:rPr>
          <w:u w:color="00B050"/>
          <w:lang w:eastAsia="zh-CN"/>
        </w:rPr>
        <w:t>a cashier who takes a payment.</w:t>
      </w:r>
    </w:p>
    <w:p w14:paraId="537660EE" w14:textId="77777777" w:rsidR="00F739F2" w:rsidRPr="00A630C4" w:rsidRDefault="00F739F2" w:rsidP="00F739F2">
      <w:pPr>
        <w:rPr>
          <w:u w:color="00B050"/>
          <w:lang w:eastAsia="zh-CN"/>
        </w:rPr>
      </w:pPr>
      <w:r w:rsidRPr="00A630C4">
        <w:rPr>
          <w:u w:color="00B050"/>
          <w:lang w:eastAsia="zh-CN"/>
        </w:rPr>
        <w:t>T</w:t>
      </w:r>
      <w:r>
        <w:rPr>
          <w:u w:color="00B050"/>
          <w:lang w:eastAsia="zh-CN"/>
        </w:rPr>
        <w:t>o include a cas</w:t>
      </w:r>
      <w:r w:rsidRPr="00A630C4">
        <w:rPr>
          <w:u w:color="00B050"/>
          <w:lang w:eastAsia="zh-CN"/>
        </w:rPr>
        <w:t>h</w:t>
      </w:r>
      <w:r>
        <w:rPr>
          <w:u w:color="00B050"/>
          <w:lang w:eastAsia="zh-CN"/>
        </w:rPr>
        <w:t>i</w:t>
      </w:r>
      <w:r w:rsidRPr="00A630C4">
        <w:rPr>
          <w:u w:color="00B050"/>
          <w:lang w:eastAsia="zh-CN"/>
        </w:rPr>
        <w:t>e</w:t>
      </w:r>
      <w:r>
        <w:rPr>
          <w:u w:color="00B050"/>
          <w:lang w:eastAsia="zh-CN"/>
        </w:rPr>
        <w:t>r</w:t>
      </w:r>
      <w:r w:rsidRPr="00A630C4">
        <w:rPr>
          <w:u w:color="00B050"/>
          <w:lang w:eastAsia="zh-CN"/>
        </w:rPr>
        <w:t xml:space="preserve"> </w:t>
      </w:r>
      <w:r>
        <w:rPr>
          <w:u w:color="00B050"/>
          <w:lang w:eastAsia="zh-CN"/>
        </w:rPr>
        <w:t xml:space="preserve">ID in an invoice, call the </w:t>
      </w:r>
      <w:r w:rsidRPr="00F739F2">
        <w:rPr>
          <w:rStyle w:val="Code"/>
        </w:rPr>
        <w:t>Invoice</w:t>
      </w:r>
      <w:r>
        <w:t xml:space="preserve"> object’s </w:t>
      </w:r>
      <w:r w:rsidR="000E002B">
        <w:rPr>
          <w:rStyle w:val="Code"/>
        </w:rPr>
        <w:t>setCashierId</w:t>
      </w:r>
      <w:r>
        <w:rPr>
          <w:u w:color="00B050"/>
          <w:lang w:eastAsia="zh-CN"/>
        </w:rPr>
        <w:t xml:space="preserve"> method while you are building the invoice:</w:t>
      </w:r>
    </w:p>
    <w:p w14:paraId="7F715C47" w14:textId="77777777" w:rsidR="00F739F2" w:rsidRPr="00161188" w:rsidRDefault="00F739F2" w:rsidP="00F739F2">
      <w:pPr>
        <w:pStyle w:val="CodeBox"/>
      </w:pPr>
      <w:proofErr w:type="gramStart"/>
      <w:r w:rsidRPr="00161188">
        <w:t>mInvoice.setCashierId</w:t>
      </w:r>
      <w:proofErr w:type="gramEnd"/>
      <w:r w:rsidRPr="00161188">
        <w:t>(cashier_ID);</w:t>
      </w:r>
    </w:p>
    <w:p w14:paraId="3AEE1D7C" w14:textId="77777777" w:rsidR="00F739F2" w:rsidRDefault="00F739F2" w:rsidP="00F739F2">
      <w:bookmarkStart w:id="178" w:name="_Toc404251189"/>
      <w:r>
        <w:t xml:space="preserve">The parameter must be a </w:t>
      </w:r>
      <w:r w:rsidRPr="00DE5F26">
        <w:rPr>
          <w:rStyle w:val="Code"/>
        </w:rPr>
        <w:t>String</w:t>
      </w:r>
      <w:r>
        <w:t xml:space="preserve"> that contains the cashier ID.</w:t>
      </w:r>
    </w:p>
    <w:p w14:paraId="5BEDE41A" w14:textId="77777777" w:rsidR="00883BBE" w:rsidRPr="00A630C4" w:rsidRDefault="00883BBE" w:rsidP="00883BBE">
      <w:pPr>
        <w:pStyle w:val="Heading3"/>
      </w:pPr>
      <w:bookmarkStart w:id="179" w:name="_Toc404599591"/>
      <w:bookmarkStart w:id="180" w:name="_Toc404599927"/>
      <w:bookmarkStart w:id="181" w:name="_Toc407179877"/>
      <w:r>
        <w:lastRenderedPageBreak/>
        <w:t>Making calls directly to the Mobile In-Store Payments API</w:t>
      </w:r>
      <w:bookmarkEnd w:id="178"/>
      <w:bookmarkEnd w:id="179"/>
      <w:bookmarkEnd w:id="180"/>
      <w:bookmarkEnd w:id="181"/>
    </w:p>
    <w:p w14:paraId="5054B347" w14:textId="77777777" w:rsidR="00883BBE" w:rsidRDefault="00883BBE" w:rsidP="00883BBE">
      <w:r>
        <w:t>Apps that use PayPal software only to read credit cards, and not to perform transactions within the PayPal Here framework, must call the Mobile In-Store Payments API directly rathe</w:t>
      </w:r>
      <w:r w:rsidR="004650DF">
        <w:t>r than use the PayPal Here SDK.</w:t>
      </w:r>
    </w:p>
    <w:p w14:paraId="5C6E91F8" w14:textId="77777777" w:rsidR="00883BBE" w:rsidRDefault="00883BBE" w:rsidP="00883BBE">
      <w:r>
        <w:t>The Mobile In-Store Payments API is a RESTful interface with</w:t>
      </w:r>
      <w:r w:rsidR="004650DF">
        <w:t xml:space="preserve"> the following characteristics:</w:t>
      </w:r>
    </w:p>
    <w:p w14:paraId="18E2B582" w14:textId="77777777" w:rsidR="00883BBE" w:rsidRDefault="00883BBE" w:rsidP="00883BBE">
      <w:pPr>
        <w:pStyle w:val="ListBullet"/>
      </w:pPr>
      <w:r>
        <w:t>The d</w:t>
      </w:r>
      <w:r w:rsidR="004650DF">
        <w:t>ata-interchange format is JSON.</w:t>
      </w:r>
    </w:p>
    <w:p w14:paraId="4C59EA9B" w14:textId="77777777" w:rsidR="00883BBE" w:rsidRDefault="00883BBE" w:rsidP="00883BBE">
      <w:pPr>
        <w:pStyle w:val="ListBullet"/>
      </w:pPr>
      <w:r>
        <w:t xml:space="preserve">Each request must contain an authentication token; see </w:t>
      </w:r>
      <w:hyperlink w:anchor="_Authenticating_SDK_operations" w:history="1">
        <w:r w:rsidRPr="006D1B2D">
          <w:rPr>
            <w:rStyle w:val="Hyperlink"/>
          </w:rPr>
          <w:t>Authenticating SDK operations</w:t>
        </w:r>
      </w:hyperlink>
      <w:r w:rsidR="004650DF">
        <w:t>.</w:t>
      </w:r>
    </w:p>
    <w:p w14:paraId="308A26DC" w14:textId="77777777" w:rsidR="00883BBE" w:rsidRDefault="00883BBE" w:rsidP="00883BBE">
      <w:pPr>
        <w:pStyle w:val="ListBullet"/>
        <w:rPr>
          <w:rFonts w:ascii="Courier New" w:hAnsi="Courier New" w:cs="Courier New"/>
        </w:rPr>
      </w:pPr>
      <w:r>
        <w:t xml:space="preserve">The base URI is </w:t>
      </w:r>
      <w:r>
        <w:rPr>
          <w:rFonts w:ascii="Courier New" w:hAnsi="Courier New" w:cs="Courier New"/>
        </w:rPr>
        <w:t>https://www.paypal.com/webapps/hereapi/merchant/</w:t>
      </w:r>
      <w:proofErr w:type="gramStart"/>
      <w:r>
        <w:rPr>
          <w:rFonts w:ascii="Courier New" w:hAnsi="Courier New" w:cs="Courier New"/>
        </w:rPr>
        <w:t>v1</w:t>
      </w:r>
      <w:r w:rsidRPr="006D1B2D">
        <w:t xml:space="preserve"> </w:t>
      </w:r>
      <w:r>
        <w:rPr>
          <w:rFonts w:ascii="Courier New" w:hAnsi="Courier New" w:cs="Courier New"/>
        </w:rPr>
        <w:t>.</w:t>
      </w:r>
      <w:proofErr w:type="gramEnd"/>
    </w:p>
    <w:p w14:paraId="3F0184A3" w14:textId="77777777" w:rsidR="00883BBE" w:rsidRDefault="00883BBE" w:rsidP="00883BBE">
      <w:r>
        <w:t xml:space="preserve">For more information about the Mobile In-Store Payments API, see </w:t>
      </w:r>
      <w:hyperlink w:anchor="_Customizing_the_SDK" w:history="1">
        <w:r w:rsidRPr="00FA07ED">
          <w:rPr>
            <w:rStyle w:val="Hyperlink"/>
          </w:rPr>
          <w:t>Customizing the SDK with a transaction controller</w:t>
        </w:r>
      </w:hyperlink>
      <w:r>
        <w:t xml:space="preserve"> and the </w:t>
      </w:r>
      <w:r w:rsidRPr="00A34DE7">
        <w:rPr>
          <w:rStyle w:val="Ref"/>
        </w:rPr>
        <w:t>Mobile In-Store Payments API Developer Guide</w:t>
      </w:r>
      <w:r>
        <w:t>.</w:t>
      </w:r>
    </w:p>
    <w:p w14:paraId="384A3C54" w14:textId="77777777" w:rsidR="00CC5DD4" w:rsidRPr="00CC5DD4" w:rsidRDefault="00F739F2" w:rsidP="002F1C56">
      <w:pPr>
        <w:pStyle w:val="Heading1"/>
      </w:pPr>
      <w:bookmarkStart w:id="182" w:name="_Toc404599928"/>
      <w:bookmarkStart w:id="183" w:name="_Toc407179878"/>
      <w:r>
        <w:lastRenderedPageBreak/>
        <w:t>Using credit card data</w:t>
      </w:r>
      <w:bookmarkEnd w:id="182"/>
      <w:bookmarkEnd w:id="183"/>
    </w:p>
    <w:p w14:paraId="12F93790" w14:textId="77777777" w:rsidR="00B567FC" w:rsidRDefault="00B567FC" w:rsidP="00B567FC">
      <w:r>
        <w:rPr>
          <w:lang w:eastAsia="zh-CN"/>
        </w:rPr>
        <w:t xml:space="preserve">As described in the </w:t>
      </w:r>
      <w:hyperlink w:anchor="_Overview" w:history="1">
        <w:r w:rsidRPr="00355368">
          <w:rPr>
            <w:rStyle w:val="Hyperlink"/>
            <w:lang w:eastAsia="zh-CN"/>
          </w:rPr>
          <w:t>Overview</w:t>
        </w:r>
      </w:hyperlink>
      <w:r w:rsidRPr="008438B5">
        <w:t>,</w:t>
      </w:r>
      <w:r>
        <w:rPr>
          <w:lang w:eastAsia="zh-CN"/>
        </w:rPr>
        <w:t xml:space="preserve"> </w:t>
      </w:r>
      <w:r>
        <w:t xml:space="preserve">your app can take credit card payments with card data from a card reader or with card </w:t>
      </w:r>
      <w:r w:rsidR="004650DF">
        <w:t>data that is manually keyed in.</w:t>
      </w:r>
    </w:p>
    <w:p w14:paraId="7DD54901" w14:textId="77777777" w:rsidR="00B567FC" w:rsidRDefault="00B567FC" w:rsidP="00B567FC">
      <w:r>
        <w:t xml:space="preserve">Fees for keyed-in data are higher than fees for swipes; see the </w:t>
      </w:r>
      <w:hyperlink r:id="rId31" w:history="1">
        <w:r w:rsidRPr="00BA1931">
          <w:rPr>
            <w:rStyle w:val="Hyperlink"/>
          </w:rPr>
          <w:t>PayPal Here FAQs</w:t>
        </w:r>
      </w:hyperlink>
      <w:r>
        <w:t xml:space="preserve"> for details.</w:t>
      </w:r>
    </w:p>
    <w:p w14:paraId="7A5EA651" w14:textId="4371A5E8" w:rsidR="00B567FC" w:rsidRDefault="00B567FC" w:rsidP="00B567FC">
      <w:r>
        <w:t xml:space="preserve">To take credit cards using the SDK, the merchant must be </w:t>
      </w:r>
      <w:r w:rsidRPr="002849DF">
        <w:t>approved</w:t>
      </w:r>
      <w:r>
        <w:t xml:space="preserve"> for </w:t>
      </w:r>
      <w:r w:rsidRPr="002849DF">
        <w:t>PayPal</w:t>
      </w:r>
      <w:r>
        <w:t xml:space="preserve"> </w:t>
      </w:r>
      <w:r w:rsidRPr="002849DF">
        <w:t>Here</w:t>
      </w:r>
      <w:r>
        <w:t xml:space="preserve">. </w:t>
      </w:r>
      <w:r w:rsidRPr="002849DF">
        <w:t xml:space="preserve">After authenticating a merchant, but before taking </w:t>
      </w:r>
      <w:r>
        <w:t xml:space="preserve">a </w:t>
      </w:r>
      <w:r w:rsidRPr="002849DF">
        <w:t>payment,</w:t>
      </w:r>
      <w:r>
        <w:t xml:space="preserve"> use the </w:t>
      </w:r>
      <w:r w:rsidR="00CE3CF5">
        <w:rPr>
          <w:rStyle w:val="Code"/>
        </w:rPr>
        <w:t>getAllowedPaymentTypes</w:t>
      </w:r>
      <w:r>
        <w:t xml:space="preserve"> </w:t>
      </w:r>
      <w:r w:rsidR="00CE3CF5">
        <w:t xml:space="preserve">method </w:t>
      </w:r>
      <w:r w:rsidRPr="002849DF">
        <w:t xml:space="preserve">of the </w:t>
      </w:r>
      <w:r w:rsidR="00CE3CF5">
        <w:rPr>
          <w:rStyle w:val="Code"/>
        </w:rPr>
        <w:t>Merchant</w:t>
      </w:r>
      <w:r w:rsidRPr="002849DF">
        <w:t xml:space="preserve"> class</w:t>
      </w:r>
      <w:r>
        <w:t xml:space="preserve"> to </w:t>
      </w:r>
      <w:r w:rsidRPr="00D33721">
        <w:t xml:space="preserve">determine </w:t>
      </w:r>
      <w:r>
        <w:t xml:space="preserve">whether </w:t>
      </w:r>
      <w:r w:rsidRPr="002849DF">
        <w:t>the logged-in merchant is approved</w:t>
      </w:r>
      <w:r>
        <w:t xml:space="preserve"> for </w:t>
      </w:r>
      <w:r w:rsidRPr="002849DF">
        <w:t>PayPal</w:t>
      </w:r>
      <w:r>
        <w:t xml:space="preserve"> </w:t>
      </w:r>
      <w:r w:rsidRPr="002849DF">
        <w:t>Here</w:t>
      </w:r>
      <w:r w:rsidR="00ED7B48">
        <w:t>.</w:t>
      </w:r>
    </w:p>
    <w:p w14:paraId="1C1F747A" w14:textId="77777777" w:rsidR="00E03E4D" w:rsidRPr="006B192A" w:rsidRDefault="00E03E4D" w:rsidP="00E03E4D">
      <w:pPr>
        <w:pStyle w:val="Heading2"/>
      </w:pPr>
      <w:bookmarkStart w:id="184" w:name="_Toc317866821"/>
      <w:bookmarkStart w:id="185" w:name="_Toc385436402"/>
      <w:bookmarkStart w:id="186" w:name="_Toc404599592"/>
      <w:bookmarkStart w:id="187" w:name="_Toc404599929"/>
      <w:bookmarkStart w:id="188" w:name="_Toc407179879"/>
      <w:bookmarkStart w:id="189" w:name="_Toc404251190"/>
      <w:r>
        <w:t xml:space="preserve">Example </w:t>
      </w:r>
      <w:r w:rsidRPr="006B192A">
        <w:t>Use Case</w:t>
      </w:r>
      <w:bookmarkEnd w:id="184"/>
      <w:r>
        <w:t>: Credit Card Reader</w:t>
      </w:r>
      <w:bookmarkEnd w:id="185"/>
      <w:bookmarkEnd w:id="186"/>
      <w:bookmarkEnd w:id="187"/>
      <w:bookmarkEnd w:id="188"/>
    </w:p>
    <w:p w14:paraId="7DC43A51" w14:textId="77777777" w:rsidR="00E03E4D" w:rsidRDefault="00E03E4D" w:rsidP="00E03E4D">
      <w:bookmarkStart w:id="190" w:name="_Accepting_a_Credit_1"/>
      <w:bookmarkEnd w:id="190"/>
      <w:r>
        <w:t>After an app initializes the SDK, the app can enable a merchant to take a payment with a credit card reader. The app could use the following steps:</w:t>
      </w:r>
    </w:p>
    <w:p w14:paraId="6BFE38FF" w14:textId="77777777" w:rsidR="00E03E4D" w:rsidRDefault="00E03E4D" w:rsidP="007271A4">
      <w:pPr>
        <w:pStyle w:val="ListNumber"/>
        <w:numPr>
          <w:ilvl w:val="0"/>
          <w:numId w:val="12"/>
        </w:numPr>
        <w:ind w:right="1008"/>
      </w:pPr>
      <w:r>
        <w:t xml:space="preserve">Obtain an instance of </w:t>
      </w:r>
      <w:r w:rsidRPr="00F8220B">
        <w:rPr>
          <w:rStyle w:val="Code"/>
        </w:rPr>
        <w:t>TransactionManager</w:t>
      </w:r>
      <w:r>
        <w:t xml:space="preserve"> and register a </w:t>
      </w:r>
      <w:r w:rsidRPr="00F8220B">
        <w:rPr>
          <w:rStyle w:val="Code"/>
        </w:rPr>
        <w:t>TransactionListener</w:t>
      </w:r>
      <w:r>
        <w:t xml:space="preserve"> object to be notified of status messages related to the payment. The </w:t>
      </w:r>
      <w:r w:rsidRPr="00F8220B">
        <w:rPr>
          <w:rStyle w:val="Code"/>
        </w:rPr>
        <w:t>TransactionManager</w:t>
      </w:r>
      <w:r>
        <w:t xml:space="preserve"> interface is stateful and thus saves data between calls.</w:t>
      </w:r>
    </w:p>
    <w:p w14:paraId="12DD8D58" w14:textId="77777777" w:rsidR="00E03E4D" w:rsidRDefault="00E03E4D" w:rsidP="007271A4">
      <w:pPr>
        <w:pStyle w:val="ListNumber"/>
        <w:numPr>
          <w:ilvl w:val="0"/>
          <w:numId w:val="4"/>
        </w:numPr>
        <w:ind w:right="1008"/>
      </w:pPr>
      <w:r>
        <w:t xml:space="preserve">Access the </w:t>
      </w:r>
      <w:r w:rsidRPr="00F8220B">
        <w:rPr>
          <w:rStyle w:val="Code"/>
        </w:rPr>
        <w:t>CardReaderManager</w:t>
      </w:r>
      <w:r>
        <w:t xml:space="preserve"> interface and register a </w:t>
      </w:r>
      <w:r w:rsidRPr="00F8220B">
        <w:rPr>
          <w:rStyle w:val="Code"/>
        </w:rPr>
        <w:t>CardReaderListener</w:t>
      </w:r>
      <w:r>
        <w:t xml:space="preserve"> object to be notified of status messages related to the card reader device.</w:t>
      </w:r>
    </w:p>
    <w:p w14:paraId="58842270" w14:textId="77777777" w:rsidR="00E03E4D" w:rsidRDefault="00E03E4D" w:rsidP="007271A4">
      <w:pPr>
        <w:pStyle w:val="ListNumber"/>
        <w:numPr>
          <w:ilvl w:val="0"/>
          <w:numId w:val="4"/>
        </w:numPr>
        <w:ind w:right="1008"/>
      </w:pPr>
      <w:r w:rsidRPr="001821C0">
        <w:t>Create a</w:t>
      </w:r>
      <w:r>
        <w:t xml:space="preserve"> transaction, or </w:t>
      </w:r>
      <w:r w:rsidRPr="001821C0">
        <w:t>"summary of charges</w:t>
      </w:r>
      <w:r>
        <w:t>,</w:t>
      </w:r>
      <w:r w:rsidRPr="001821C0">
        <w:t xml:space="preserve">" </w:t>
      </w:r>
      <w:r>
        <w:t>to</w:t>
      </w:r>
      <w:r w:rsidRPr="001821C0">
        <w:t xml:space="preserve"> present to </w:t>
      </w:r>
      <w:r>
        <w:t xml:space="preserve">the </w:t>
      </w:r>
      <w:r w:rsidRPr="001821C0">
        <w:t>customer.</w:t>
      </w:r>
    </w:p>
    <w:p w14:paraId="602A08BD" w14:textId="07E9EF09" w:rsidR="00E03E4D" w:rsidRDefault="00E03E4D" w:rsidP="007271A4">
      <w:pPr>
        <w:pStyle w:val="ListNumber"/>
        <w:numPr>
          <w:ilvl w:val="0"/>
          <w:numId w:val="4"/>
        </w:numPr>
        <w:ind w:right="1008"/>
      </w:pPr>
      <w:r w:rsidRPr="00137CB1">
        <w:t xml:space="preserve">Initiate a transaction by calling </w:t>
      </w:r>
      <w:proofErr w:type="gramStart"/>
      <w:r w:rsidRPr="00F8220B">
        <w:rPr>
          <w:rStyle w:val="Code"/>
        </w:rPr>
        <w:t>TransactionManager.beginPayment</w:t>
      </w:r>
      <w:r>
        <w:rPr>
          <w:rStyle w:val="Code"/>
        </w:rPr>
        <w:t>(</w:t>
      </w:r>
      <w:proofErr w:type="gramEnd"/>
      <w:r>
        <w:rPr>
          <w:rStyle w:val="Code"/>
        </w:rPr>
        <w:t>)</w:t>
      </w:r>
      <w:r w:rsidRPr="00DF2A44">
        <w:t xml:space="preserve">. </w:t>
      </w:r>
      <w:r>
        <w:t xml:space="preserve">If you specify an amount, the payment is </w:t>
      </w:r>
      <w:r w:rsidR="00186240">
        <w:t xml:space="preserve">for </w:t>
      </w:r>
      <w:r>
        <w:t xml:space="preserve">a fixed </w:t>
      </w:r>
      <w:r w:rsidR="00186240">
        <w:t>amount</w:t>
      </w:r>
      <w:r>
        <w:t>. If you do not specify an amount, the transaction is based on an invoice.</w:t>
      </w:r>
    </w:p>
    <w:p w14:paraId="479E23A2" w14:textId="77777777" w:rsidR="00E03E4D" w:rsidRDefault="00E03E4D" w:rsidP="007271A4">
      <w:pPr>
        <w:pStyle w:val="ListNumber"/>
        <w:numPr>
          <w:ilvl w:val="0"/>
          <w:numId w:val="4"/>
        </w:numPr>
        <w:ind w:right="1008"/>
      </w:pPr>
      <w:r>
        <w:t xml:space="preserve">If necessary, prompt the user to connect a card reader. Use the </w:t>
      </w:r>
      <w:r w:rsidRPr="00F8220B">
        <w:rPr>
          <w:rStyle w:val="Code"/>
        </w:rPr>
        <w:t>CardReaderListener</w:t>
      </w:r>
      <w:r>
        <w:t xml:space="preserve"> object to tell the user when a card can be swiped or inserted. Also notify the user when transaction processing begins, and if necessary, prompt for a signature.</w:t>
      </w:r>
    </w:p>
    <w:p w14:paraId="18C9EA0D" w14:textId="77777777" w:rsidR="00E03E4D" w:rsidRDefault="00E03E4D" w:rsidP="007271A4">
      <w:pPr>
        <w:pStyle w:val="ListNumber"/>
        <w:numPr>
          <w:ilvl w:val="0"/>
          <w:numId w:val="4"/>
        </w:numPr>
        <w:ind w:right="1008"/>
      </w:pPr>
      <w:r>
        <w:t>Notify the user when the transaction has been processed.</w:t>
      </w:r>
    </w:p>
    <w:p w14:paraId="1524B34A" w14:textId="77777777" w:rsidR="00E03E4D" w:rsidRDefault="00E03E4D" w:rsidP="00E03E4D">
      <w:r>
        <w:t xml:space="preserve">If your app uses a custom credit card reader, or if you want to otherwise </w:t>
      </w:r>
      <w:r w:rsidRPr="00FE2DCF">
        <w:rPr>
          <w:b/>
        </w:rPr>
        <w:t>customize the SDK</w:t>
      </w:r>
      <w:r>
        <w:t xml:space="preserve">, see </w:t>
      </w:r>
      <w:hyperlink w:anchor="_Customizing_the_SDK" w:history="1">
        <w:r w:rsidRPr="00FE2DCF">
          <w:rPr>
            <w:rStyle w:val="Hyperlink"/>
          </w:rPr>
          <w:t>Customizing the SDK with a Transaction Controller</w:t>
        </w:r>
      </w:hyperlink>
      <w:r>
        <w:t>.</w:t>
      </w:r>
    </w:p>
    <w:p w14:paraId="3BFEEB0F" w14:textId="77777777" w:rsidR="00B567FC" w:rsidRDefault="00B567FC" w:rsidP="00B567FC">
      <w:pPr>
        <w:pStyle w:val="Heading2"/>
      </w:pPr>
      <w:bookmarkStart w:id="191" w:name="_Toc404599593"/>
      <w:bookmarkStart w:id="192" w:name="_Toc404599930"/>
      <w:bookmarkStart w:id="193" w:name="_Toc407179880"/>
      <w:r>
        <w:lastRenderedPageBreak/>
        <w:t>Handling keyed-in card data</w:t>
      </w:r>
      <w:bookmarkEnd w:id="189"/>
      <w:bookmarkEnd w:id="191"/>
      <w:bookmarkEnd w:id="192"/>
      <w:bookmarkEnd w:id="193"/>
    </w:p>
    <w:p w14:paraId="3D8C7BBC" w14:textId="77777777" w:rsidR="00ED7B48" w:rsidRDefault="00B567FC" w:rsidP="00ED7B48">
      <w:r>
        <w:t>If a merchant manually enters</w:t>
      </w:r>
      <w:r w:rsidRPr="00355368">
        <w:t xml:space="preserve"> data from a credit card, </w:t>
      </w:r>
      <w:r>
        <w:t xml:space="preserve">instead of </w:t>
      </w:r>
      <w:r w:rsidRPr="00355368">
        <w:t>swip</w:t>
      </w:r>
      <w:r>
        <w:t>ing it</w:t>
      </w:r>
      <w:r w:rsidRPr="00355368">
        <w:t xml:space="preserve">, the data </w:t>
      </w:r>
      <w:r>
        <w:t>is</w:t>
      </w:r>
      <w:r w:rsidRPr="00355368">
        <w:t xml:space="preserve"> </w:t>
      </w:r>
      <w:r w:rsidRPr="00A34DE7">
        <w:rPr>
          <w:b/>
        </w:rPr>
        <w:t>keyed-in data</w:t>
      </w:r>
      <w:r w:rsidRPr="00867B9D">
        <w:t>,</w:t>
      </w:r>
      <w:r>
        <w:t xml:space="preserve"> also called </w:t>
      </w:r>
      <w:r w:rsidR="00A34DE7" w:rsidRPr="00A34DE7">
        <w:rPr>
          <w:b/>
        </w:rPr>
        <w:t>Card Not Present Data</w:t>
      </w:r>
      <w:r w:rsidRPr="00867B9D">
        <w:t>.</w:t>
      </w:r>
    </w:p>
    <w:p w14:paraId="5173BA9B" w14:textId="77777777" w:rsidR="003D5385" w:rsidRDefault="00ED7B48" w:rsidP="00ED7B48">
      <w:r>
        <w:t xml:space="preserve">When an app accepts keyed-in data, the app </w:t>
      </w:r>
      <w:r w:rsidR="003D5385">
        <w:t xml:space="preserve">must create a </w:t>
      </w:r>
      <w:r w:rsidR="003D5385" w:rsidRPr="00DE56E1">
        <w:rPr>
          <w:rStyle w:val="Code"/>
        </w:rPr>
        <w:t>ManualCardEntry</w:t>
      </w:r>
      <w:r w:rsidR="003D5385">
        <w:t xml:space="preserve"> object by</w:t>
      </w:r>
      <w:r w:rsidR="00DE56E1">
        <w:t xml:space="preserve"> </w:t>
      </w:r>
      <w:r w:rsidR="003D5385">
        <w:t xml:space="preserve">calling </w:t>
      </w:r>
      <w:proofErr w:type="gramStart"/>
      <w:r w:rsidR="003D5385" w:rsidRPr="00DE56E1">
        <w:rPr>
          <w:rStyle w:val="Code"/>
        </w:rPr>
        <w:t>DomainFactory.newManualEntryCardData(</w:t>
      </w:r>
      <w:proofErr w:type="gramEnd"/>
      <w:r w:rsidR="003D5385" w:rsidRPr="00DE56E1">
        <w:rPr>
          <w:rStyle w:val="Code"/>
        </w:rPr>
        <w:t>)</w:t>
      </w:r>
      <w:r w:rsidR="003D5385">
        <w:t>:</w:t>
      </w:r>
    </w:p>
    <w:p w14:paraId="5FCAA7F2" w14:textId="77777777" w:rsidR="003D5385" w:rsidRDefault="003D5385" w:rsidP="003D5385">
      <w:pPr>
        <w:pStyle w:val="CodeBox"/>
      </w:pPr>
      <w:r>
        <w:t>ManualCardEntry mManualCard =</w:t>
      </w:r>
      <w:r>
        <w:br/>
      </w:r>
      <w:proofErr w:type="gramStart"/>
      <w:r>
        <w:t xml:space="preserve">        DomainFactory.newManualEntryCardData</w:t>
      </w:r>
      <w:proofErr w:type="gramEnd"/>
      <w:r>
        <w:t>(cardNumber, expirationDate, cvv2);</w:t>
      </w:r>
    </w:p>
    <w:p w14:paraId="7C99CE5F" w14:textId="77777777" w:rsidR="00DE56E1" w:rsidRDefault="00DE56E1" w:rsidP="00ED7B48">
      <w:r>
        <w:t xml:space="preserve">Each of the </w:t>
      </w:r>
      <w:r w:rsidR="003D5385">
        <w:t xml:space="preserve">parameters </w:t>
      </w:r>
      <w:r>
        <w:t xml:space="preserve">is a </w:t>
      </w:r>
      <w:r w:rsidR="003D5385" w:rsidRPr="00DE56E1">
        <w:rPr>
          <w:rStyle w:val="Code"/>
        </w:rPr>
        <w:t>String</w:t>
      </w:r>
      <w:r w:rsidR="003D5385">
        <w:t>.</w:t>
      </w:r>
    </w:p>
    <w:p w14:paraId="338EFC16" w14:textId="77777777" w:rsidR="00DE56E1" w:rsidRDefault="00DE56E1" w:rsidP="001024C9">
      <w:pPr>
        <w:pStyle w:val="Heading3"/>
      </w:pPr>
      <w:bookmarkStart w:id="194" w:name="_Toc404599594"/>
      <w:bookmarkStart w:id="195" w:name="_Toc404599931"/>
      <w:bookmarkStart w:id="196" w:name="_Toc407179881"/>
      <w:r>
        <w:t>Validating the card data</w:t>
      </w:r>
      <w:bookmarkEnd w:id="194"/>
      <w:bookmarkEnd w:id="195"/>
      <w:bookmarkEnd w:id="196"/>
    </w:p>
    <w:p w14:paraId="0F69AF49" w14:textId="77777777" w:rsidR="00DE56E1" w:rsidRDefault="00B567FC" w:rsidP="00B567FC">
      <w:r>
        <w:t>Your app should validate the card number</w:t>
      </w:r>
      <w:r w:rsidR="00DE56E1">
        <w:t>,</w:t>
      </w:r>
      <w:r>
        <w:t xml:space="preserve"> </w:t>
      </w:r>
      <w:r w:rsidR="00DE56E1">
        <w:t xml:space="preserve">expiration </w:t>
      </w:r>
      <w:r>
        <w:t>date</w:t>
      </w:r>
      <w:r w:rsidR="00DE56E1">
        <w:t>, and CVV2</w:t>
      </w:r>
      <w:r>
        <w:t xml:space="preserve"> before providing the </w:t>
      </w:r>
      <w:r w:rsidR="00DE56E1">
        <w:rPr>
          <w:rStyle w:val="Code"/>
        </w:rPr>
        <w:t>ManualCardEntry</w:t>
      </w:r>
      <w:r>
        <w:t xml:space="preserve"> object to the </w:t>
      </w:r>
      <w:r w:rsidR="004650DF">
        <w:t>SDK.</w:t>
      </w:r>
    </w:p>
    <w:p w14:paraId="64764E72" w14:textId="77777777" w:rsidR="00B567FC" w:rsidRDefault="00B567FC" w:rsidP="00B567FC">
      <w:r>
        <w:t xml:space="preserve">The card number should be between 13 and 19 digits long. Use the </w:t>
      </w:r>
      <w:hyperlink r:id="rId32" w:history="1">
        <w:r w:rsidRPr="00AF3C8B">
          <w:rPr>
            <w:rStyle w:val="Hyperlink"/>
          </w:rPr>
          <w:t>Luhn algorithm</w:t>
        </w:r>
      </w:hyperlink>
      <w:r>
        <w:t xml:space="preserve"> (also called the </w:t>
      </w:r>
      <w:r w:rsidRPr="00A34DE7">
        <w:rPr>
          <w:b/>
        </w:rPr>
        <w:t>mod 10 algorithm</w:t>
      </w:r>
      <w:r>
        <w:t xml:space="preserve"> or the </w:t>
      </w:r>
      <w:r w:rsidRPr="00A34DE7">
        <w:rPr>
          <w:b/>
        </w:rPr>
        <w:t>modulus 10 algorithm</w:t>
      </w:r>
      <w:r>
        <w:t>) to sanity-check the card number.</w:t>
      </w:r>
    </w:p>
    <w:p w14:paraId="29AC5DD5" w14:textId="77777777" w:rsidR="00DE56E1" w:rsidRDefault="00DE56E1" w:rsidP="00DE56E1">
      <w:r>
        <w:t xml:space="preserve">The </w:t>
      </w:r>
      <w:r w:rsidRPr="00DE56E1">
        <w:rPr>
          <w:rStyle w:val="Code"/>
        </w:rPr>
        <w:t>expirationDate</w:t>
      </w:r>
      <w:r>
        <w:t xml:space="preserve"> must be in the form </w:t>
      </w:r>
      <w:r w:rsidRPr="00A34DE7">
        <w:rPr>
          <w:rStyle w:val="PlaceholderText"/>
        </w:rPr>
        <w:t>mmyyyy</w:t>
      </w:r>
      <w:r>
        <w:t xml:space="preserve">, e.g., </w:t>
      </w:r>
      <w:r w:rsidRPr="00DE56E1">
        <w:rPr>
          <w:rStyle w:val="Code"/>
        </w:rPr>
        <w:t>072017</w:t>
      </w:r>
      <w:r>
        <w:t xml:space="preserve"> for July 2017, and should represent the current month or a future month.</w:t>
      </w:r>
    </w:p>
    <w:p w14:paraId="549875DE" w14:textId="77777777" w:rsidR="00DE56E1" w:rsidRDefault="00DE56E1" w:rsidP="00DE56E1">
      <w:r>
        <w:t>The CVV2 must be a three-digit number.</w:t>
      </w:r>
    </w:p>
    <w:p w14:paraId="77EE960B" w14:textId="03D1BEF2" w:rsidR="00DE56E1" w:rsidRDefault="00DE56E1" w:rsidP="00DE56E1">
      <w:r>
        <w:t xml:space="preserve">Specifying a valid </w:t>
      </w:r>
      <w:r w:rsidRPr="00DE56E1">
        <w:rPr>
          <w:rStyle w:val="Code"/>
        </w:rPr>
        <w:t>postalCode</w:t>
      </w:r>
      <w:r>
        <w:t xml:space="preserve"> </w:t>
      </w:r>
      <w:r w:rsidR="00CE3CF5">
        <w:t xml:space="preserve">in the address </w:t>
      </w:r>
      <w:r>
        <w:t>greatly increases the likelihood that keyed-in data will be accepted. To support international cards, the postal code must allow alphanumeric values.</w:t>
      </w:r>
    </w:p>
    <w:p w14:paraId="16FF2061" w14:textId="77777777" w:rsidR="00B567FC" w:rsidRDefault="00B567FC" w:rsidP="001024C9">
      <w:pPr>
        <w:pStyle w:val="Heading3"/>
      </w:pPr>
      <w:bookmarkStart w:id="197" w:name="_Toc404599595"/>
      <w:bookmarkStart w:id="198" w:name="_Toc404599932"/>
      <w:bookmarkStart w:id="199" w:name="_Toc407179882"/>
      <w:r>
        <w:t>Presenting the card number and date to the user</w:t>
      </w:r>
      <w:bookmarkEnd w:id="197"/>
      <w:bookmarkEnd w:id="198"/>
      <w:bookmarkEnd w:id="199"/>
    </w:p>
    <w:p w14:paraId="5489F0CB" w14:textId="620BD745" w:rsidR="00B567FC" w:rsidRDefault="00B567FC" w:rsidP="00B567FC">
      <w:r w:rsidRPr="00883726">
        <w:t xml:space="preserve">Your </w:t>
      </w:r>
      <w:r>
        <w:t xml:space="preserve">app’s </w:t>
      </w:r>
      <w:r w:rsidRPr="00883726">
        <w:t xml:space="preserve">user interface </w:t>
      </w:r>
      <w:r>
        <w:t xml:space="preserve">should </w:t>
      </w:r>
      <w:r w:rsidRPr="002D084D">
        <w:t>automatic</w:t>
      </w:r>
      <w:r>
        <w:t>ally</w:t>
      </w:r>
      <w:r w:rsidRPr="002D084D">
        <w:t xml:space="preserve"> </w:t>
      </w:r>
      <w:r w:rsidR="00CE3CF5">
        <w:t xml:space="preserve">present </w:t>
      </w:r>
      <w:r>
        <w:t>the card number in groups of</w:t>
      </w:r>
      <w:r w:rsidR="00CE3CF5">
        <w:t xml:space="preserve"> digits, as is customarily done for the account number printed on a card.</w:t>
      </w:r>
      <w:r>
        <w:t xml:space="preserve"> American Express cards, whose </w:t>
      </w:r>
      <w:r w:rsidRPr="00A34DE7">
        <w:rPr>
          <w:b/>
        </w:rPr>
        <w:t>bank identification numbers</w:t>
      </w:r>
      <w:r>
        <w:t xml:space="preserve"> (BINs) start with 34 or 37, have 15 digits</w:t>
      </w:r>
      <w:r w:rsidR="00CE3CF5">
        <w:t xml:space="preserve">, should be present </w:t>
      </w:r>
      <w:r>
        <w:t>in groups of 4, 6, and 5 digits.</w:t>
      </w:r>
      <w:r w:rsidR="00CE3CF5">
        <w:t xml:space="preserve"> Most other card numbers have 16 digits, and should be present in four groups of 4 digits.</w:t>
      </w:r>
    </w:p>
    <w:p w14:paraId="4AE7877E" w14:textId="77777777" w:rsidR="00B567FC" w:rsidRDefault="00B567FC" w:rsidP="00B567FC">
      <w:r>
        <w:t>Present the expiration date to the user as it is printed on a typical card: a two-digit month followed by a two-digit year. Preferably, let the user enter the month and year from a pair of drop-down lists with a slash ("/") between them.</w:t>
      </w:r>
    </w:p>
    <w:p w14:paraId="2F45CE42" w14:textId="77777777" w:rsidR="00B567FC" w:rsidRDefault="00B567FC" w:rsidP="001359AB">
      <w:pPr>
        <w:pStyle w:val="Heading2"/>
      </w:pPr>
      <w:bookmarkStart w:id="200" w:name="_Toc384036587"/>
      <w:bookmarkStart w:id="201" w:name="_Toc404251192"/>
      <w:bookmarkStart w:id="202" w:name="_Toc404599596"/>
      <w:bookmarkStart w:id="203" w:name="_Toc404599933"/>
      <w:bookmarkStart w:id="204" w:name="_Toc407179883"/>
      <w:r>
        <w:lastRenderedPageBreak/>
        <w:t>Detailed Communication with a Credit Card Reader</w:t>
      </w:r>
      <w:bookmarkEnd w:id="200"/>
      <w:bookmarkEnd w:id="201"/>
      <w:bookmarkEnd w:id="202"/>
      <w:bookmarkEnd w:id="203"/>
      <w:bookmarkEnd w:id="204"/>
    </w:p>
    <w:p w14:paraId="24067985" w14:textId="77777777" w:rsidR="00B567FC" w:rsidRDefault="00B567FC" w:rsidP="00B567FC">
      <w:pPr>
        <w:rPr>
          <w:lang w:eastAsia="zh-CN"/>
        </w:rPr>
      </w:pPr>
      <w:r>
        <w:rPr>
          <w:lang w:eastAsia="zh-CN"/>
        </w:rPr>
        <w:t xml:space="preserve">This section is an overview of how an app uses the SDK for detailed </w:t>
      </w:r>
      <w:r>
        <w:t>communication with a credit card reader. “Detailed communication” means that the app controls individual card reader operations, rather than simply asking the SDK to read a card.</w:t>
      </w:r>
    </w:p>
    <w:p w14:paraId="277097FE" w14:textId="4AC0B2F3" w:rsidR="00B567FC" w:rsidRDefault="00B567FC" w:rsidP="00B567FC">
      <w:pPr>
        <w:pStyle w:val="MessageHeader"/>
        <w:rPr>
          <w:lang w:eastAsia="zh-CN"/>
        </w:rPr>
      </w:pPr>
      <w:r>
        <w:rPr>
          <w:b/>
        </w:rPr>
        <w:t>NOTE:</w:t>
      </w:r>
      <w:r>
        <w:t xml:space="preserve"> Your app can use the </w:t>
      </w:r>
      <w:hyperlink r:id="rId33" w:history="1">
        <w:r w:rsidRPr="008470EF">
          <w:rPr>
            <w:rStyle w:val="Code"/>
          </w:rPr>
          <w:t>TransactionManager</w:t>
        </w:r>
      </w:hyperlink>
      <w:r>
        <w:t xml:space="preserve"> class to take credit card payments </w:t>
      </w:r>
      <w:r w:rsidRPr="00CE3CF5">
        <w:rPr>
          <w:i/>
        </w:rPr>
        <w:t>without</w:t>
      </w:r>
      <w:r>
        <w:t xml:space="preserve"> </w:t>
      </w:r>
      <w:r w:rsidR="00CE3CF5">
        <w:t xml:space="preserve">performing </w:t>
      </w:r>
      <w:r>
        <w:t xml:space="preserve">this </w:t>
      </w:r>
      <w:r w:rsidR="004650DF">
        <w:t>type of detailed communication.</w:t>
      </w:r>
    </w:p>
    <w:p w14:paraId="2583B95A" w14:textId="77777777" w:rsidR="00B567FC" w:rsidRDefault="00B567FC" w:rsidP="001359AB">
      <w:pPr>
        <w:pStyle w:val="Heading3"/>
      </w:pPr>
      <w:bookmarkStart w:id="205" w:name="_Toc404599934"/>
      <w:r>
        <w:t>Starting Communication with the Card Reader</w:t>
      </w:r>
      <w:bookmarkEnd w:id="205"/>
    </w:p>
    <w:p w14:paraId="496A6F83" w14:textId="6F31264A" w:rsidR="00B567FC" w:rsidRDefault="00B567FC" w:rsidP="00B567FC">
      <w:r>
        <w:t xml:space="preserve">The </w:t>
      </w:r>
      <w:hyperlink r:id="rId34" w:history="1">
        <w:r w:rsidRPr="00962A47">
          <w:rPr>
            <w:rStyle w:val="Hyperlink"/>
            <w:rFonts w:ascii="Courier New" w:hAnsi="Courier New"/>
          </w:rPr>
          <w:t>CardReaderManager</w:t>
        </w:r>
      </w:hyperlink>
      <w:r w:rsidRPr="00D8594B">
        <w:t xml:space="preserve"> </w:t>
      </w:r>
      <w:r>
        <w:t>c</w:t>
      </w:r>
      <w:r w:rsidRPr="00D8594B">
        <w:t>lass</w:t>
      </w:r>
      <w:r>
        <w:t xml:space="preserve"> </w:t>
      </w:r>
      <w:r>
        <w:rPr>
          <w:rFonts w:ascii="Helvetica" w:hAnsi="Helvetica" w:cs="Helvetica"/>
          <w:color w:val="000000"/>
        </w:rPr>
        <w:t>handles interaction</w:t>
      </w:r>
      <w:r w:rsidR="00CE3CF5">
        <w:rPr>
          <w:rFonts w:ascii="Helvetica" w:hAnsi="Helvetica" w:cs="Helvetica"/>
          <w:color w:val="000000"/>
        </w:rPr>
        <w:t>s</w:t>
      </w:r>
      <w:r>
        <w:rPr>
          <w:rFonts w:ascii="Helvetica" w:hAnsi="Helvetica" w:cs="Helvetica"/>
          <w:color w:val="000000"/>
        </w:rPr>
        <w:t xml:space="preserve"> with all types of credit card readers, including </w:t>
      </w:r>
      <w:r>
        <w:t>audio readers, dock port readers, and Bluetooth readers. It handles readers for both mag stripe and EMV cards.</w:t>
      </w:r>
    </w:p>
    <w:p w14:paraId="1344C8D0" w14:textId="77777777" w:rsidR="00B567FC" w:rsidRDefault="00B567FC" w:rsidP="001359AB">
      <w:pPr>
        <w:pStyle w:val="Heading3"/>
      </w:pPr>
      <w:bookmarkStart w:id="206" w:name="_Toc404599935"/>
      <w:r>
        <w:t>Monitoring for card reader connections</w:t>
      </w:r>
      <w:bookmarkEnd w:id="206"/>
    </w:p>
    <w:p w14:paraId="50D88D55" w14:textId="77777777" w:rsidR="00D444F6" w:rsidRDefault="00B567FC" w:rsidP="00B567FC">
      <w:pPr>
        <w:rPr>
          <w:rFonts w:ascii="Helvetica" w:hAnsi="Helvetica" w:cs="Helvetica"/>
          <w:color w:val="000000"/>
        </w:rPr>
      </w:pPr>
      <w:r>
        <w:rPr>
          <w:rFonts w:ascii="Helvetica" w:hAnsi="Helvetica" w:cs="Helvetica"/>
          <w:color w:val="000000"/>
        </w:rPr>
        <w:t xml:space="preserve">To communicate with a card reader, your app must first start </w:t>
      </w:r>
      <w:r w:rsidR="00D444F6">
        <w:t xml:space="preserve">listening </w:t>
      </w:r>
      <w:r>
        <w:t xml:space="preserve">for </w:t>
      </w:r>
      <w:r w:rsidR="00D444F6">
        <w:t xml:space="preserve">a </w:t>
      </w:r>
      <w:r>
        <w:t xml:space="preserve">connection </w:t>
      </w:r>
      <w:r w:rsidR="00D444F6">
        <w:t>to a card reader</w:t>
      </w:r>
      <w:r>
        <w:t xml:space="preserve">. </w:t>
      </w:r>
      <w:r w:rsidR="00D444F6">
        <w:rPr>
          <w:rFonts w:ascii="Helvetica" w:hAnsi="Helvetica" w:cs="Helvetica"/>
          <w:color w:val="000000"/>
        </w:rPr>
        <w:t xml:space="preserve">You do this by defining a </w:t>
      </w:r>
      <w:proofErr w:type="gramStart"/>
      <w:r w:rsidR="00D444F6">
        <w:rPr>
          <w:rFonts w:ascii="Helvetica" w:hAnsi="Helvetica" w:cs="Helvetica"/>
          <w:color w:val="000000"/>
        </w:rPr>
        <w:t>class which</w:t>
      </w:r>
      <w:proofErr w:type="gramEnd"/>
      <w:r w:rsidR="00D444F6">
        <w:rPr>
          <w:rFonts w:ascii="Helvetica" w:hAnsi="Helvetica" w:cs="Helvetica"/>
          <w:color w:val="000000"/>
        </w:rPr>
        <w:t xml:space="preserve"> extends </w:t>
      </w:r>
      <w:r w:rsidR="00D444F6" w:rsidRPr="001716FF">
        <w:rPr>
          <w:rStyle w:val="Code"/>
        </w:rPr>
        <w:t>TransactionListener</w:t>
      </w:r>
      <w:r w:rsidR="00D444F6">
        <w:rPr>
          <w:rFonts w:ascii="Helvetica" w:hAnsi="Helvetica" w:cs="Helvetica"/>
          <w:color w:val="000000"/>
        </w:rPr>
        <w:t xml:space="preserve"> and </w:t>
      </w:r>
      <w:r w:rsidR="00D444F6" w:rsidRPr="001716FF">
        <w:rPr>
          <w:rStyle w:val="Code"/>
        </w:rPr>
        <w:t>CardReaderListener</w:t>
      </w:r>
      <w:r w:rsidR="00D444F6">
        <w:rPr>
          <w:rFonts w:ascii="Helvetica" w:hAnsi="Helvetica" w:cs="Helvetica"/>
          <w:color w:val="000000"/>
        </w:rPr>
        <w:t>, then register the listener with the card reader manager:</w:t>
      </w:r>
    </w:p>
    <w:p w14:paraId="1EB2D172" w14:textId="77777777" w:rsidR="00D444F6" w:rsidRDefault="00D444F6" w:rsidP="00D444F6">
      <w:pPr>
        <w:pStyle w:val="CodeBox"/>
      </w:pPr>
      <w:proofErr w:type="gramStart"/>
      <w:r>
        <w:t>public</w:t>
      </w:r>
      <w:proofErr w:type="gramEnd"/>
      <w:r>
        <w:t xml:space="preserve"> class CreditCardPeripheralActivity extends MyActivity implements TransactionListener, CardReaderListener {</w:t>
      </w:r>
    </w:p>
    <w:p w14:paraId="4D19B48A" w14:textId="77777777" w:rsidR="00D444F6" w:rsidRDefault="00D444F6" w:rsidP="00D444F6">
      <w:pPr>
        <w:pStyle w:val="CodeBox"/>
      </w:pPr>
      <w:r>
        <w:t xml:space="preserve">    @Override</w:t>
      </w:r>
    </w:p>
    <w:p w14:paraId="6E2FFFD3" w14:textId="77777777" w:rsidR="00D444F6" w:rsidRDefault="00D444F6" w:rsidP="00D444F6">
      <w:pPr>
        <w:pStyle w:val="CodeBox"/>
      </w:pPr>
      <w:r>
        <w:t xml:space="preserve">    </w:t>
      </w:r>
      <w:proofErr w:type="gramStart"/>
      <w:r>
        <w:t>public</w:t>
      </w:r>
      <w:proofErr w:type="gramEnd"/>
      <w:r>
        <w:t xml:space="preserve"> void onResume() {</w:t>
      </w:r>
    </w:p>
    <w:p w14:paraId="42763EDC" w14:textId="77777777" w:rsidR="00D444F6" w:rsidRDefault="00D444F6" w:rsidP="00D444F6">
      <w:pPr>
        <w:pStyle w:val="CodeBox"/>
      </w:pPr>
      <w:r>
        <w:t xml:space="preserve">        </w:t>
      </w:r>
      <w:proofErr w:type="gramStart"/>
      <w:r>
        <w:t>super.onResume</w:t>
      </w:r>
      <w:proofErr w:type="gramEnd"/>
      <w:r>
        <w:t>();</w:t>
      </w:r>
    </w:p>
    <w:p w14:paraId="4D56457A" w14:textId="77777777" w:rsidR="00D444F6" w:rsidRDefault="00D444F6" w:rsidP="00D444F6">
      <w:pPr>
        <w:pStyle w:val="CodeBox"/>
      </w:pPr>
      <w:r>
        <w:t xml:space="preserve">        </w:t>
      </w:r>
      <w:proofErr w:type="gramStart"/>
      <w:r>
        <w:t>registerTransactionAndCardReaderListener</w:t>
      </w:r>
      <w:proofErr w:type="gramEnd"/>
      <w:r>
        <w:t>(true);</w:t>
      </w:r>
    </w:p>
    <w:p w14:paraId="01B44512" w14:textId="77777777" w:rsidR="00D444F6" w:rsidRDefault="00D444F6" w:rsidP="00D444F6">
      <w:pPr>
        <w:pStyle w:val="CodeBox"/>
      </w:pPr>
      <w:r>
        <w:t xml:space="preserve">        . . .</w:t>
      </w:r>
    </w:p>
    <w:p w14:paraId="7BCA7EA7" w14:textId="77777777" w:rsidR="00D444F6" w:rsidRDefault="00D444F6" w:rsidP="00D444F6">
      <w:pPr>
        <w:pStyle w:val="CodeBox"/>
      </w:pPr>
      <w:r>
        <w:t xml:space="preserve">    }</w:t>
      </w:r>
    </w:p>
    <w:p w14:paraId="2269D8F0" w14:textId="77777777" w:rsidR="00D444F6" w:rsidRDefault="00D444F6" w:rsidP="00D444F6">
      <w:pPr>
        <w:pStyle w:val="CodeBox"/>
      </w:pPr>
    </w:p>
    <w:p w14:paraId="51B43AF0" w14:textId="77777777" w:rsidR="00D444F6" w:rsidRDefault="00D444F6" w:rsidP="00D444F6">
      <w:pPr>
        <w:pStyle w:val="CodeBox"/>
      </w:pPr>
      <w:r>
        <w:t xml:space="preserve">    @Override</w:t>
      </w:r>
    </w:p>
    <w:p w14:paraId="0A45FB88" w14:textId="77777777" w:rsidR="00D444F6" w:rsidRDefault="00D444F6" w:rsidP="00D444F6">
      <w:pPr>
        <w:pStyle w:val="CodeBox"/>
      </w:pPr>
      <w:r>
        <w:t xml:space="preserve">    </w:t>
      </w:r>
      <w:proofErr w:type="gramStart"/>
      <w:r>
        <w:t>public</w:t>
      </w:r>
      <w:proofErr w:type="gramEnd"/>
      <w:r>
        <w:t xml:space="preserve"> void onPause() {</w:t>
      </w:r>
    </w:p>
    <w:p w14:paraId="39CF4AED" w14:textId="77777777" w:rsidR="00D444F6" w:rsidRDefault="00D444F6" w:rsidP="00D444F6">
      <w:pPr>
        <w:pStyle w:val="CodeBox"/>
      </w:pPr>
      <w:r>
        <w:t xml:space="preserve">        </w:t>
      </w:r>
      <w:proofErr w:type="gramStart"/>
      <w:r>
        <w:t>super.onResume</w:t>
      </w:r>
      <w:proofErr w:type="gramEnd"/>
      <w:r>
        <w:t>();</w:t>
      </w:r>
    </w:p>
    <w:p w14:paraId="607A3A9D" w14:textId="77777777" w:rsidR="00D444F6" w:rsidRDefault="00D444F6" w:rsidP="00D444F6">
      <w:pPr>
        <w:pStyle w:val="CodeBox"/>
      </w:pPr>
      <w:r>
        <w:t xml:space="preserve">        </w:t>
      </w:r>
      <w:proofErr w:type="gramStart"/>
      <w:r>
        <w:t>registerTransactionAndCardReaderListener</w:t>
      </w:r>
      <w:proofErr w:type="gramEnd"/>
      <w:r>
        <w:t>(false);</w:t>
      </w:r>
    </w:p>
    <w:p w14:paraId="4C27950B" w14:textId="77777777" w:rsidR="00D444F6" w:rsidRDefault="00D444F6" w:rsidP="00D444F6">
      <w:pPr>
        <w:pStyle w:val="CodeBox"/>
      </w:pPr>
      <w:r>
        <w:t xml:space="preserve">        . . .</w:t>
      </w:r>
    </w:p>
    <w:p w14:paraId="258D9214" w14:textId="77777777" w:rsidR="00D444F6" w:rsidRDefault="00D444F6" w:rsidP="00D444F6">
      <w:pPr>
        <w:pStyle w:val="CodeBox"/>
      </w:pPr>
      <w:r>
        <w:t xml:space="preserve">    }</w:t>
      </w:r>
    </w:p>
    <w:p w14:paraId="4329BCE4" w14:textId="77777777" w:rsidR="00D444F6" w:rsidRDefault="00D444F6" w:rsidP="00D444F6">
      <w:pPr>
        <w:pStyle w:val="CodeBox"/>
      </w:pPr>
    </w:p>
    <w:p w14:paraId="33405670" w14:textId="77777777" w:rsidR="00D444F6" w:rsidRDefault="00D444F6" w:rsidP="00D444F6">
      <w:pPr>
        <w:pStyle w:val="CodeBox"/>
      </w:pPr>
      <w:r>
        <w:t xml:space="preserve">    </w:t>
      </w:r>
      <w:proofErr w:type="gramStart"/>
      <w:r>
        <w:t>private</w:t>
      </w:r>
      <w:proofErr w:type="gramEnd"/>
      <w:r>
        <w:t xml:space="preserve"> void registerTransactionAndCardReaderListener(Boolean isRegister) {</w:t>
      </w:r>
    </w:p>
    <w:p w14:paraId="4640D7D6" w14:textId="77777777" w:rsidR="00D444F6" w:rsidRDefault="00D444F6" w:rsidP="00D444F6">
      <w:pPr>
        <w:pStyle w:val="CodeBox"/>
      </w:pPr>
      <w:r>
        <w:t xml:space="preserve">        </w:t>
      </w:r>
      <w:proofErr w:type="gramStart"/>
      <w:r>
        <w:t>if</w:t>
      </w:r>
      <w:proofErr w:type="gramEnd"/>
      <w:r>
        <w:t xml:space="preserve"> (isRegister) {</w:t>
      </w:r>
    </w:p>
    <w:p w14:paraId="40A4FBB8" w14:textId="77777777" w:rsidR="00D444F6" w:rsidRDefault="00D444F6" w:rsidP="00D444F6">
      <w:pPr>
        <w:pStyle w:val="CodeBox"/>
      </w:pPr>
      <w:r>
        <w:t xml:space="preserve">            </w:t>
      </w:r>
      <w:proofErr w:type="gramStart"/>
      <w:r>
        <w:t>PayPalHereSDK.getTransactionManager.registerListener(</w:t>
      </w:r>
      <w:proofErr w:type="gramEnd"/>
      <w:r>
        <w:t>this);</w:t>
      </w:r>
    </w:p>
    <w:p w14:paraId="1459868E" w14:textId="77777777" w:rsidR="00D444F6" w:rsidRDefault="00D444F6" w:rsidP="00D444F6">
      <w:pPr>
        <w:pStyle w:val="CodeBox"/>
      </w:pPr>
      <w:r>
        <w:t xml:space="preserve">            </w:t>
      </w:r>
      <w:proofErr w:type="gramStart"/>
      <w:r>
        <w:t>PayPalHereSDK.getCardReaderManager.registerListener(</w:t>
      </w:r>
      <w:proofErr w:type="gramEnd"/>
      <w:r>
        <w:t>this);</w:t>
      </w:r>
    </w:p>
    <w:p w14:paraId="498BBEB7" w14:textId="77777777" w:rsidR="00D444F6" w:rsidRDefault="00D444F6" w:rsidP="00D444F6">
      <w:pPr>
        <w:pStyle w:val="CodeBox"/>
      </w:pPr>
      <w:r>
        <w:t xml:space="preserve">         }</w:t>
      </w:r>
    </w:p>
    <w:p w14:paraId="1120571D" w14:textId="77777777" w:rsidR="00D444F6" w:rsidRDefault="00D444F6" w:rsidP="00D444F6">
      <w:pPr>
        <w:pStyle w:val="CodeBox"/>
      </w:pPr>
      <w:r>
        <w:t xml:space="preserve">        </w:t>
      </w:r>
      <w:proofErr w:type="gramStart"/>
      <w:r>
        <w:t>else</w:t>
      </w:r>
      <w:proofErr w:type="gramEnd"/>
      <w:r>
        <w:t xml:space="preserve"> {</w:t>
      </w:r>
    </w:p>
    <w:p w14:paraId="20BAA4D7" w14:textId="77777777" w:rsidR="00D444F6" w:rsidRDefault="00D444F6" w:rsidP="00D444F6">
      <w:pPr>
        <w:pStyle w:val="CodeBox"/>
      </w:pPr>
      <w:r>
        <w:t xml:space="preserve">            </w:t>
      </w:r>
      <w:proofErr w:type="gramStart"/>
      <w:r>
        <w:t>PayPalHereSDK.getTransactionManager.unregisterListener(</w:t>
      </w:r>
      <w:proofErr w:type="gramEnd"/>
      <w:r>
        <w:t>this);</w:t>
      </w:r>
    </w:p>
    <w:p w14:paraId="33529383" w14:textId="77777777" w:rsidR="00D444F6" w:rsidRDefault="00D444F6" w:rsidP="00D444F6">
      <w:pPr>
        <w:pStyle w:val="CodeBox"/>
      </w:pPr>
      <w:r>
        <w:t xml:space="preserve">            </w:t>
      </w:r>
      <w:proofErr w:type="gramStart"/>
      <w:r>
        <w:t>PayPalHereSDK.getCardReaderManager.unregisterListener(</w:t>
      </w:r>
      <w:proofErr w:type="gramEnd"/>
      <w:r>
        <w:t>this);</w:t>
      </w:r>
    </w:p>
    <w:p w14:paraId="01F1E667" w14:textId="77777777" w:rsidR="00D444F6" w:rsidRDefault="00D444F6" w:rsidP="00D444F6">
      <w:pPr>
        <w:pStyle w:val="CodeBox"/>
      </w:pPr>
      <w:r>
        <w:t xml:space="preserve">        }</w:t>
      </w:r>
    </w:p>
    <w:p w14:paraId="3820C0C8" w14:textId="77777777" w:rsidR="00D444F6" w:rsidRDefault="00D444F6" w:rsidP="00D444F6">
      <w:pPr>
        <w:pStyle w:val="CodeBox"/>
      </w:pPr>
      <w:r>
        <w:t xml:space="preserve">    }</w:t>
      </w:r>
    </w:p>
    <w:p w14:paraId="5B907772" w14:textId="77777777" w:rsidR="00D444F6" w:rsidRDefault="00D444F6" w:rsidP="00D444F6">
      <w:pPr>
        <w:pStyle w:val="CodeBox"/>
      </w:pPr>
      <w:r>
        <w:t>}</w:t>
      </w:r>
    </w:p>
    <w:p w14:paraId="5043497F" w14:textId="77777777" w:rsidR="00B567FC" w:rsidRDefault="00B567FC" w:rsidP="00B567FC">
      <w:pPr>
        <w:pStyle w:val="MessageHeader"/>
      </w:pPr>
      <w:r>
        <w:rPr>
          <w:b/>
        </w:rPr>
        <w:lastRenderedPageBreak/>
        <w:t>NOTE:</w:t>
      </w:r>
      <w:r>
        <w:t xml:space="preserve"> If you are using a PayPal-supported, custom accessory swiper (such as a Magtek custom branded swiper), set it up using the </w:t>
      </w:r>
      <w:r w:rsidRPr="009B24AB">
        <w:rPr>
          <w:rStyle w:val="Code"/>
        </w:rPr>
        <w:t>PPHCardReaderBasicInformation</w:t>
      </w:r>
      <w:r>
        <w:t xml:space="preserve"> class </w:t>
      </w:r>
      <w:r w:rsidRPr="00B054DA">
        <w:t>before</w:t>
      </w:r>
      <w:r>
        <w:t xml:space="preserve"> </w:t>
      </w:r>
      <w:r w:rsidRPr="009B24AB">
        <w:rPr>
          <w:rStyle w:val="Code"/>
        </w:rPr>
        <w:t>PPHCardReaderManager</w:t>
      </w:r>
      <w:r>
        <w:t xml:space="preserve">’s </w:t>
      </w:r>
      <w:r w:rsidRPr="009B24AB">
        <w:rPr>
          <w:rStyle w:val="Code"/>
        </w:rPr>
        <w:t>beginMonitoring</w:t>
      </w:r>
      <w:r>
        <w:t xml:space="preserve"> method.</w:t>
      </w:r>
    </w:p>
    <w:p w14:paraId="40677B5B" w14:textId="77777777" w:rsidR="00B567FC" w:rsidRDefault="00B567FC" w:rsidP="001359AB">
      <w:pPr>
        <w:pStyle w:val="Heading3"/>
      </w:pPr>
      <w:bookmarkStart w:id="207" w:name="_Toc404599936"/>
      <w:r>
        <w:t>Handling card reader notifications</w:t>
      </w:r>
      <w:bookmarkEnd w:id="207"/>
    </w:p>
    <w:p w14:paraId="5CF43350" w14:textId="77777777" w:rsidR="00B567FC" w:rsidRDefault="00B567FC" w:rsidP="00B567FC">
      <w:r>
        <w:t xml:space="preserve">After </w:t>
      </w:r>
      <w:r w:rsidRPr="00014CE0">
        <w:t>you</w:t>
      </w:r>
      <w:r>
        <w:t xml:space="preserve">r app begins </w:t>
      </w:r>
      <w:r w:rsidRPr="00014CE0">
        <w:t>monitoring</w:t>
      </w:r>
      <w:r>
        <w:t xml:space="preserve"> for card readers</w:t>
      </w:r>
      <w:r w:rsidRPr="00014CE0">
        <w:t>, the SDK will fir</w:t>
      </w:r>
      <w:r>
        <w:t>e</w:t>
      </w:r>
      <w:r w:rsidRPr="00014CE0">
        <w:t xml:space="preserve"> notification center events </w:t>
      </w:r>
      <w:r>
        <w:t>as it discovers readers.</w:t>
      </w:r>
    </w:p>
    <w:p w14:paraId="1F617B6D" w14:textId="77777777" w:rsidR="00B567FC" w:rsidRPr="00014CE0" w:rsidRDefault="00B567FC" w:rsidP="00B567FC">
      <w:r>
        <w:t xml:space="preserve">Rather than </w:t>
      </w:r>
      <w:r w:rsidRPr="00014CE0">
        <w:t xml:space="preserve">monitor the notification center directly, </w:t>
      </w:r>
      <w:r>
        <w:t xml:space="preserve">you should make use of the protocol </w:t>
      </w:r>
      <w:r w:rsidRPr="00014CE0">
        <w:t>that translate</w:t>
      </w:r>
      <w:r>
        <w:t>s</w:t>
      </w:r>
      <w:r w:rsidRPr="00014CE0">
        <w:t xml:space="preserve"> untyped notification center</w:t>
      </w:r>
      <w:r>
        <w:t xml:space="preserve"> calls into typed delegate calls. S</w:t>
      </w:r>
      <w:r w:rsidRPr="00014CE0">
        <w:t>imply stor</w:t>
      </w:r>
      <w:r>
        <w:t>e</w:t>
      </w:r>
      <w:r w:rsidRPr="00014CE0">
        <w:t xml:space="preserve"> an instance of </w:t>
      </w:r>
      <w:r w:rsidRPr="00627FC3">
        <w:rPr>
          <w:rStyle w:val="Code"/>
        </w:rPr>
        <w:t>PPHCardReaderWatcher</w:t>
      </w:r>
      <w:r>
        <w:t xml:space="preserve"> in your view controller class and make the class implement</w:t>
      </w:r>
      <w:r w:rsidRPr="00014CE0">
        <w:t xml:space="preserve"> the </w:t>
      </w:r>
      <w:r w:rsidRPr="00627FC3">
        <w:rPr>
          <w:rStyle w:val="Code"/>
        </w:rPr>
        <w:t>PPHCardReaderDelegate</w:t>
      </w:r>
      <w:r w:rsidRPr="00014CE0">
        <w:t xml:space="preserve"> protoc</w:t>
      </w:r>
      <w:r>
        <w:t>ol:</w:t>
      </w:r>
    </w:p>
    <w:p w14:paraId="79C8C5A2" w14:textId="77777777" w:rsidR="00B567FC" w:rsidRPr="008470EF" w:rsidRDefault="00B567FC" w:rsidP="00B567FC">
      <w:pPr>
        <w:pStyle w:val="CodeBox"/>
      </w:pPr>
      <w:r w:rsidRPr="008470EF">
        <w:t>self.readerWatcher =</w:t>
      </w:r>
    </w:p>
    <w:p w14:paraId="2652CB2B" w14:textId="77777777" w:rsidR="00B567FC" w:rsidRPr="008470EF" w:rsidRDefault="00B567FC" w:rsidP="00B567FC">
      <w:pPr>
        <w:pStyle w:val="CodeBox"/>
      </w:pPr>
      <w:r w:rsidRPr="008470EF">
        <w:t xml:space="preserve">    [[</w:t>
      </w:r>
      <w:proofErr w:type="gramStart"/>
      <w:r w:rsidRPr="008470EF">
        <w:t>alloc</w:t>
      </w:r>
      <w:proofErr w:type="gramEnd"/>
      <w:r w:rsidRPr="008470EF">
        <w:t>] initWithDelegate: self];</w:t>
      </w:r>
    </w:p>
    <w:p w14:paraId="5148F913" w14:textId="77777777" w:rsidR="00B567FC" w:rsidRDefault="00B567FC" w:rsidP="00B567FC">
      <w:r>
        <w:t xml:space="preserve">Your app will be notified when the SDK starts monitoring for card readers, when a card reader is connected or removed, when card reader metadata is received, and when a card swipe (or EMV equivalent) is attempted, completed, and failed. See the Javadoc description of </w:t>
      </w:r>
      <w:r w:rsidRPr="00AC5156">
        <w:rPr>
          <w:rStyle w:val="Code"/>
        </w:rPr>
        <w:t>PPHCardReaderWatcher</w:t>
      </w:r>
      <w:r>
        <w:t xml:space="preserve"> for details.</w:t>
      </w:r>
    </w:p>
    <w:p w14:paraId="7788408A" w14:textId="12450524" w:rsidR="00B567FC" w:rsidRDefault="00B567FC" w:rsidP="00B567FC">
      <w:r w:rsidRPr="00014CE0">
        <w:t xml:space="preserve">Because audio jack readers have batteries in them, be careful about </w:t>
      </w:r>
      <w:r>
        <w:t xml:space="preserve">leaving a </w:t>
      </w:r>
      <w:r w:rsidRPr="008470EF">
        <w:rPr>
          <w:rStyle w:val="Code"/>
        </w:rPr>
        <w:t>TransactionManager</w:t>
      </w:r>
      <w:r w:rsidRPr="007F7C4C">
        <w:t xml:space="preserve"> object </w:t>
      </w:r>
      <w:r>
        <w:t xml:space="preserve">open for too long. For information see the </w:t>
      </w:r>
      <w:hyperlink r:id="rId35" w:history="1">
        <w:r w:rsidRPr="008470EF">
          <w:rPr>
            <w:rStyle w:val="Code"/>
          </w:rPr>
          <w:t>TransactionManager</w:t>
        </w:r>
      </w:hyperlink>
      <w:r>
        <w:t xml:space="preserve"> class.</w:t>
      </w:r>
    </w:p>
    <w:p w14:paraId="4120EAE4" w14:textId="77777777" w:rsidR="00B567FC" w:rsidRDefault="00B567FC" w:rsidP="001359AB">
      <w:pPr>
        <w:pStyle w:val="Heading3"/>
      </w:pPr>
      <w:bookmarkStart w:id="208" w:name="_Toc404599937"/>
      <w:r>
        <w:t>Activating a card reader</w:t>
      </w:r>
      <w:bookmarkEnd w:id="208"/>
    </w:p>
    <w:p w14:paraId="26DFF0F1" w14:textId="77777777" w:rsidR="00B567FC" w:rsidRPr="00101BFE" w:rsidRDefault="00B567FC" w:rsidP="00B567FC">
      <w:pPr>
        <w:rPr>
          <w:rFonts w:ascii="Helvetica" w:hAnsi="Helvetica" w:cs="Helvetica"/>
          <w:color w:val="000000"/>
        </w:rPr>
      </w:pPr>
      <w:r>
        <w:rPr>
          <w:rFonts w:ascii="Helvetica" w:hAnsi="Helvetica" w:cs="Helvetica"/>
          <w:color w:val="000000"/>
        </w:rPr>
        <w:t xml:space="preserve">When your app is notified that a card reader of interest to you has been connected, it should connect or activate the reader. The </w:t>
      </w:r>
      <w:r w:rsidRPr="00101BFE">
        <w:rPr>
          <w:rStyle w:val="Code"/>
        </w:rPr>
        <w:t>PPHCardReaderManager</w:t>
      </w:r>
      <w:r w:rsidRPr="00101BFE">
        <w:rPr>
          <w:rFonts w:ascii="Helvetica" w:hAnsi="Helvetica" w:cs="Helvetica"/>
          <w:color w:val="000000"/>
        </w:rPr>
        <w:t xml:space="preserve"> </w:t>
      </w:r>
      <w:r>
        <w:rPr>
          <w:rFonts w:ascii="Helvetica" w:hAnsi="Helvetica" w:cs="Helvetica"/>
          <w:color w:val="000000"/>
        </w:rPr>
        <w:t xml:space="preserve">class’s </w:t>
      </w:r>
      <w:r w:rsidRPr="00101BFE">
        <w:rPr>
          <w:rStyle w:val="Code"/>
        </w:rPr>
        <w:t>activateReader</w:t>
      </w:r>
      <w:r>
        <w:rPr>
          <w:rFonts w:ascii="Helvetica" w:hAnsi="Helvetica" w:cs="Helvetica"/>
          <w:color w:val="000000"/>
        </w:rPr>
        <w:t xml:space="preserve"> method does this</w:t>
      </w:r>
      <w:r w:rsidRPr="00101BFE">
        <w:rPr>
          <w:rFonts w:ascii="Helvetica" w:hAnsi="Helvetica" w:cs="Helvetica"/>
          <w:color w:val="000000"/>
        </w:rPr>
        <w:t xml:space="preserve">. In the case of </w:t>
      </w:r>
      <w:r>
        <w:rPr>
          <w:rFonts w:ascii="Helvetica" w:hAnsi="Helvetica" w:cs="Helvetica"/>
          <w:color w:val="000000"/>
        </w:rPr>
        <w:t>an</w:t>
      </w:r>
      <w:r w:rsidRPr="00101BFE">
        <w:rPr>
          <w:rFonts w:ascii="Helvetica" w:hAnsi="Helvetica" w:cs="Helvetica"/>
          <w:color w:val="000000"/>
        </w:rPr>
        <w:t xml:space="preserve"> audio reader, the battery</w:t>
      </w:r>
      <w:r>
        <w:rPr>
          <w:rFonts w:ascii="Helvetica" w:hAnsi="Helvetica" w:cs="Helvetica"/>
          <w:color w:val="000000"/>
        </w:rPr>
        <w:t xml:space="preserve"> may be activated; </w:t>
      </w:r>
      <w:r w:rsidRPr="00101BFE">
        <w:rPr>
          <w:rFonts w:ascii="Helvetica" w:hAnsi="Helvetica" w:cs="Helvetica"/>
          <w:color w:val="000000"/>
        </w:rPr>
        <w:t>in other cases</w:t>
      </w:r>
      <w:r>
        <w:rPr>
          <w:rFonts w:ascii="Helvetica" w:hAnsi="Helvetica" w:cs="Helvetica"/>
          <w:color w:val="000000"/>
        </w:rPr>
        <w:t>, an activity such as connecting to a B</w:t>
      </w:r>
      <w:r w:rsidRPr="00101BFE">
        <w:rPr>
          <w:rFonts w:ascii="Helvetica" w:hAnsi="Helvetica" w:cs="Helvetica"/>
          <w:color w:val="000000"/>
        </w:rPr>
        <w:t>lue</w:t>
      </w:r>
      <w:r>
        <w:rPr>
          <w:rFonts w:ascii="Helvetica" w:hAnsi="Helvetica" w:cs="Helvetica"/>
          <w:color w:val="000000"/>
        </w:rPr>
        <w:t>tooth accessory or feature port accessory is completed:</w:t>
      </w:r>
    </w:p>
    <w:p w14:paraId="782B054B" w14:textId="77777777" w:rsidR="00B567FC" w:rsidRDefault="00B567FC" w:rsidP="00B567FC">
      <w:pPr>
        <w:pStyle w:val="CodeBox"/>
      </w:pPr>
      <w:r w:rsidRPr="008470EF">
        <w:t xml:space="preserve">[[PayPalHereSDK sharedCardReaderManager] </w:t>
      </w:r>
      <w:r>
        <w:t>activateReader</w:t>
      </w:r>
      <w:proofErr w:type="gramStart"/>
      <w:r>
        <w:t>:</w:t>
      </w:r>
      <w:r>
        <w:rPr>
          <w:rStyle w:val="PlaceholderText"/>
        </w:rPr>
        <w:t>readerOrNil</w:t>
      </w:r>
      <w:proofErr w:type="gramEnd"/>
      <w:r w:rsidRPr="008470EF">
        <w:t>];</w:t>
      </w:r>
    </w:p>
    <w:p w14:paraId="257713D8" w14:textId="77777777" w:rsidR="00B567FC" w:rsidRDefault="00B567FC" w:rsidP="00B567FC">
      <w:pPr>
        <w:rPr>
          <w:rFonts w:ascii="Helvetica" w:hAnsi="Helvetica" w:cs="Helvetica"/>
          <w:color w:val="000000"/>
        </w:rPr>
      </w:pPr>
      <w:proofErr w:type="gramStart"/>
      <w:r w:rsidRPr="0056308A">
        <w:rPr>
          <w:rStyle w:val="PlaceholderText"/>
        </w:rPr>
        <w:t>readerOrNil</w:t>
      </w:r>
      <w:proofErr w:type="gramEnd"/>
      <w:r>
        <w:rPr>
          <w:rFonts w:ascii="Helvetica" w:hAnsi="Helvetica" w:cs="Helvetica"/>
          <w:color w:val="000000"/>
        </w:rPr>
        <w:t xml:space="preserve"> points to a </w:t>
      </w:r>
      <w:r w:rsidRPr="0056308A">
        <w:rPr>
          <w:rStyle w:val="Code"/>
        </w:rPr>
        <w:t>PPHCardReaderBasicInformation</w:t>
      </w:r>
      <w:r>
        <w:rPr>
          <w:rFonts w:ascii="Helvetica" w:hAnsi="Helvetica" w:cs="Helvetica"/>
          <w:color w:val="000000"/>
        </w:rPr>
        <w:t xml:space="preserve"> object which identifies the </w:t>
      </w:r>
      <w:r w:rsidRPr="00101BFE">
        <w:rPr>
          <w:rFonts w:ascii="Helvetica" w:hAnsi="Helvetica" w:cs="Helvetica"/>
          <w:color w:val="000000"/>
        </w:rPr>
        <w:t>reader to activate</w:t>
      </w:r>
      <w:r>
        <w:rPr>
          <w:rFonts w:ascii="Helvetica" w:hAnsi="Helvetica" w:cs="Helvetica"/>
          <w:color w:val="000000"/>
        </w:rPr>
        <w:t>.</w:t>
      </w:r>
      <w:r w:rsidRPr="00101BFE">
        <w:rPr>
          <w:rFonts w:ascii="Helvetica" w:hAnsi="Helvetica" w:cs="Helvetica"/>
          <w:color w:val="000000"/>
        </w:rPr>
        <w:t xml:space="preserve"> </w:t>
      </w:r>
      <w:r>
        <w:rPr>
          <w:rFonts w:ascii="Helvetica" w:hAnsi="Helvetica" w:cs="Helvetica"/>
          <w:color w:val="000000"/>
        </w:rPr>
        <w:t xml:space="preserve">A </w:t>
      </w:r>
      <w:r w:rsidRPr="00101BFE">
        <w:rPr>
          <w:rStyle w:val="Code"/>
        </w:rPr>
        <w:t>nil</w:t>
      </w:r>
      <w:r w:rsidRPr="00101BFE">
        <w:rPr>
          <w:rFonts w:ascii="Helvetica" w:hAnsi="Helvetica" w:cs="Helvetica"/>
          <w:color w:val="000000"/>
        </w:rPr>
        <w:t xml:space="preserve"> </w:t>
      </w:r>
      <w:r>
        <w:rPr>
          <w:rFonts w:ascii="Helvetica" w:hAnsi="Helvetica" w:cs="Helvetica"/>
          <w:color w:val="000000"/>
        </w:rPr>
        <w:t xml:space="preserve">represents </w:t>
      </w:r>
      <w:r w:rsidRPr="00101BFE">
        <w:rPr>
          <w:rFonts w:ascii="Helvetica" w:hAnsi="Helvetica" w:cs="Helvetica"/>
          <w:color w:val="000000"/>
        </w:rPr>
        <w:t>the default</w:t>
      </w:r>
      <w:r>
        <w:rPr>
          <w:rFonts w:ascii="Helvetica" w:hAnsi="Helvetica" w:cs="Helvetica"/>
          <w:color w:val="000000"/>
        </w:rPr>
        <w:t xml:space="preserve"> reader or the </w:t>
      </w:r>
      <w:r w:rsidRPr="00101BFE">
        <w:rPr>
          <w:rFonts w:ascii="Helvetica" w:hAnsi="Helvetica" w:cs="Helvetica"/>
          <w:color w:val="000000"/>
        </w:rPr>
        <w:t>only reader.</w:t>
      </w:r>
    </w:p>
    <w:p w14:paraId="64411A36" w14:textId="77777777" w:rsidR="00B567FC" w:rsidRDefault="00B567FC" w:rsidP="00B567FC">
      <w:pPr>
        <w:pStyle w:val="MessageHeader"/>
      </w:pPr>
      <w:r>
        <w:rPr>
          <w:b/>
        </w:rPr>
        <w:t>NOTE:</w:t>
      </w:r>
      <w:r>
        <w:t xml:space="preserve"> Your app should have permission to access to the user’s GPS coordinates from Apple’s location services before you activate a reader because activation requires access t</w:t>
      </w:r>
      <w:r w:rsidR="004650DF">
        <w:t>o the device’s GPS coordinates.</w:t>
      </w:r>
    </w:p>
    <w:p w14:paraId="3097742B" w14:textId="77777777" w:rsidR="00B567FC" w:rsidRDefault="00B567FC" w:rsidP="00B567FC">
      <w:r>
        <w:lastRenderedPageBreak/>
        <w:t>The SDK uses high volume audio tones to communicate with audio readers. Therefore, your app should confirm that a user is not likely to have head phones plugged into the audio jack when your app starts monitoring for card readers.</w:t>
      </w:r>
    </w:p>
    <w:p w14:paraId="3D505456" w14:textId="77777777" w:rsidR="00DD3192" w:rsidRDefault="00DD3192" w:rsidP="00DD3192">
      <w:pPr>
        <w:pStyle w:val="Heading1"/>
      </w:pPr>
      <w:bookmarkStart w:id="209" w:name="_Toc404599938"/>
      <w:bookmarkStart w:id="210" w:name="_Toc407179884"/>
      <w:r>
        <w:lastRenderedPageBreak/>
        <w:t>SDK features for check-in transactions</w:t>
      </w:r>
      <w:bookmarkEnd w:id="209"/>
      <w:bookmarkEnd w:id="210"/>
    </w:p>
    <w:p w14:paraId="4DC0425B" w14:textId="77777777" w:rsidR="00DD3192" w:rsidRPr="00DF316A" w:rsidRDefault="00DD3192" w:rsidP="00DD3192">
      <w:r w:rsidRPr="00A34DE7">
        <w:rPr>
          <w:b/>
        </w:rPr>
        <w:t>Check-in transactions</w:t>
      </w:r>
      <w:r>
        <w:t xml:space="preserve"> are transactions which are paid through a PayPal account rather than a credit or debit card. They are unique to PayPal, and offer several features that traditional card transactions do not.</w:t>
      </w:r>
    </w:p>
    <w:p w14:paraId="63BE721A" w14:textId="77777777" w:rsidR="00DD3192" w:rsidRDefault="00DD3192" w:rsidP="00DD3192">
      <w:r w:rsidRPr="0063665C">
        <w:rPr>
          <w:lang w:eastAsia="zh-CN"/>
        </w:rPr>
        <w:t xml:space="preserve">A </w:t>
      </w:r>
      <w:r>
        <w:rPr>
          <w:lang w:eastAsia="zh-CN"/>
        </w:rPr>
        <w:t xml:space="preserve">customer begins a check-in transaction by displaying a list of near-by merchant locations in the PayPal Here app on their smartphone. The customer selects a merchant location, and thereby </w:t>
      </w:r>
      <w:r w:rsidRPr="00A34DE7">
        <w:rPr>
          <w:b/>
        </w:rPr>
        <w:t xml:space="preserve">checks in </w:t>
      </w:r>
      <w:r>
        <w:t xml:space="preserve">to that location. Checking in creates a </w:t>
      </w:r>
      <w:r w:rsidRPr="00A34DE7">
        <w:rPr>
          <w:b/>
        </w:rPr>
        <w:t xml:space="preserve">tab </w:t>
      </w:r>
      <w:r>
        <w:t>which represents the state of the transaction.</w:t>
      </w:r>
    </w:p>
    <w:p w14:paraId="1C2C2F82" w14:textId="77777777" w:rsidR="00DD3192" w:rsidRDefault="00DD3192" w:rsidP="00DD3192">
      <w:pPr>
        <w:rPr>
          <w:lang w:eastAsia="zh-CN"/>
        </w:rPr>
      </w:pPr>
      <w:r>
        <w:t xml:space="preserve">When the customer is ready to pay for goods and services they have purchased, a merchant employee (a cashier) identifies them from a list of checked-in customers, that is, customers who have open tabs. </w:t>
      </w:r>
      <w:r>
        <w:rPr>
          <w:lang w:eastAsia="zh-CN"/>
        </w:rPr>
        <w:t xml:space="preserve">PayPal Here causes the </w:t>
      </w:r>
      <w:r w:rsidRPr="0063665C">
        <w:rPr>
          <w:lang w:eastAsia="zh-CN"/>
        </w:rPr>
        <w:t>customer</w:t>
      </w:r>
      <w:r>
        <w:rPr>
          <w:lang w:eastAsia="zh-CN"/>
        </w:rPr>
        <w:t>’s PayPal Here app to display</w:t>
      </w:r>
      <w:r w:rsidRPr="0063665C">
        <w:rPr>
          <w:lang w:eastAsia="zh-CN"/>
        </w:rPr>
        <w:t xml:space="preserve"> </w:t>
      </w:r>
      <w:r>
        <w:rPr>
          <w:lang w:eastAsia="zh-CN"/>
        </w:rPr>
        <w:t>a request to pay the tab. If the customer agrees to the request, PayPal Here pays the merchant through the customer’s PayPal account.</w:t>
      </w:r>
    </w:p>
    <w:p w14:paraId="66273C75" w14:textId="77777777" w:rsidR="00DD3192" w:rsidRDefault="00DD3192" w:rsidP="00DD3192">
      <w:pPr>
        <w:rPr>
          <w:lang w:eastAsia="zh-CN"/>
        </w:rPr>
      </w:pPr>
      <w:r>
        <w:rPr>
          <w:lang w:eastAsia="zh-CN"/>
        </w:rPr>
        <w:t>Because the workflow of a check-in transaction is different from that of a card transaction, it causes a merchant app to use different classes and methods in the PayPal Here SDK.</w:t>
      </w:r>
    </w:p>
    <w:p w14:paraId="0A47311E" w14:textId="77777777" w:rsidR="00DD3192" w:rsidRDefault="00DD3192" w:rsidP="00DD3192">
      <w:pPr>
        <w:pStyle w:val="Heading2"/>
      </w:pPr>
      <w:bookmarkStart w:id="211" w:name="_Toc404251193"/>
      <w:bookmarkStart w:id="212" w:name="_Toc404599597"/>
      <w:bookmarkStart w:id="213" w:name="_Toc404599939"/>
      <w:bookmarkStart w:id="214" w:name="_Toc407179885"/>
      <w:r>
        <w:t>Location data</w:t>
      </w:r>
      <w:bookmarkEnd w:id="211"/>
      <w:bookmarkEnd w:id="212"/>
      <w:bookmarkEnd w:id="213"/>
      <w:bookmarkEnd w:id="214"/>
    </w:p>
    <w:p w14:paraId="683412DA" w14:textId="77777777" w:rsidR="00DD3192" w:rsidRDefault="00DD3192" w:rsidP="00DD3192">
      <w:pPr>
        <w:rPr>
          <w:lang w:eastAsia="zh-CN"/>
        </w:rPr>
      </w:pPr>
      <w:r>
        <w:rPr>
          <w:lang w:eastAsia="zh-CN"/>
        </w:rPr>
        <w:t xml:space="preserve">PayPal Here uses location data extensively to process check-in transactions, and in fact cannot process them at all unless </w:t>
      </w:r>
      <w:r>
        <w:t>location services are enabled for the customer’s PayPal Here app</w:t>
      </w:r>
      <w:r>
        <w:rPr>
          <w:lang w:eastAsia="zh-CN"/>
        </w:rPr>
        <w:t>. For example, PayPal Here needs to know the customer’s location to display the list of near-by merchants who offer check-in transactions. Thus, for check-in transactions the PayPal Here SDK’s location management features are important.</w:t>
      </w:r>
    </w:p>
    <w:p w14:paraId="30C435EC" w14:textId="77777777" w:rsidR="00DD3192" w:rsidRDefault="00DD3192" w:rsidP="00DD3192">
      <w:pPr>
        <w:rPr>
          <w:lang w:eastAsia="zh-CN"/>
        </w:rPr>
      </w:pPr>
      <w:r>
        <w:rPr>
          <w:lang w:eastAsia="zh-CN"/>
        </w:rPr>
        <w:t>A merchant app</w:t>
      </w:r>
      <w:r w:rsidRPr="00716485">
        <w:rPr>
          <w:lang w:eastAsia="zh-CN"/>
        </w:rPr>
        <w:t xml:space="preserve"> can create a location </w:t>
      </w:r>
      <w:r>
        <w:rPr>
          <w:lang w:eastAsia="zh-CN"/>
        </w:rPr>
        <w:t>for a merchant</w:t>
      </w:r>
      <w:r w:rsidRPr="00716485">
        <w:rPr>
          <w:lang w:eastAsia="zh-CN"/>
        </w:rPr>
        <w:t xml:space="preserve">, get current locations </w:t>
      </w:r>
      <w:r>
        <w:rPr>
          <w:lang w:eastAsia="zh-CN"/>
        </w:rPr>
        <w:t xml:space="preserve">for the merchant, and </w:t>
      </w:r>
      <w:r w:rsidRPr="00716485">
        <w:rPr>
          <w:lang w:eastAsia="zh-CN"/>
        </w:rPr>
        <w:t xml:space="preserve">modify </w:t>
      </w:r>
      <w:r>
        <w:rPr>
          <w:lang w:eastAsia="zh-CN"/>
        </w:rPr>
        <w:t xml:space="preserve">location </w:t>
      </w:r>
      <w:r w:rsidRPr="00716485">
        <w:rPr>
          <w:lang w:eastAsia="zh-CN"/>
        </w:rPr>
        <w:t xml:space="preserve">properties such as latitude and longitude </w:t>
      </w:r>
      <w:r>
        <w:rPr>
          <w:lang w:eastAsia="zh-CN"/>
        </w:rPr>
        <w:t xml:space="preserve">and </w:t>
      </w:r>
      <w:r w:rsidRPr="00716485">
        <w:rPr>
          <w:lang w:eastAsia="zh-CN"/>
        </w:rPr>
        <w:t xml:space="preserve">whether </w:t>
      </w:r>
      <w:r>
        <w:rPr>
          <w:lang w:eastAsia="zh-CN"/>
        </w:rPr>
        <w:t xml:space="preserve">a location currently is </w:t>
      </w:r>
      <w:r w:rsidRPr="00716485">
        <w:rPr>
          <w:lang w:eastAsia="zh-CN"/>
        </w:rPr>
        <w:t>open.</w:t>
      </w:r>
    </w:p>
    <w:p w14:paraId="72557AD2" w14:textId="77777777" w:rsidR="00DD3192" w:rsidRDefault="00DD3192" w:rsidP="00DD3192">
      <w:pPr>
        <w:rPr>
          <w:lang w:eastAsia="zh-CN"/>
        </w:rPr>
      </w:pPr>
      <w:r w:rsidRPr="003169C4">
        <w:rPr>
          <w:lang w:eastAsia="zh-CN"/>
        </w:rPr>
        <w:t>For more information</w:t>
      </w:r>
      <w:r>
        <w:rPr>
          <w:lang w:eastAsia="zh-CN"/>
        </w:rPr>
        <w:t xml:space="preserve"> about how PayPal Here uses location data, see </w:t>
      </w:r>
      <w:r w:rsidRPr="00A34DE7">
        <w:rPr>
          <w:rStyle w:val="Ref"/>
        </w:rPr>
        <w:t>Mobile In-Store Locations API: Managing Merchant Locations.</w:t>
      </w:r>
      <w:r>
        <w:rPr>
          <w:lang w:eastAsia="zh-CN"/>
        </w:rPr>
        <w:t xml:space="preserve"> (Although </w:t>
      </w:r>
      <w:r w:rsidRPr="00A34DE7">
        <w:rPr>
          <w:rStyle w:val="Ref"/>
        </w:rPr>
        <w:t>Managing Merchant Locations</w:t>
      </w:r>
      <w:r>
        <w:rPr>
          <w:lang w:eastAsia="zh-CN"/>
        </w:rPr>
        <w:t xml:space="preserve"> describes an API associated with the Mobile In-Store Payments service, the PayPal Here SDK uses location data in similar ways.)</w:t>
      </w:r>
    </w:p>
    <w:p w14:paraId="5455AD32" w14:textId="77777777" w:rsidR="00DD3192" w:rsidRDefault="00DD3192" w:rsidP="00DD3192">
      <w:pPr>
        <w:rPr>
          <w:lang w:eastAsia="zh-CN"/>
        </w:rPr>
      </w:pPr>
      <w:r>
        <w:rPr>
          <w:lang w:eastAsia="zh-CN"/>
        </w:rPr>
        <w:t>An app that processes check-in payments should use a workflow similar to this one:</w:t>
      </w:r>
    </w:p>
    <w:p w14:paraId="75E22802" w14:textId="77777777" w:rsidR="00DD3192" w:rsidRPr="00A630C4" w:rsidRDefault="00DD3192" w:rsidP="007271A4">
      <w:pPr>
        <w:pStyle w:val="ListNumber"/>
        <w:numPr>
          <w:ilvl w:val="0"/>
          <w:numId w:val="4"/>
        </w:numPr>
        <w:ind w:right="1008"/>
        <w:rPr>
          <w:u w:color="00B050"/>
        </w:rPr>
      </w:pPr>
      <w:r>
        <w:rPr>
          <w:u w:color="00B050"/>
        </w:rPr>
        <w:t>During merchant setup, c</w:t>
      </w:r>
      <w:r w:rsidRPr="00A630C4">
        <w:rPr>
          <w:u w:color="00B050"/>
        </w:rPr>
        <w:t xml:space="preserve">reate </w:t>
      </w:r>
      <w:r>
        <w:rPr>
          <w:u w:color="00B050"/>
        </w:rPr>
        <w:t xml:space="preserve">a </w:t>
      </w:r>
      <w:r w:rsidRPr="00A630C4">
        <w:rPr>
          <w:u w:color="00B050"/>
        </w:rPr>
        <w:t>location</w:t>
      </w:r>
      <w:r>
        <w:rPr>
          <w:u w:color="00B050"/>
        </w:rPr>
        <w:t xml:space="preserve"> to represent the merchant’s place of business (or each of them)</w:t>
      </w:r>
      <w:r w:rsidRPr="00A630C4">
        <w:rPr>
          <w:u w:color="00B050"/>
        </w:rPr>
        <w:t xml:space="preserve">. </w:t>
      </w:r>
      <w:r>
        <w:rPr>
          <w:u w:color="00B050"/>
        </w:rPr>
        <w:t>The coordinates of a location</w:t>
      </w:r>
      <w:r w:rsidRPr="00A630C4">
        <w:rPr>
          <w:u w:color="00B050"/>
        </w:rPr>
        <w:t xml:space="preserve"> </w:t>
      </w:r>
      <w:r>
        <w:rPr>
          <w:u w:color="00B050"/>
        </w:rPr>
        <w:t xml:space="preserve">may be derived from the host device’s </w:t>
      </w:r>
      <w:r w:rsidRPr="00A630C4">
        <w:rPr>
          <w:u w:color="00B050"/>
        </w:rPr>
        <w:t>GPS coordinates</w:t>
      </w:r>
      <w:r>
        <w:rPr>
          <w:u w:color="00B050"/>
        </w:rPr>
        <w:t>,</w:t>
      </w:r>
      <w:r w:rsidRPr="00A630C4">
        <w:rPr>
          <w:u w:color="00B050"/>
        </w:rPr>
        <w:t xml:space="preserve"> </w:t>
      </w:r>
      <w:r>
        <w:rPr>
          <w:u w:color="00B050"/>
        </w:rPr>
        <w:t>or may be keyed in.</w:t>
      </w:r>
    </w:p>
    <w:p w14:paraId="0025D48F" w14:textId="77777777" w:rsidR="00DD3192" w:rsidRPr="00A630C4" w:rsidRDefault="00DD3192" w:rsidP="007271A4">
      <w:pPr>
        <w:pStyle w:val="ListNumber"/>
        <w:numPr>
          <w:ilvl w:val="0"/>
          <w:numId w:val="4"/>
        </w:numPr>
        <w:ind w:right="1008"/>
        <w:rPr>
          <w:u w:color="00B050"/>
        </w:rPr>
      </w:pPr>
      <w:r>
        <w:rPr>
          <w:u w:color="00B050"/>
        </w:rPr>
        <w:lastRenderedPageBreak/>
        <w:t xml:space="preserve">In operation, periodically </w:t>
      </w:r>
      <w:r w:rsidRPr="00A630C4">
        <w:rPr>
          <w:u w:color="00B050"/>
        </w:rPr>
        <w:t>retrieve customers who hav</w:t>
      </w:r>
      <w:r>
        <w:rPr>
          <w:u w:color="00B050"/>
        </w:rPr>
        <w:t>e checked in (who have opened tabs) at the location.</w:t>
      </w:r>
    </w:p>
    <w:p w14:paraId="465820EE" w14:textId="77777777" w:rsidR="00DD3192" w:rsidRPr="00A630C4" w:rsidRDefault="00DD3192" w:rsidP="007271A4">
      <w:pPr>
        <w:pStyle w:val="ListNumber"/>
        <w:numPr>
          <w:ilvl w:val="0"/>
          <w:numId w:val="4"/>
        </w:numPr>
        <w:ind w:right="1008"/>
        <w:rPr>
          <w:u w:color="00B050"/>
        </w:rPr>
      </w:pPr>
      <w:r>
        <w:rPr>
          <w:u w:color="00B050"/>
        </w:rPr>
        <w:t xml:space="preserve">Allow </w:t>
      </w:r>
      <w:r w:rsidRPr="00A630C4">
        <w:rPr>
          <w:u w:color="00B050"/>
        </w:rPr>
        <w:t xml:space="preserve">the merchant to select a customer who wants to </w:t>
      </w:r>
      <w:r>
        <w:rPr>
          <w:u w:color="00B050"/>
        </w:rPr>
        <w:t>pay their tab</w:t>
      </w:r>
      <w:r w:rsidRPr="00A630C4">
        <w:rPr>
          <w:u w:color="00B050"/>
        </w:rPr>
        <w:t>.</w:t>
      </w:r>
    </w:p>
    <w:p w14:paraId="3DF42008" w14:textId="77777777" w:rsidR="00DD3192" w:rsidRPr="00A630C4" w:rsidRDefault="00DD3192" w:rsidP="007271A4">
      <w:pPr>
        <w:pStyle w:val="ListNumber"/>
        <w:numPr>
          <w:ilvl w:val="0"/>
          <w:numId w:val="4"/>
        </w:numPr>
        <w:ind w:right="1008"/>
        <w:rPr>
          <w:u w:color="00B050"/>
        </w:rPr>
      </w:pPr>
      <w:r w:rsidRPr="00A630C4">
        <w:rPr>
          <w:u w:color="00B050"/>
        </w:rPr>
        <w:t xml:space="preserve">Create an invoice for </w:t>
      </w:r>
      <w:r>
        <w:rPr>
          <w:u w:color="00B050"/>
        </w:rPr>
        <w:t>the</w:t>
      </w:r>
      <w:r w:rsidRPr="00A630C4">
        <w:rPr>
          <w:u w:color="00B050"/>
        </w:rPr>
        <w:t xml:space="preserve"> customer, select items for </w:t>
      </w:r>
      <w:r>
        <w:rPr>
          <w:u w:color="00B050"/>
        </w:rPr>
        <w:t xml:space="preserve">the </w:t>
      </w:r>
      <w:r w:rsidRPr="00A630C4">
        <w:rPr>
          <w:u w:color="00B050"/>
        </w:rPr>
        <w:t xml:space="preserve">invoice, and confirm </w:t>
      </w:r>
      <w:r>
        <w:rPr>
          <w:u w:color="00B050"/>
        </w:rPr>
        <w:t xml:space="preserve">the </w:t>
      </w:r>
      <w:r w:rsidRPr="00A630C4">
        <w:rPr>
          <w:u w:color="00B050"/>
        </w:rPr>
        <w:t>invoice amount.</w:t>
      </w:r>
    </w:p>
    <w:p w14:paraId="597DA567" w14:textId="77777777" w:rsidR="00DD3192" w:rsidRPr="00A630C4" w:rsidRDefault="00DD3192" w:rsidP="007271A4">
      <w:pPr>
        <w:pStyle w:val="ListNumber"/>
        <w:numPr>
          <w:ilvl w:val="0"/>
          <w:numId w:val="4"/>
        </w:numPr>
        <w:ind w:right="1008"/>
        <w:rPr>
          <w:u w:color="00B050"/>
        </w:rPr>
      </w:pPr>
      <w:r w:rsidRPr="00A630C4">
        <w:rPr>
          <w:u w:color="00B050"/>
        </w:rPr>
        <w:t>Accept a PayPal payment</w:t>
      </w:r>
      <w:r w:rsidR="004650DF">
        <w:rPr>
          <w:u w:color="00B050"/>
        </w:rPr>
        <w:t xml:space="preserve"> for the amount of the invoice.</w:t>
      </w:r>
    </w:p>
    <w:p w14:paraId="443F39BC" w14:textId="77777777" w:rsidR="00DD3192" w:rsidRDefault="00DD3192" w:rsidP="00DD3192">
      <w:pPr>
        <w:rPr>
          <w:lang w:eastAsia="zh-CN"/>
        </w:rPr>
      </w:pPr>
      <w:r>
        <w:rPr>
          <w:lang w:eastAsia="zh-CN"/>
        </w:rPr>
        <w:t xml:space="preserve">For details about how the PayPal Here SDK calls are used to manage location data, see the Javadoc pages for the classes </w:t>
      </w:r>
      <w:r w:rsidRPr="003169C4">
        <w:rPr>
          <w:rStyle w:val="Code"/>
          <w:lang w:eastAsia="zh-CN"/>
        </w:rPr>
        <w:t>PPHLocalManager</w:t>
      </w:r>
      <w:r>
        <w:rPr>
          <w:lang w:eastAsia="zh-CN"/>
        </w:rPr>
        <w:t xml:space="preserve">, </w:t>
      </w:r>
      <w:r w:rsidRPr="003169C4">
        <w:rPr>
          <w:rStyle w:val="Code"/>
          <w:lang w:eastAsia="zh-CN"/>
        </w:rPr>
        <w:t>PPHLocation</w:t>
      </w:r>
      <w:r>
        <w:rPr>
          <w:lang w:eastAsia="zh-CN"/>
        </w:rPr>
        <w:t xml:space="preserve">, and other classes whose names start with </w:t>
      </w:r>
      <w:r w:rsidRPr="00DF316A">
        <w:rPr>
          <w:rStyle w:val="Code"/>
          <w:lang w:eastAsia="zh-CN"/>
        </w:rPr>
        <w:t>PPHL</w:t>
      </w:r>
      <w:r w:rsidRPr="00DF316A">
        <w:rPr>
          <w:rStyle w:val="Code"/>
        </w:rPr>
        <w:t>ocation</w:t>
      </w:r>
      <w:r w:rsidRPr="00DF316A">
        <w:t>.</w:t>
      </w:r>
    </w:p>
    <w:p w14:paraId="4896A88E" w14:textId="0A1083B2" w:rsidR="00DD3192" w:rsidRDefault="00DD3192" w:rsidP="00DD3192">
      <w:pPr>
        <w:pStyle w:val="Heading2"/>
      </w:pPr>
      <w:bookmarkStart w:id="215" w:name="_Toc404251194"/>
      <w:bookmarkStart w:id="216" w:name="_Toc404599598"/>
      <w:bookmarkStart w:id="217" w:name="_Toc404599940"/>
      <w:bookmarkStart w:id="218" w:name="_Toc407179886"/>
      <w:r>
        <w:t xml:space="preserve">Tab </w:t>
      </w:r>
      <w:bookmarkEnd w:id="215"/>
      <w:bookmarkEnd w:id="216"/>
      <w:bookmarkEnd w:id="217"/>
      <w:bookmarkEnd w:id="218"/>
      <w:ins w:id="219" w:author="Harish Yarlagadda" w:date="2015-01-13T14:18:00Z">
        <w:r w:rsidR="00972290">
          <w:t>data</w:t>
        </w:r>
      </w:ins>
    </w:p>
    <w:p w14:paraId="56CD1F75" w14:textId="77777777" w:rsidR="00DD3192" w:rsidRDefault="00DD3192" w:rsidP="00DD3192">
      <w:pPr>
        <w:rPr>
          <w:lang w:eastAsia="zh-CN"/>
        </w:rPr>
      </w:pPr>
      <w:r>
        <w:rPr>
          <w:lang w:eastAsia="zh-CN"/>
        </w:rPr>
        <w:t>The PayPal Here SDK offers a rich set of classes and methods for managing data about tabs. For example, you can create, update, and delete locations, set the location where an instance of your app is running, and fetch a list of tabs that are open at that location. You can also watch the location fo</w:t>
      </w:r>
      <w:r w:rsidR="004650DF">
        <w:rPr>
          <w:lang w:eastAsia="zh-CN"/>
        </w:rPr>
        <w:t>r tabs being opened and closed.</w:t>
      </w:r>
    </w:p>
    <w:p w14:paraId="163CBD79" w14:textId="326BD05A" w:rsidR="00DD3192" w:rsidRPr="00847555" w:rsidRDefault="00DD3192" w:rsidP="00DD3192">
      <w:pPr>
        <w:rPr>
          <w:lang w:eastAsia="zh-CN"/>
        </w:rPr>
      </w:pPr>
      <w:r>
        <w:rPr>
          <w:lang w:eastAsia="zh-CN"/>
        </w:rPr>
        <w:t xml:space="preserve">You use fetch a </w:t>
      </w:r>
      <w:ins w:id="220" w:author="Harish Yarlagadda" w:date="2015-01-13T14:19:00Z">
        <w:r w:rsidR="00972290" w:rsidRPr="00972290">
          <w:t>CheckedInClient</w:t>
        </w:r>
        <w:r w:rsidR="00972290">
          <w:t xml:space="preserve"> </w:t>
        </w:r>
      </w:ins>
      <w:r>
        <w:rPr>
          <w:lang w:eastAsia="zh-CN"/>
        </w:rPr>
        <w:t>object to get information about a tab, such as its status, its amount, and its customer’s ID, name, and photo URL.</w:t>
      </w:r>
    </w:p>
    <w:p w14:paraId="333D8900" w14:textId="3A86F77D" w:rsidR="00DD3192" w:rsidRDefault="00DD3192" w:rsidP="00DD3192">
      <w:pPr>
        <w:rPr>
          <w:lang w:eastAsia="zh-CN"/>
        </w:rPr>
      </w:pPr>
      <w:r w:rsidRPr="00716485">
        <w:rPr>
          <w:lang w:eastAsia="zh-CN"/>
        </w:rPr>
        <w:t xml:space="preserve">You </w:t>
      </w:r>
      <w:r>
        <w:rPr>
          <w:lang w:eastAsia="zh-CN"/>
        </w:rPr>
        <w:t xml:space="preserve">also </w:t>
      </w:r>
      <w:r w:rsidRPr="00716485">
        <w:rPr>
          <w:lang w:eastAsia="zh-CN"/>
        </w:rPr>
        <w:t xml:space="preserve">can </w:t>
      </w:r>
      <w:r>
        <w:rPr>
          <w:lang w:eastAsia="zh-CN"/>
        </w:rPr>
        <w:t xml:space="preserve">watch for newly opened and deleted </w:t>
      </w:r>
      <w:r w:rsidRPr="00716485">
        <w:rPr>
          <w:lang w:eastAsia="zh-CN"/>
        </w:rPr>
        <w:t xml:space="preserve">tabs </w:t>
      </w:r>
      <w:r>
        <w:rPr>
          <w:lang w:eastAsia="zh-CN"/>
        </w:rPr>
        <w:t xml:space="preserve">at </w:t>
      </w:r>
      <w:r w:rsidRPr="00716485">
        <w:rPr>
          <w:lang w:eastAsia="zh-CN"/>
        </w:rPr>
        <w:t>a location</w:t>
      </w:r>
      <w:r>
        <w:rPr>
          <w:lang w:eastAsia="zh-CN"/>
        </w:rPr>
        <w:t xml:space="preserve"> with the </w:t>
      </w:r>
      <w:ins w:id="221" w:author="Harish Yarlagadda" w:date="2015-01-13T14:20:00Z">
        <w:r w:rsidR="00972290">
          <w:rPr>
            <w:rStyle w:val="Code"/>
          </w:rPr>
          <w:t>MerchantManager</w:t>
        </w:r>
        <w:r w:rsidR="00972290">
          <w:rPr>
            <w:lang w:eastAsia="zh-CN"/>
          </w:rPr>
          <w:t xml:space="preserve"> </w:t>
        </w:r>
      </w:ins>
      <w:r>
        <w:rPr>
          <w:lang w:eastAsia="zh-CN"/>
        </w:rPr>
        <w:t>class’s</w:t>
      </w:r>
      <w:r w:rsidRPr="008470EF">
        <w:rPr>
          <w:rStyle w:val="Code"/>
        </w:rPr>
        <w:t xml:space="preserve"> </w:t>
      </w:r>
      <w:ins w:id="222" w:author="Harish Yarlagadda" w:date="2015-01-13T14:20:00Z">
        <w:r w:rsidR="00972290" w:rsidRPr="00972290">
          <w:rPr>
            <w:rStyle w:val="Code"/>
          </w:rPr>
          <w:t>getCheckedInClientsList</w:t>
        </w:r>
      </w:ins>
      <w:r w:rsidRPr="00716485">
        <w:rPr>
          <w:lang w:eastAsia="zh-CN"/>
        </w:rPr>
        <w:t xml:space="preserve"> </w:t>
      </w:r>
      <w:r>
        <w:rPr>
          <w:lang w:eastAsia="zh-CN"/>
        </w:rPr>
        <w:t>method.</w:t>
      </w:r>
    </w:p>
    <w:p w14:paraId="5ABD87C3" w14:textId="7CBE706D" w:rsidR="00DD3192" w:rsidRPr="00716485" w:rsidRDefault="00DD3192" w:rsidP="00DD3192">
      <w:pPr>
        <w:rPr>
          <w:lang w:eastAsia="zh-CN"/>
        </w:rPr>
      </w:pPr>
      <w:r w:rsidRPr="00716485">
        <w:rPr>
          <w:lang w:eastAsia="zh-CN"/>
        </w:rPr>
        <w:t xml:space="preserve">The </w:t>
      </w:r>
      <w:r>
        <w:rPr>
          <w:lang w:eastAsia="zh-CN"/>
        </w:rPr>
        <w:t xml:space="preserve">following </w:t>
      </w:r>
      <w:r w:rsidRPr="00716485">
        <w:rPr>
          <w:lang w:eastAsia="zh-CN"/>
        </w:rPr>
        <w:t xml:space="preserve">code </w:t>
      </w:r>
      <w:r>
        <w:rPr>
          <w:lang w:eastAsia="zh-CN"/>
        </w:rPr>
        <w:t xml:space="preserve">gets a </w:t>
      </w:r>
      <w:r w:rsidRPr="00716485">
        <w:rPr>
          <w:lang w:eastAsia="zh-CN"/>
        </w:rPr>
        <w:t xml:space="preserve">list of locations </w:t>
      </w:r>
      <w:ins w:id="223" w:author="Harish Yarlagadda" w:date="2015-01-13T14:22:00Z">
        <w:r w:rsidR="00972290">
          <w:rPr>
            <w:lang w:eastAsia="zh-CN"/>
          </w:rPr>
          <w:t>and displays the all the checked in clients.</w:t>
        </w:r>
      </w:ins>
    </w:p>
    <w:p w14:paraId="29848142" w14:textId="6A50F3A9" w:rsidR="00972290" w:rsidRDefault="00DD3192" w:rsidP="00DD3192">
      <w:pPr>
        <w:pStyle w:val="CodeBox"/>
        <w:rPr>
          <w:ins w:id="224" w:author="Harish Yarlagadda" w:date="2015-01-13T14:23:00Z"/>
        </w:rPr>
      </w:pPr>
      <w:r w:rsidRPr="008470EF">
        <w:t>[</w:t>
      </w:r>
      <w:r>
        <w:br/>
      </w:r>
      <w:proofErr w:type="gramStart"/>
      <w:ins w:id="225" w:author="Harish Yarlagadda" w:date="2015-01-13T14:21:00Z">
        <w:r w:rsidR="00972290">
          <w:t>PayPalHereSDK.</w:t>
        </w:r>
        <w:r w:rsidR="00972290" w:rsidRPr="00972290">
          <w:t>getMerchantManager</w:t>
        </w:r>
        <w:r w:rsidR="00972290">
          <w:t>(</w:t>
        </w:r>
        <w:proofErr w:type="gramEnd"/>
        <w:r w:rsidR="00972290">
          <w:t>).</w:t>
        </w:r>
        <w:r w:rsidR="00972290" w:rsidRPr="00972290">
          <w:t>getCheckedInClientsList</w:t>
        </w:r>
        <w:r w:rsidR="00972290">
          <w:t>(</w:t>
        </w:r>
      </w:ins>
    </w:p>
    <w:p w14:paraId="340E179C" w14:textId="68E06769" w:rsidR="00DD3192" w:rsidRDefault="00972290" w:rsidP="00DD3192">
      <w:pPr>
        <w:pStyle w:val="CodeBox"/>
        <w:rPr>
          <w:ins w:id="226" w:author="Harish Yarlagadda" w:date="2015-01-13T14:22:00Z"/>
        </w:rPr>
      </w:pPr>
      <w:ins w:id="227" w:author="Harish Yarlagadda" w:date="2015-01-13T14:24:00Z">
        <w:r>
          <w:t xml:space="preserve">                  </w:t>
        </w:r>
        <w:proofErr w:type="gramStart"/>
        <w:r>
          <w:t>new</w:t>
        </w:r>
        <w:proofErr w:type="gramEnd"/>
        <w:r>
          <w:t xml:space="preserve"> </w:t>
        </w:r>
      </w:ins>
      <w:ins w:id="228" w:author="Harish Yarlagadda" w:date="2015-01-13T14:22:00Z">
        <w:r w:rsidRPr="00972290">
          <w:t>DefaultResponseHandler&lt;List&lt;CheckedInClient&gt;</w:t>
        </w:r>
      </w:ins>
      <w:ins w:id="229" w:author="Harish Yarlagadda" w:date="2015-01-13T14:25:00Z">
        <w:r>
          <w:t>,</w:t>
        </w:r>
      </w:ins>
      <w:ins w:id="230" w:author="Harish Yarlagadda" w:date="2015-01-13T14:26:00Z">
        <w:r w:rsidRPr="00972290">
          <w:t xml:space="preserve">PPError&lt;MerchantErrors&gt;&gt; </w:t>
        </w:r>
      </w:ins>
      <w:ins w:id="231" w:author="Harish Yarlagadda" w:date="2015-01-13T14:22:00Z">
        <w:r>
          <w:t>{</w:t>
        </w:r>
      </w:ins>
    </w:p>
    <w:p w14:paraId="1B3F5DC4" w14:textId="77777777" w:rsidR="00972290" w:rsidRDefault="00972290" w:rsidP="00DD3192">
      <w:pPr>
        <w:pStyle w:val="CodeBox"/>
        <w:rPr>
          <w:ins w:id="232" w:author="Harish Yarlagadda" w:date="2015-01-13T14:27:00Z"/>
        </w:rPr>
      </w:pPr>
      <w:ins w:id="233" w:author="Harish Yarlagadda" w:date="2015-01-13T14:26:00Z">
        <w:r>
          <w:tab/>
        </w:r>
        <w:r>
          <w:tab/>
        </w:r>
        <w:r>
          <w:tab/>
        </w:r>
        <w:r>
          <w:tab/>
        </w:r>
        <w:r>
          <w:tab/>
        </w:r>
        <w:r>
          <w:tab/>
        </w:r>
        <w:r>
          <w:tab/>
        </w:r>
        <w:r>
          <w:tab/>
        </w:r>
        <w:r>
          <w:tab/>
        </w:r>
        <w:r>
          <w:tab/>
          <w:t xml:space="preserve">     </w:t>
        </w:r>
      </w:ins>
    </w:p>
    <w:p w14:paraId="02707DCC" w14:textId="3873CBF7" w:rsidR="00972290" w:rsidRDefault="00972290" w:rsidP="00DD3192">
      <w:pPr>
        <w:pStyle w:val="CodeBox"/>
        <w:rPr>
          <w:ins w:id="234" w:author="Harish Yarlagadda" w:date="2015-01-13T14:24:00Z"/>
        </w:rPr>
      </w:pPr>
      <w:ins w:id="235" w:author="Harish Yarlagadda" w:date="2015-01-13T14:27:00Z">
        <w:r>
          <w:tab/>
        </w:r>
        <w:r>
          <w:tab/>
        </w:r>
        <w:r>
          <w:tab/>
        </w:r>
        <w:r>
          <w:tab/>
        </w:r>
        <w:r>
          <w:tab/>
        </w:r>
        <w:r>
          <w:tab/>
        </w:r>
        <w:r>
          <w:tab/>
        </w:r>
        <w:r>
          <w:tab/>
        </w:r>
        <w:r>
          <w:tab/>
        </w:r>
        <w:r>
          <w:tab/>
          <w:t xml:space="preserve">    </w:t>
        </w:r>
      </w:ins>
      <w:proofErr w:type="gramStart"/>
      <w:ins w:id="236" w:author="Harish Yarlagadda" w:date="2015-01-13T14:26:00Z">
        <w:r w:rsidRPr="00972290">
          <w:t>public</w:t>
        </w:r>
        <w:proofErr w:type="gramEnd"/>
        <w:r w:rsidRPr="00972290">
          <w:t xml:space="preserve"> void onSuccess(</w:t>
        </w:r>
      </w:ins>
      <w:ins w:id="237" w:author="Harish Yarlagadda" w:date="2015-01-13T14:27:00Z">
        <w:r w:rsidRPr="00972290">
          <w:t>List&lt;CheckedInClient&gt;</w:t>
        </w:r>
        <w:r>
          <w:t xml:space="preserve"> list</w:t>
        </w:r>
      </w:ins>
      <w:ins w:id="238" w:author="Harish Yarlagadda" w:date="2015-01-13T14:26:00Z">
        <w:r w:rsidRPr="00972290">
          <w:t>) {</w:t>
        </w:r>
      </w:ins>
    </w:p>
    <w:p w14:paraId="4D649DEB" w14:textId="46CF80B6" w:rsidR="00972290" w:rsidRDefault="00972290" w:rsidP="00DD3192">
      <w:pPr>
        <w:pStyle w:val="CodeBox"/>
        <w:rPr>
          <w:ins w:id="239" w:author="Harish Yarlagadda" w:date="2015-01-13T14:27:00Z"/>
        </w:rPr>
      </w:pPr>
      <w:ins w:id="240" w:author="Harish Yarlagadda" w:date="2015-01-13T14:24:00Z">
        <w:r>
          <w:tab/>
        </w:r>
        <w:r>
          <w:tab/>
        </w:r>
        <w:r>
          <w:tab/>
        </w:r>
        <w:r>
          <w:tab/>
        </w:r>
        <w:r>
          <w:tab/>
        </w:r>
        <w:r>
          <w:tab/>
        </w:r>
        <w:r>
          <w:tab/>
        </w:r>
        <w:r>
          <w:tab/>
        </w:r>
        <w:r>
          <w:tab/>
        </w:r>
        <w:r>
          <w:tab/>
          <w:t xml:space="preserve">    </w:t>
        </w:r>
      </w:ins>
      <w:ins w:id="241" w:author="Harish Yarlagadda" w:date="2015-01-13T14:28:00Z">
        <w:r>
          <w:t xml:space="preserve">   </w:t>
        </w:r>
      </w:ins>
      <w:proofErr w:type="gramStart"/>
      <w:ins w:id="242" w:author="Harish Yarlagadda" w:date="2015-01-13T14:24:00Z">
        <w:r>
          <w:t>for</w:t>
        </w:r>
        <w:proofErr w:type="gramEnd"/>
        <w:r>
          <w:t>(CheckInClient client:</w:t>
        </w:r>
      </w:ins>
      <w:ins w:id="243" w:author="Harish Yarlagadda" w:date="2015-01-13T14:27:00Z">
        <w:r>
          <w:t xml:space="preserve"> list){</w:t>
        </w:r>
      </w:ins>
    </w:p>
    <w:p w14:paraId="30969DF4" w14:textId="2189A6DA" w:rsidR="00972290" w:rsidRDefault="00972290" w:rsidP="00DD3192">
      <w:pPr>
        <w:pStyle w:val="CodeBox"/>
        <w:rPr>
          <w:ins w:id="244" w:author="Harish Yarlagadda" w:date="2015-01-13T14:28:00Z"/>
        </w:rPr>
      </w:pPr>
      <w:ins w:id="245" w:author="Harish Yarlagadda" w:date="2015-01-13T14:27:00Z">
        <w:r>
          <w:tab/>
        </w:r>
        <w:r>
          <w:tab/>
        </w:r>
        <w:r>
          <w:tab/>
        </w:r>
        <w:r>
          <w:tab/>
        </w:r>
        <w:r>
          <w:tab/>
        </w:r>
        <w:r>
          <w:tab/>
        </w:r>
        <w:r>
          <w:tab/>
        </w:r>
        <w:r>
          <w:tab/>
        </w:r>
        <w:r>
          <w:tab/>
        </w:r>
        <w:r>
          <w:tab/>
        </w:r>
        <w:r>
          <w:tab/>
        </w:r>
      </w:ins>
      <w:ins w:id="246" w:author="Harish Yarlagadda" w:date="2015-01-13T14:28:00Z">
        <w:r>
          <w:t xml:space="preserve">   </w:t>
        </w:r>
      </w:ins>
      <w:proofErr w:type="gramStart"/>
      <w:ins w:id="247" w:author="Harish Yarlagadda" w:date="2015-01-13T14:27:00Z">
        <w:r>
          <w:t>Log.d(</w:t>
        </w:r>
        <w:proofErr w:type="gramEnd"/>
        <w:r>
          <w:t>“Location”,”</w:t>
        </w:r>
      </w:ins>
      <w:ins w:id="248" w:author="Harish Yarlagadda" w:date="2015-01-13T14:28:00Z">
        <w:r>
          <w:t xml:space="preserve"> ID: “+client.</w:t>
        </w:r>
        <w:r w:rsidRPr="00972290">
          <w:t>getCheckInId</w:t>
        </w:r>
        <w:r>
          <w:t>();</w:t>
        </w:r>
      </w:ins>
    </w:p>
    <w:p w14:paraId="6530053A" w14:textId="38D2BFC7" w:rsidR="00972290" w:rsidRDefault="00972290" w:rsidP="00DD3192">
      <w:pPr>
        <w:pStyle w:val="CodeBox"/>
        <w:rPr>
          <w:ins w:id="249" w:author="Harish Yarlagadda" w:date="2015-01-13T14:24:00Z"/>
        </w:rPr>
      </w:pPr>
      <w:ins w:id="250" w:author="Harish Yarlagadda" w:date="2015-01-13T14:28:00Z">
        <w:r>
          <w:tab/>
        </w:r>
        <w:r>
          <w:tab/>
        </w:r>
        <w:r>
          <w:tab/>
        </w:r>
        <w:r>
          <w:tab/>
        </w:r>
        <w:r>
          <w:tab/>
        </w:r>
        <w:r>
          <w:tab/>
        </w:r>
        <w:r>
          <w:tab/>
        </w:r>
        <w:r>
          <w:tab/>
        </w:r>
        <w:r>
          <w:tab/>
        </w:r>
        <w:r>
          <w:tab/>
          <w:t xml:space="preserve">       }</w:t>
        </w:r>
      </w:ins>
    </w:p>
    <w:p w14:paraId="58821CFA" w14:textId="0530960B" w:rsidR="00972290" w:rsidRPr="008470EF" w:rsidRDefault="00972290" w:rsidP="00DD3192">
      <w:pPr>
        <w:pStyle w:val="CodeBox"/>
      </w:pPr>
      <w:ins w:id="251" w:author="Harish Yarlagadda" w:date="2015-01-13T14:24:00Z">
        <w:r>
          <w:t xml:space="preserve">                  </w:t>
        </w:r>
      </w:ins>
      <w:ins w:id="252" w:author="Harish Yarlagadda" w:date="2015-01-13T14:22:00Z">
        <w:r>
          <w:t>});</w:t>
        </w:r>
      </w:ins>
    </w:p>
    <w:p w14:paraId="77E8492A" w14:textId="693B42DE" w:rsidR="00DD3192" w:rsidRPr="00B36CB9" w:rsidRDefault="00DD3192" w:rsidP="00972290">
      <w:pPr>
        <w:pStyle w:val="CodeBox"/>
      </w:pPr>
      <w:r w:rsidRPr="00B36CB9">
        <w:t xml:space="preserve">    </w:t>
      </w:r>
    </w:p>
    <w:p w14:paraId="254BBFFA" w14:textId="74449A6B" w:rsidR="00DD3192" w:rsidRPr="00B36CB9" w:rsidRDefault="00DD3192" w:rsidP="00DD3192">
      <w:pPr>
        <w:pStyle w:val="CodeBox"/>
      </w:pPr>
    </w:p>
    <w:p w14:paraId="6610AD10" w14:textId="77777777" w:rsidR="00DD3192" w:rsidRDefault="00DD3192" w:rsidP="00DD3192">
      <w:r>
        <w:t xml:space="preserve">For details about the classes for managing tabs, see </w:t>
      </w:r>
      <w:r w:rsidRPr="001C17B5">
        <w:t xml:space="preserve">the </w:t>
      </w:r>
      <w:r>
        <w:t xml:space="preserve">reference documentation for the </w:t>
      </w:r>
      <w:r w:rsidRPr="00FB2626">
        <w:rPr>
          <w:rStyle w:val="Code"/>
        </w:rPr>
        <w:t>PPHLocation</w:t>
      </w:r>
      <w:r>
        <w:rPr>
          <w:rStyle w:val="Code"/>
        </w:rPr>
        <w:t xml:space="preserve"> </w:t>
      </w:r>
      <w:r>
        <w:t xml:space="preserve">class and other classes whose names begin with </w:t>
      </w:r>
      <w:r w:rsidRPr="00FB2626">
        <w:rPr>
          <w:rStyle w:val="Code"/>
        </w:rPr>
        <w:t>PPHLocation</w:t>
      </w:r>
      <w:r w:rsidRPr="00A335E1">
        <w:t>.</w:t>
      </w:r>
    </w:p>
    <w:p w14:paraId="28CC3773" w14:textId="77777777" w:rsidR="00845DCF" w:rsidRDefault="00845DCF" w:rsidP="00845DCF">
      <w:pPr>
        <w:pStyle w:val="Heading1"/>
      </w:pPr>
      <w:bookmarkStart w:id="253" w:name="CreatingAnInvoice"/>
      <w:bookmarkStart w:id="254" w:name="_Toc404599941"/>
      <w:bookmarkStart w:id="255" w:name="_Toc407179887"/>
      <w:bookmarkEnd w:id="253"/>
      <w:r>
        <w:lastRenderedPageBreak/>
        <w:t>Customizing the SDK with a transaction controller</w:t>
      </w:r>
      <w:bookmarkEnd w:id="254"/>
      <w:bookmarkEnd w:id="255"/>
    </w:p>
    <w:p w14:paraId="3D77FB30" w14:textId="77777777" w:rsidR="00845DCF" w:rsidRDefault="00845DCF" w:rsidP="00845DCF">
      <w:r>
        <w:t xml:space="preserve">The transaction controller can be used to customize the SDK. Specifically, you can use the </w:t>
      </w:r>
      <w:r w:rsidRPr="00F8220B">
        <w:rPr>
          <w:rStyle w:val="Code"/>
        </w:rPr>
        <w:t>TransactionController</w:t>
      </w:r>
      <w:r w:rsidRPr="00FF474D">
        <w:t xml:space="preserve"> interface</w:t>
      </w:r>
      <w:r>
        <w:t xml:space="preserve"> to </w:t>
      </w:r>
      <w:hyperlink w:anchor="_Making_Calls_Directly" w:history="1">
        <w:r w:rsidRPr="00B165A6">
          <w:rPr>
            <w:rStyle w:val="Hyperlink"/>
          </w:rPr>
          <w:t>use the Mobile In-</w:t>
        </w:r>
        <w:r>
          <w:rPr>
            <w:rStyle w:val="Hyperlink"/>
          </w:rPr>
          <w:t>S</w:t>
        </w:r>
        <w:r w:rsidRPr="00B165A6">
          <w:rPr>
            <w:rStyle w:val="Hyperlink"/>
          </w:rPr>
          <w:t>tore Payments API directly</w:t>
        </w:r>
      </w:hyperlink>
      <w:r>
        <w:t>.</w:t>
      </w:r>
    </w:p>
    <w:p w14:paraId="3EEC340F" w14:textId="77777777" w:rsidR="00845DCF" w:rsidRDefault="00845DCF" w:rsidP="00845DCF">
      <w:r>
        <w:t xml:space="preserve">For example, if your app utilizes a custom credit card reader, you could implement the </w:t>
      </w:r>
      <w:r w:rsidRPr="00F8220B">
        <w:rPr>
          <w:rStyle w:val="Code"/>
        </w:rPr>
        <w:t>TransactionController</w:t>
      </w:r>
      <w:r w:rsidRPr="00FF474D">
        <w:t xml:space="preserve"> interface</w:t>
      </w:r>
      <w:r>
        <w:t xml:space="preserve"> to call the </w:t>
      </w:r>
      <w:r w:rsidRPr="00495697">
        <w:t>Mobile In-Store Payments API</w:t>
      </w:r>
      <w:r>
        <w:t xml:space="preserve"> directly (instead of through the SDK).</w:t>
      </w:r>
    </w:p>
    <w:p w14:paraId="0695F234" w14:textId="77777777" w:rsidR="00845DCF" w:rsidRDefault="00845DCF" w:rsidP="00845DCF">
      <w:r>
        <w:t xml:space="preserve">The </w:t>
      </w:r>
      <w:r w:rsidRPr="00F8220B">
        <w:rPr>
          <w:rStyle w:val="Code"/>
        </w:rPr>
        <w:t>TransactionController</w:t>
      </w:r>
      <w:r w:rsidRPr="00FF474D">
        <w:t xml:space="preserve"> </w:t>
      </w:r>
      <w:r>
        <w:t xml:space="preserve">interface has two methods that intercept </w:t>
      </w:r>
      <w:r w:rsidRPr="00B42A75">
        <w:t>authorize events</w:t>
      </w:r>
      <w:r>
        <w:t xml:space="preserve">, as follows. To call the </w:t>
      </w:r>
      <w:r w:rsidRPr="00495697">
        <w:t>Mobile In-Store Payments API</w:t>
      </w:r>
      <w:r>
        <w:t xml:space="preserve"> directly, your app would override these two methods:</w:t>
      </w:r>
    </w:p>
    <w:p w14:paraId="417964B2" w14:textId="77777777" w:rsidR="00845DCF" w:rsidRDefault="00845DCF" w:rsidP="007271A4">
      <w:pPr>
        <w:pStyle w:val="ListParagraph"/>
        <w:numPr>
          <w:ilvl w:val="0"/>
          <w:numId w:val="10"/>
        </w:numPr>
      </w:pPr>
      <w:proofErr w:type="gramStart"/>
      <w:r w:rsidRPr="00F8220B">
        <w:rPr>
          <w:rStyle w:val="Code"/>
        </w:rPr>
        <w:t>onPreAuthorize</w:t>
      </w:r>
      <w:proofErr w:type="gramEnd"/>
      <w:r>
        <w:t xml:space="preserve">. Invoked by the SDK right before the SDK calls the </w:t>
      </w:r>
      <w:r w:rsidRPr="00495697">
        <w:t>Mobile In-Store Payments API</w:t>
      </w:r>
      <w:r>
        <w:t xml:space="preserve">, for taking a payment (authorizing a payment). The Invoice object (in </w:t>
      </w:r>
      <w:r w:rsidRPr="00F8220B">
        <w:rPr>
          <w:rStyle w:val="Code"/>
        </w:rPr>
        <w:t>inv</w:t>
      </w:r>
      <w:r>
        <w:t xml:space="preserve">) and the request payload string (invoice ID and card data, in </w:t>
      </w:r>
      <w:proofErr w:type="gramStart"/>
      <w:r w:rsidRPr="00F8220B">
        <w:rPr>
          <w:rStyle w:val="Code"/>
        </w:rPr>
        <w:t>preAuthJSON</w:t>
      </w:r>
      <w:r w:rsidRPr="000E1D0C">
        <w:t xml:space="preserve"> </w:t>
      </w:r>
      <w:r>
        <w:t>)</w:t>
      </w:r>
      <w:proofErr w:type="gramEnd"/>
      <w:r>
        <w:t xml:space="preserve"> are passed to the </w:t>
      </w:r>
      <w:r w:rsidRPr="00F8220B">
        <w:rPr>
          <w:rStyle w:val="Code"/>
        </w:rPr>
        <w:t>onPreAuthorize</w:t>
      </w:r>
      <w:r w:rsidRPr="00F8220B">
        <w:t xml:space="preserve"> </w:t>
      </w:r>
      <w:r>
        <w:t>method.</w:t>
      </w:r>
    </w:p>
    <w:p w14:paraId="6918D628" w14:textId="77777777" w:rsidR="00845DCF" w:rsidRDefault="00845DCF" w:rsidP="007271A4">
      <w:pPr>
        <w:pStyle w:val="ListParagraph"/>
        <w:numPr>
          <w:ilvl w:val="0"/>
          <w:numId w:val="10"/>
        </w:numPr>
      </w:pPr>
      <w:proofErr w:type="gramStart"/>
      <w:r w:rsidRPr="00F8220B">
        <w:rPr>
          <w:rStyle w:val="Code"/>
        </w:rPr>
        <w:t>onPostAuthorize</w:t>
      </w:r>
      <w:proofErr w:type="gramEnd"/>
      <w:r>
        <w:t xml:space="preserve">. Invoked by the SDK after a payment call, the </w:t>
      </w:r>
      <w:r w:rsidRPr="00F8220B">
        <w:rPr>
          <w:rStyle w:val="Code"/>
        </w:rPr>
        <w:t>onPostAuthorize</w:t>
      </w:r>
      <w:r w:rsidRPr="00F8220B">
        <w:t xml:space="preserve"> </w:t>
      </w:r>
      <w:r>
        <w:t>method passes the following value:</w:t>
      </w:r>
    </w:p>
    <w:p w14:paraId="78DCA008" w14:textId="77777777" w:rsidR="00845DCF" w:rsidRDefault="00845DCF" w:rsidP="007271A4">
      <w:pPr>
        <w:pStyle w:val="ListParagraph"/>
        <w:numPr>
          <w:ilvl w:val="1"/>
          <w:numId w:val="10"/>
        </w:numPr>
      </w:pPr>
      <w:r>
        <w:t xml:space="preserve">A </w:t>
      </w:r>
      <w:r w:rsidRPr="00F8220B">
        <w:rPr>
          <w:rStyle w:val="Code"/>
        </w:rPr>
        <w:t>didFail</w:t>
      </w:r>
      <w:r>
        <w:t xml:space="preserve"> boolean to indicate whether the attempted authorization was successful</w:t>
      </w:r>
    </w:p>
    <w:p w14:paraId="42F45B80" w14:textId="77777777" w:rsidR="00845DCF" w:rsidRDefault="00845DCF" w:rsidP="00845DCF">
      <w:r>
        <w:t>If you want the SDK to collect the card data, and make payment API calls, your app could either:</w:t>
      </w:r>
    </w:p>
    <w:p w14:paraId="33671C6F" w14:textId="77777777" w:rsidR="00845DCF" w:rsidRDefault="00845DCF" w:rsidP="007271A4">
      <w:pPr>
        <w:pStyle w:val="ListParagraph"/>
        <w:numPr>
          <w:ilvl w:val="0"/>
          <w:numId w:val="11"/>
        </w:numPr>
      </w:pPr>
      <w:r>
        <w:rPr>
          <w:i/>
        </w:rPr>
        <w:t xml:space="preserve">Refrain from </w:t>
      </w:r>
      <w:r w:rsidRPr="00EA0FD4">
        <w:rPr>
          <w:i/>
        </w:rPr>
        <w:t>implementin</w:t>
      </w:r>
      <w:r>
        <w:t xml:space="preserve">g the </w:t>
      </w:r>
      <w:r w:rsidRPr="00F8220B">
        <w:rPr>
          <w:rStyle w:val="Code"/>
        </w:rPr>
        <w:t>TransactionController</w:t>
      </w:r>
      <w:r w:rsidRPr="00FF474D">
        <w:t xml:space="preserve"> interface</w:t>
      </w:r>
      <w:r>
        <w:t>, or</w:t>
      </w:r>
    </w:p>
    <w:p w14:paraId="15BAAD7C" w14:textId="77777777" w:rsidR="00845DCF" w:rsidRDefault="00845DCF" w:rsidP="007271A4">
      <w:pPr>
        <w:pStyle w:val="ListParagraph"/>
        <w:numPr>
          <w:ilvl w:val="0"/>
          <w:numId w:val="11"/>
        </w:numPr>
      </w:pPr>
      <w:r>
        <w:t xml:space="preserve">Implement the </w:t>
      </w:r>
      <w:r w:rsidRPr="00F8220B">
        <w:rPr>
          <w:rStyle w:val="Code"/>
        </w:rPr>
        <w:t>TransactionController</w:t>
      </w:r>
      <w:r w:rsidRPr="00FF474D">
        <w:t xml:space="preserve"> interface</w:t>
      </w:r>
      <w:r>
        <w:t xml:space="preserve">, and in the </w:t>
      </w:r>
      <w:r w:rsidRPr="00F8220B">
        <w:rPr>
          <w:rStyle w:val="Code"/>
        </w:rPr>
        <w:t>onPreAuthorize</w:t>
      </w:r>
      <w:r>
        <w:t xml:space="preserve"> method, return the </w:t>
      </w:r>
      <w:r w:rsidRPr="00F8220B">
        <w:rPr>
          <w:rStyle w:val="Code"/>
        </w:rPr>
        <w:t>TransactionControlAction.CONTINUE</w:t>
      </w:r>
      <w:r>
        <w:t xml:space="preserve"> enum, to tell the SDK that it must make the payment-related API call</w:t>
      </w:r>
    </w:p>
    <w:p w14:paraId="359E3BC0" w14:textId="77777777" w:rsidR="00845DCF" w:rsidRDefault="00845DCF" w:rsidP="00845DCF">
      <w:r>
        <w:t xml:space="preserve">If you want your app to fill in the card data and make its own payment API call, your app could use the </w:t>
      </w:r>
      <w:r w:rsidRPr="00F8220B">
        <w:rPr>
          <w:rStyle w:val="Code"/>
        </w:rPr>
        <w:t>preAuthJSON</w:t>
      </w:r>
      <w:r w:rsidRPr="000E1D0C">
        <w:t xml:space="preserve"> </w:t>
      </w:r>
      <w:r>
        <w:t>string, containing the missing card data, and make the payment API call.</w:t>
      </w:r>
    </w:p>
    <w:p w14:paraId="1266F617" w14:textId="77777777" w:rsidR="00845DCF" w:rsidRDefault="00845DCF" w:rsidP="00845DCF">
      <w:pPr>
        <w:rPr>
          <w:lang w:eastAsia="zh-CN"/>
        </w:rPr>
      </w:pPr>
      <w:r>
        <w:t>For an example of how to implement</w:t>
      </w:r>
      <w:r w:rsidRPr="00750395">
        <w:t xml:space="preserve"> </w:t>
      </w:r>
      <w:r>
        <w:t xml:space="preserve">a </w:t>
      </w:r>
      <w:r w:rsidRPr="00750395">
        <w:t>transaction controller</w:t>
      </w:r>
      <w:r>
        <w:t xml:space="preserve"> for </w:t>
      </w:r>
      <w:r w:rsidRPr="00750395">
        <w:t>pre</w:t>
      </w:r>
      <w:r>
        <w:t>-</w:t>
      </w:r>
      <w:r w:rsidRPr="00750395">
        <w:t xml:space="preserve"> and post</w:t>
      </w:r>
      <w:r>
        <w:t>-</w:t>
      </w:r>
      <w:r w:rsidRPr="00750395">
        <w:t>authorize events</w:t>
      </w:r>
      <w:r>
        <w:t xml:space="preserve">, see the </w:t>
      </w:r>
      <w:r w:rsidRPr="00341660">
        <w:rPr>
          <w:rStyle w:val="Code"/>
        </w:rPr>
        <w:t>MyActivity.java</w:t>
      </w:r>
      <w:r>
        <w:rPr>
          <w:lang w:eastAsia="zh-CN"/>
        </w:rPr>
        <w:t xml:space="preserve"> sample file.</w:t>
      </w:r>
    </w:p>
    <w:p w14:paraId="12FB92D2" w14:textId="77777777" w:rsidR="00B00475" w:rsidRPr="00B00475" w:rsidRDefault="00845DCF" w:rsidP="002F1C56">
      <w:pPr>
        <w:pStyle w:val="Heading1"/>
      </w:pPr>
      <w:bookmarkStart w:id="256" w:name="_Toc404599942"/>
      <w:bookmarkStart w:id="257" w:name="_Toc407179888"/>
      <w:r>
        <w:lastRenderedPageBreak/>
        <w:t>Handling errors</w:t>
      </w:r>
      <w:bookmarkEnd w:id="256"/>
      <w:bookmarkEnd w:id="257"/>
    </w:p>
    <w:p w14:paraId="583C3A2F" w14:textId="77777777" w:rsidR="00592086" w:rsidRPr="0044240A" w:rsidRDefault="00592086" w:rsidP="00592086">
      <w:r w:rsidRPr="0044240A">
        <w:t xml:space="preserve">When the PayPal Here SDK </w:t>
      </w:r>
      <w:r>
        <w:t xml:space="preserve">encounters </w:t>
      </w:r>
      <w:r w:rsidRPr="0044240A">
        <w:t xml:space="preserve">an error </w:t>
      </w:r>
      <w:r>
        <w:t xml:space="preserve">it returns </w:t>
      </w:r>
      <w:r w:rsidRPr="0044240A">
        <w:t xml:space="preserve">a </w:t>
      </w:r>
      <w:r w:rsidRPr="0044240A">
        <w:rPr>
          <w:rStyle w:val="Code"/>
        </w:rPr>
        <w:t>PPError</w:t>
      </w:r>
      <w:r w:rsidRPr="0044240A">
        <w:t xml:space="preserve"> object. This object has several properties that provide potentially useful information about the error.</w:t>
      </w:r>
    </w:p>
    <w:p w14:paraId="19910A3F" w14:textId="77777777" w:rsidR="00592086" w:rsidRPr="0044240A" w:rsidRDefault="00592086" w:rsidP="00592086">
      <w:r w:rsidRPr="0044240A">
        <w:t>The following sections explain how your app can recognize and respond to various types of errors.</w:t>
      </w:r>
    </w:p>
    <w:p w14:paraId="6C42DF50" w14:textId="77777777" w:rsidR="00592086" w:rsidRPr="0044240A" w:rsidRDefault="00592086" w:rsidP="00592086">
      <w:r w:rsidRPr="0044240A">
        <w:t>For information about specific errors and recommended responses to them, see the reference documentation for the PayPal Here SDK for Android. Clone the</w:t>
      </w:r>
      <w:r w:rsidRPr="0044240A">
        <w:rPr>
          <w:color w:val="000000"/>
        </w:rPr>
        <w:t xml:space="preserve"> </w:t>
      </w:r>
      <w:r w:rsidRPr="0044240A">
        <w:rPr>
          <w:rStyle w:val="Code"/>
        </w:rPr>
        <w:t>PayPal-Mobile/android-here-sdk-dist</w:t>
      </w:r>
      <w:r w:rsidRPr="0044240A">
        <w:t xml:space="preserve"> repository from</w:t>
      </w:r>
      <w:r w:rsidRPr="0044240A">
        <w:rPr>
          <w:color w:val="000000"/>
        </w:rPr>
        <w:t xml:space="preserve"> </w:t>
      </w:r>
      <w:hyperlink r:id="rId36" w:history="1">
        <w:r w:rsidRPr="0044240A">
          <w:rPr>
            <w:rStyle w:val="Hyperlink"/>
          </w:rPr>
          <w:t>https://github.com</w:t>
        </w:r>
      </w:hyperlink>
      <w:r w:rsidRPr="0044240A">
        <w:rPr>
          <w:color w:val="000000"/>
        </w:rPr>
        <w:t>,</w:t>
      </w:r>
      <w:r w:rsidRPr="0044240A">
        <w:t xml:space="preserve"> and load the reference documentation directory page from </w:t>
      </w:r>
      <w:r w:rsidRPr="0044240A">
        <w:rPr>
          <w:rStyle w:val="Code"/>
        </w:rPr>
        <w:t>./html/index.html</w:t>
      </w:r>
      <w:r w:rsidRPr="0044240A">
        <w:t>.</w:t>
      </w:r>
    </w:p>
    <w:p w14:paraId="5C7DE464" w14:textId="77777777" w:rsidR="00592086" w:rsidRDefault="00592086" w:rsidP="00A07E99">
      <w:pPr>
        <w:pStyle w:val="Heading2"/>
      </w:pPr>
      <w:bookmarkStart w:id="258" w:name="_Toc404599599"/>
      <w:bookmarkStart w:id="259" w:name="_Toc404599943"/>
      <w:bookmarkStart w:id="260" w:name="_Toc407179889"/>
      <w:r>
        <w:t>Error processing best practice</w:t>
      </w:r>
      <w:r w:rsidR="00A07E99">
        <w:t>s</w:t>
      </w:r>
      <w:bookmarkEnd w:id="258"/>
      <w:bookmarkEnd w:id="259"/>
      <w:bookmarkEnd w:id="260"/>
    </w:p>
    <w:p w14:paraId="64AFB28F" w14:textId="77777777" w:rsidR="00592086" w:rsidRPr="00EB6107" w:rsidRDefault="00592086" w:rsidP="00592086">
      <w:r w:rsidRPr="00EB6107">
        <w:t>Your error processing design should be guided by the questions:</w:t>
      </w:r>
    </w:p>
    <w:p w14:paraId="4361F6CF" w14:textId="77777777" w:rsidR="00592086" w:rsidRPr="00EB6107" w:rsidRDefault="00592086" w:rsidP="007271A4">
      <w:pPr>
        <w:pStyle w:val="ListBullet"/>
        <w:numPr>
          <w:ilvl w:val="0"/>
          <w:numId w:val="13"/>
        </w:numPr>
      </w:pPr>
      <w:r w:rsidRPr="00EB6107">
        <w:t>What does this error mean to the user?</w:t>
      </w:r>
    </w:p>
    <w:p w14:paraId="20463B64" w14:textId="77777777" w:rsidR="00592086" w:rsidRPr="00EB6107" w:rsidRDefault="00592086" w:rsidP="007271A4">
      <w:pPr>
        <w:pStyle w:val="ListBullet"/>
        <w:numPr>
          <w:ilvl w:val="0"/>
          <w:numId w:val="13"/>
        </w:numPr>
      </w:pPr>
      <w:r w:rsidRPr="00EB6107">
        <w:t>Can the app resolve it, or at least make it easier for the user to resolve?</w:t>
      </w:r>
    </w:p>
    <w:p w14:paraId="41613D26" w14:textId="77777777" w:rsidR="00592086" w:rsidRPr="00EB6107" w:rsidRDefault="00592086" w:rsidP="007271A4">
      <w:pPr>
        <w:pStyle w:val="ListBullet"/>
        <w:numPr>
          <w:ilvl w:val="0"/>
          <w:numId w:val="13"/>
        </w:numPr>
      </w:pPr>
      <w:r w:rsidRPr="00EB6107">
        <w:t>What can the user do to resolve it?</w:t>
      </w:r>
    </w:p>
    <w:p w14:paraId="4A73C221" w14:textId="77777777" w:rsidR="00592086" w:rsidRPr="00EB6107" w:rsidRDefault="00592086" w:rsidP="00592086">
      <w:r w:rsidRPr="00EB6107">
        <w:t>Depending on the answers to these questions, it may be appropriate for the app to do one or more of these things:</w:t>
      </w:r>
    </w:p>
    <w:p w14:paraId="55EB5855" w14:textId="77777777" w:rsidR="00592086" w:rsidRPr="00EB6107" w:rsidRDefault="00592086" w:rsidP="007271A4">
      <w:pPr>
        <w:pStyle w:val="ListBullet"/>
        <w:numPr>
          <w:ilvl w:val="0"/>
          <w:numId w:val="13"/>
        </w:numPr>
      </w:pPr>
      <w:r w:rsidRPr="00EB6107">
        <w:t>Treat the error as an event that is exceptional but not “wrong” (not really an error) and handle it automatically</w:t>
      </w:r>
    </w:p>
    <w:p w14:paraId="40A8A7BF" w14:textId="77777777" w:rsidR="00592086" w:rsidRPr="00EB6107" w:rsidRDefault="00592086" w:rsidP="007271A4">
      <w:pPr>
        <w:pStyle w:val="ListBullet"/>
        <w:numPr>
          <w:ilvl w:val="0"/>
          <w:numId w:val="13"/>
        </w:numPr>
      </w:pPr>
      <w:r w:rsidRPr="00EB6107">
        <w:t>Report the error in terms that meaningful to the user</w:t>
      </w:r>
    </w:p>
    <w:p w14:paraId="21380F53" w14:textId="77777777" w:rsidR="00592086" w:rsidRPr="00EB6107" w:rsidRDefault="00592086" w:rsidP="007271A4">
      <w:pPr>
        <w:pStyle w:val="ListBullet"/>
        <w:numPr>
          <w:ilvl w:val="0"/>
          <w:numId w:val="13"/>
        </w:numPr>
      </w:pPr>
      <w:r w:rsidRPr="00EB6107">
        <w:t>Offer the user a reasonable set of options for responding</w:t>
      </w:r>
    </w:p>
    <w:p w14:paraId="7EB09AD2" w14:textId="77777777" w:rsidR="00592086" w:rsidRPr="00EB6107" w:rsidRDefault="00592086" w:rsidP="007271A4">
      <w:pPr>
        <w:pStyle w:val="ListBullet"/>
        <w:numPr>
          <w:ilvl w:val="0"/>
          <w:numId w:val="13"/>
        </w:numPr>
      </w:pPr>
      <w:r w:rsidRPr="00EB6107">
        <w:t>Log the error, tell the user that something has gone wrong, and abandon the operation that the app is trying to perform (or some part of it)</w:t>
      </w:r>
    </w:p>
    <w:p w14:paraId="583068EB" w14:textId="77777777" w:rsidR="00592086" w:rsidRPr="00EB6107" w:rsidRDefault="00592086" w:rsidP="007271A4">
      <w:pPr>
        <w:pStyle w:val="ListBullet"/>
        <w:numPr>
          <w:ilvl w:val="0"/>
          <w:numId w:val="13"/>
        </w:numPr>
      </w:pPr>
      <w:r w:rsidRPr="00EB6107">
        <w:t>Do anything else that makes sense for the app and its intended user</w:t>
      </w:r>
    </w:p>
    <w:p w14:paraId="5435D84F" w14:textId="77777777" w:rsidR="00592086" w:rsidRDefault="00592086" w:rsidP="00592086">
      <w:r w:rsidRPr="00EB6107">
        <w:t>The more error conditions the app handles, and the more completely it handles them, the better its user experience will be.</w:t>
      </w:r>
    </w:p>
    <w:p w14:paraId="30B83FD8" w14:textId="77777777" w:rsidR="00592086" w:rsidRDefault="004B4667" w:rsidP="00A07E99">
      <w:pPr>
        <w:pStyle w:val="Heading2"/>
      </w:pPr>
      <w:bookmarkStart w:id="261" w:name="_Toc404599600"/>
      <w:bookmarkStart w:id="262" w:name="_Toc404599944"/>
      <w:bookmarkStart w:id="263" w:name="_Toc407179890"/>
      <w:r>
        <w:lastRenderedPageBreak/>
        <w:t>Error handling classes</w:t>
      </w:r>
      <w:bookmarkEnd w:id="261"/>
      <w:bookmarkEnd w:id="262"/>
      <w:bookmarkEnd w:id="263"/>
    </w:p>
    <w:p w14:paraId="2775FF96" w14:textId="77777777" w:rsidR="0099060A" w:rsidRPr="0099060A" w:rsidRDefault="0099060A" w:rsidP="0099060A">
      <w:pPr>
        <w:pStyle w:val="Heading3"/>
      </w:pPr>
      <w:bookmarkStart w:id="264" w:name="_Toc404599601"/>
      <w:bookmarkStart w:id="265" w:name="_Toc404599945"/>
      <w:bookmarkStart w:id="266" w:name="_Toc407179891"/>
      <w:r>
        <w:t xml:space="preserve">The </w:t>
      </w:r>
      <w:r w:rsidRPr="0099060A">
        <w:rPr>
          <w:rStyle w:val="Code"/>
        </w:rPr>
        <w:t>PPError</w:t>
      </w:r>
      <w:r>
        <w:t xml:space="preserve"> class</w:t>
      </w:r>
      <w:bookmarkEnd w:id="264"/>
      <w:bookmarkEnd w:id="265"/>
      <w:bookmarkEnd w:id="266"/>
    </w:p>
    <w:p w14:paraId="74DAE738" w14:textId="77777777" w:rsidR="004B4667" w:rsidRDefault="004B4667" w:rsidP="004B4667">
      <w:pPr>
        <w:rPr>
          <w:rStyle w:val="Code"/>
        </w:rPr>
      </w:pPr>
      <w:r>
        <w:rPr>
          <w:lang w:eastAsia="zh-CN"/>
        </w:rPr>
        <w:t xml:space="preserve">The </w:t>
      </w:r>
      <w:r>
        <w:rPr>
          <w:rStyle w:val="Code"/>
        </w:rPr>
        <w:t>PPError</w:t>
      </w:r>
      <w:r>
        <w:rPr>
          <w:lang w:eastAsia="zh-CN"/>
        </w:rPr>
        <w:t xml:space="preserve"> class represents an error. A DefaultResponseHandler object expects a PPError object as its second parameter; when the object’s onError method is called, the PPError object provides information about the error that occurred</w:t>
      </w:r>
      <w:r>
        <w:rPr>
          <w:rStyle w:val="Code"/>
        </w:rPr>
        <w:t>.</w:t>
      </w:r>
    </w:p>
    <w:p w14:paraId="0CE5455C" w14:textId="77777777" w:rsidR="004B4667" w:rsidRDefault="004B4667" w:rsidP="004B4667">
      <w:pPr>
        <w:rPr>
          <w:rStyle w:val="Code"/>
        </w:rPr>
      </w:pPr>
      <w:r>
        <w:rPr>
          <w:rStyle w:val="Code"/>
        </w:rPr>
        <w:t>PPError has two public methos:</w:t>
      </w:r>
    </w:p>
    <w:p w14:paraId="52A29132" w14:textId="77777777" w:rsidR="004B4667" w:rsidRPr="0099060A" w:rsidRDefault="004B4667" w:rsidP="0099060A">
      <w:pPr>
        <w:pStyle w:val="ListBullet"/>
        <w:rPr>
          <w:lang w:eastAsia="zh-CN"/>
        </w:rPr>
      </w:pPr>
      <w:proofErr w:type="gramStart"/>
      <w:r w:rsidRPr="0099060A">
        <w:rPr>
          <w:rStyle w:val="Code"/>
          <w:u w:val="double"/>
        </w:rPr>
        <w:t>getDetailedMessage</w:t>
      </w:r>
      <w:proofErr w:type="gramEnd"/>
      <w:r w:rsidRPr="0099060A">
        <w:rPr>
          <w:rStyle w:val="Code"/>
          <w:u w:val="double"/>
        </w:rPr>
        <w:t>()</w:t>
      </w:r>
      <w:r w:rsidRPr="0099060A">
        <w:t xml:space="preserve"> returns a </w:t>
      </w:r>
      <w:r w:rsidRPr="0099060A">
        <w:rPr>
          <w:rStyle w:val="Code"/>
          <w:u w:val="double"/>
        </w:rPr>
        <w:t>String</w:t>
      </w:r>
      <w:r w:rsidRPr="0099060A">
        <w:t xml:space="preserve"> that describes the error in terms that should be meaningful to a user of an app.</w:t>
      </w:r>
    </w:p>
    <w:p w14:paraId="41A8FC89" w14:textId="77777777" w:rsidR="004B4667" w:rsidRPr="0099060A" w:rsidRDefault="004B4667" w:rsidP="0099060A">
      <w:pPr>
        <w:pStyle w:val="ListBullet"/>
      </w:pPr>
      <w:proofErr w:type="gramStart"/>
      <w:r w:rsidRPr="0099060A">
        <w:t>getErrorCode</w:t>
      </w:r>
      <w:proofErr w:type="gramEnd"/>
      <w:r w:rsidRPr="0099060A">
        <w:t>()</w:t>
      </w:r>
      <w:r w:rsidR="009A429A" w:rsidRPr="0099060A">
        <w:t xml:space="preserve"> returns an enum value of type T which represents the type of error that occurred.</w:t>
      </w:r>
    </w:p>
    <w:p w14:paraId="0AECF7A7" w14:textId="77777777" w:rsidR="0099060A" w:rsidRDefault="0099060A" w:rsidP="0099060A">
      <w:pPr>
        <w:pStyle w:val="Heading3"/>
      </w:pPr>
      <w:bookmarkStart w:id="267" w:name="_Toc404599602"/>
      <w:bookmarkStart w:id="268" w:name="_Toc404599946"/>
      <w:bookmarkStart w:id="269" w:name="_Toc407179892"/>
      <w:r>
        <w:t xml:space="preserve">The </w:t>
      </w:r>
      <w:r w:rsidRPr="0099060A">
        <w:rPr>
          <w:rStyle w:val="Code"/>
        </w:rPr>
        <w:t>PPError.BasicErrors</w:t>
      </w:r>
      <w:r>
        <w:t xml:space="preserve"> class</w:t>
      </w:r>
      <w:bookmarkEnd w:id="267"/>
      <w:bookmarkEnd w:id="268"/>
      <w:bookmarkEnd w:id="269"/>
    </w:p>
    <w:p w14:paraId="3FE57A04" w14:textId="77777777" w:rsidR="0099060A" w:rsidRDefault="0099060A" w:rsidP="0099060A">
      <w:pPr>
        <w:rPr>
          <w:lang w:eastAsia="zh-CN"/>
        </w:rPr>
      </w:pPr>
      <w:r>
        <w:rPr>
          <w:lang w:eastAsia="zh-CN"/>
        </w:rPr>
        <w:t xml:space="preserve">The </w:t>
      </w:r>
      <w:r>
        <w:rPr>
          <w:rStyle w:val="Code"/>
        </w:rPr>
        <w:t>PPError.BasicErrors</w:t>
      </w:r>
      <w:r>
        <w:rPr>
          <w:lang w:eastAsia="zh-CN"/>
        </w:rPr>
        <w:t xml:space="preserve"> class represents a basic type of error. It has two methods:</w:t>
      </w:r>
    </w:p>
    <w:p w14:paraId="6186B5B5" w14:textId="77777777" w:rsidR="0099060A" w:rsidRDefault="0099060A" w:rsidP="0099060A">
      <w:pPr>
        <w:pStyle w:val="ListBullet"/>
        <w:rPr>
          <w:lang w:eastAsia="zh-CN"/>
        </w:rPr>
      </w:pPr>
      <w:proofErr w:type="gramStart"/>
      <w:r w:rsidRPr="0099060A">
        <w:rPr>
          <w:rStyle w:val="Code"/>
        </w:rPr>
        <w:t>valueOf</w:t>
      </w:r>
      <w:proofErr w:type="gramEnd"/>
      <w:r w:rsidRPr="0099060A">
        <w:rPr>
          <w:rStyle w:val="Code"/>
        </w:rPr>
        <w:t>()</w:t>
      </w:r>
      <w:r>
        <w:rPr>
          <w:lang w:eastAsia="zh-CN"/>
        </w:rPr>
        <w:t xml:space="preserve"> returns a String that indicates a basic type of error. Its value can be </w:t>
      </w:r>
      <w:r w:rsidRPr="0099060A">
        <w:rPr>
          <w:rStyle w:val="Code"/>
        </w:rPr>
        <w:t>"NotYetImplemented"</w:t>
      </w:r>
      <w:r>
        <w:rPr>
          <w:lang w:eastAsia="zh-CN"/>
        </w:rPr>
        <w:t xml:space="preserve">, </w:t>
      </w:r>
      <w:r w:rsidRPr="0099060A">
        <w:rPr>
          <w:rStyle w:val="Code"/>
        </w:rPr>
        <w:t>"Success"</w:t>
      </w:r>
      <w:r>
        <w:rPr>
          <w:lang w:eastAsia="zh-CN"/>
        </w:rPr>
        <w:t xml:space="preserve">, and </w:t>
      </w:r>
      <w:r w:rsidRPr="0099060A">
        <w:rPr>
          <w:rStyle w:val="Code"/>
        </w:rPr>
        <w:t>"Unknown"</w:t>
      </w:r>
      <w:r>
        <w:rPr>
          <w:lang w:eastAsia="zh-CN"/>
        </w:rPr>
        <w:t>.</w:t>
      </w:r>
    </w:p>
    <w:p w14:paraId="07F5BAD2" w14:textId="77777777" w:rsidR="0099060A" w:rsidRPr="0099060A" w:rsidRDefault="0099060A" w:rsidP="0099060A">
      <w:pPr>
        <w:pStyle w:val="ListBullet"/>
        <w:rPr>
          <w:lang w:eastAsia="zh-CN"/>
        </w:rPr>
      </w:pPr>
      <w:proofErr w:type="gramStart"/>
      <w:r w:rsidRPr="0099060A">
        <w:rPr>
          <w:rStyle w:val="Code"/>
        </w:rPr>
        <w:t>values</w:t>
      </w:r>
      <w:proofErr w:type="gramEnd"/>
      <w:r w:rsidRPr="0099060A">
        <w:rPr>
          <w:rStyle w:val="Code"/>
        </w:rPr>
        <w:t>()</w:t>
      </w:r>
      <w:r>
        <w:rPr>
          <w:lang w:eastAsia="zh-CN"/>
        </w:rPr>
        <w:t xml:space="preserve"> returns an array of Strings that includes all of the basic types of errors.</w:t>
      </w:r>
    </w:p>
    <w:p w14:paraId="790CCA80" w14:textId="77777777" w:rsidR="006A0EBD" w:rsidRDefault="00F03FCB" w:rsidP="002F1C56">
      <w:pPr>
        <w:pStyle w:val="Heading7"/>
      </w:pPr>
      <w:bookmarkStart w:id="270" w:name="_Toc407179893"/>
      <w:r>
        <w:lastRenderedPageBreak/>
        <w:t>The sample apps</w:t>
      </w:r>
      <w:bookmarkEnd w:id="270"/>
    </w:p>
    <w:p w14:paraId="7AC183E3" w14:textId="77777777" w:rsidR="00F03FCB" w:rsidRDefault="00F03FCB" w:rsidP="00F03FCB">
      <w:pPr>
        <w:pStyle w:val="Heading2"/>
      </w:pPr>
      <w:bookmarkStart w:id="271" w:name="_Toc404599603"/>
      <w:bookmarkStart w:id="272" w:name="_Toc404599947"/>
      <w:bookmarkStart w:id="273" w:name="_Toc407179894"/>
      <w:r>
        <w:t xml:space="preserve">Functionality of </w:t>
      </w:r>
      <w:r w:rsidR="003433E3">
        <w:t>sample a</w:t>
      </w:r>
      <w:r>
        <w:t>pp</w:t>
      </w:r>
      <w:r w:rsidR="003433E3">
        <w:t>s</w:t>
      </w:r>
      <w:bookmarkEnd w:id="271"/>
      <w:bookmarkEnd w:id="272"/>
      <w:bookmarkEnd w:id="273"/>
    </w:p>
    <w:p w14:paraId="6CED912D" w14:textId="65E7D3A9" w:rsidR="003433E3" w:rsidRDefault="003433E3" w:rsidP="003433E3">
      <w:pPr>
        <w:rPr>
          <w:lang w:eastAsia="zh-CN"/>
        </w:rPr>
      </w:pPr>
      <w:r>
        <w:rPr>
          <w:lang w:eastAsia="zh-CN"/>
        </w:rPr>
        <w:t xml:space="preserve">The following tables identify the parts of the sample apps that perform each step of the workflow described in </w:t>
      </w:r>
      <w:r>
        <w:rPr>
          <w:lang w:eastAsia="zh-CN"/>
        </w:rPr>
        <w:fldChar w:fldCharType="begin"/>
      </w:r>
      <w:r>
        <w:rPr>
          <w:lang w:eastAsia="zh-CN"/>
        </w:rPr>
        <w:instrText xml:space="preserve"> REF _Ref404168130 \r \h </w:instrText>
      </w:r>
      <w:r>
        <w:rPr>
          <w:lang w:eastAsia="zh-CN"/>
        </w:rPr>
      </w:r>
      <w:r>
        <w:rPr>
          <w:lang w:eastAsia="zh-CN"/>
        </w:rPr>
        <w:fldChar w:fldCharType="separate"/>
      </w:r>
      <w:r>
        <w:rPr>
          <w:lang w:eastAsia="zh-CN"/>
        </w:rPr>
        <w:t>Chapter 3</w:t>
      </w:r>
      <w:r>
        <w:rPr>
          <w:lang w:eastAsia="zh-CN"/>
        </w:rPr>
        <w:fldChar w:fldCharType="end"/>
      </w:r>
      <w:r>
        <w:rPr>
          <w:lang w:eastAsia="zh-CN"/>
        </w:rPr>
        <w:t xml:space="preserve">, </w:t>
      </w:r>
      <w:hyperlink w:anchor="_The_transaction_workflow" w:history="1">
        <w:hyperlink w:anchor="_The_transaction_workflow" w:history="1">
          <w:r w:rsidR="00EB3281">
            <w:rPr>
              <w:rStyle w:val="Hyperlink"/>
              <w:lang w:eastAsia="zh-CN"/>
            </w:rPr>
            <w:t>Starting to work with the SDK</w:t>
          </w:r>
        </w:hyperlink>
      </w:hyperlink>
      <w:r>
        <w:rPr>
          <w:lang w:eastAsia="zh-CN"/>
        </w:rPr>
        <w:t>.</w:t>
      </w:r>
    </w:p>
    <w:p w14:paraId="70E752F9" w14:textId="77777777" w:rsidR="003433E3" w:rsidRDefault="003433E3" w:rsidP="003433E3">
      <w:pPr>
        <w:pStyle w:val="Heading3"/>
      </w:pPr>
      <w:bookmarkStart w:id="274" w:name="_Toc404251201"/>
      <w:bookmarkStart w:id="275" w:name="_Toc404599604"/>
      <w:bookmarkStart w:id="276" w:name="_Toc404599948"/>
      <w:bookmarkStart w:id="277" w:name="_Toc407179895"/>
      <w:r>
        <w:t>Setup steps</w:t>
      </w:r>
      <w:bookmarkEnd w:id="274"/>
      <w:bookmarkEnd w:id="275"/>
      <w:bookmarkEnd w:id="276"/>
      <w:bookmarkEnd w:id="277"/>
    </w:p>
    <w:tbl>
      <w:tblPr>
        <w:tblStyle w:val="PayPalTable1"/>
        <w:tblW w:w="9450" w:type="dxa"/>
        <w:tblLook w:val="04A0" w:firstRow="1" w:lastRow="0" w:firstColumn="1" w:lastColumn="0" w:noHBand="0" w:noVBand="1"/>
      </w:tblPr>
      <w:tblGrid>
        <w:gridCol w:w="2700"/>
        <w:gridCol w:w="6750"/>
      </w:tblGrid>
      <w:tr w:rsidR="003433E3" w14:paraId="4C7204AF" w14:textId="77777777" w:rsidTr="004B5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566FC63" w14:textId="77777777" w:rsidR="003433E3" w:rsidRDefault="003433E3" w:rsidP="004B5180">
            <w:pPr>
              <w:pStyle w:val="TableHeading"/>
              <w:rPr>
                <w:lang w:eastAsia="zh-CN"/>
              </w:rPr>
            </w:pPr>
            <w:r>
              <w:rPr>
                <w:lang w:eastAsia="zh-CN"/>
              </w:rPr>
              <w:t>Workflow step</w:t>
            </w:r>
          </w:p>
        </w:tc>
        <w:tc>
          <w:tcPr>
            <w:tcW w:w="6750" w:type="dxa"/>
          </w:tcPr>
          <w:p w14:paraId="0AED4B64" w14:textId="77777777" w:rsidR="003433E3" w:rsidRDefault="003433E3" w:rsidP="004B5180">
            <w:pPr>
              <w:pStyle w:val="TableHeading"/>
              <w:cnfStyle w:val="100000000000" w:firstRow="1" w:lastRow="0" w:firstColumn="0" w:lastColumn="0" w:oddVBand="0" w:evenVBand="0" w:oddHBand="0" w:evenHBand="0" w:firstRowFirstColumn="0" w:firstRowLastColumn="0" w:lastRowFirstColumn="0" w:lastRowLastColumn="0"/>
              <w:rPr>
                <w:lang w:eastAsia="zh-CN"/>
              </w:rPr>
            </w:pPr>
            <w:r>
              <w:rPr>
                <w:lang w:eastAsia="zh-CN"/>
              </w:rPr>
              <w:t>Sample app code</w:t>
            </w:r>
          </w:p>
        </w:tc>
      </w:tr>
      <w:tr w:rsidR="003433E3" w14:paraId="00A2CEA1" w14:textId="77777777" w:rsidTr="004B5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D2A80BF" w14:textId="77777777" w:rsidR="003433E3" w:rsidRPr="000173D2" w:rsidRDefault="003433E3" w:rsidP="004B5180">
            <w:pPr>
              <w:pStyle w:val="TableText"/>
            </w:pPr>
            <w:r w:rsidRPr="000173D2">
              <w:t>Initialize the SDK</w:t>
            </w:r>
          </w:p>
        </w:tc>
        <w:tc>
          <w:tcPr>
            <w:tcW w:w="6750" w:type="dxa"/>
          </w:tcPr>
          <w:p w14:paraId="7299EAB0" w14:textId="77777777" w:rsidR="003433E3" w:rsidRPr="00DA7647" w:rsidRDefault="00704053" w:rsidP="004B5180">
            <w:pPr>
              <w:pStyle w:val="TableText"/>
              <w:cnfStyle w:val="000000100000" w:firstRow="0" w:lastRow="0" w:firstColumn="0" w:lastColumn="0" w:oddVBand="0" w:evenVBand="0" w:oddHBand="1" w:evenHBand="0" w:firstRowFirstColumn="0" w:firstRowLastColumn="0" w:lastRowFirstColumn="0" w:lastRowLastColumn="0"/>
            </w:pPr>
            <w:r>
              <w:rPr>
                <w:b/>
              </w:rPr>
              <w:t>PayPalHereSampleApp</w:t>
            </w:r>
            <w:r w:rsidR="003433E3" w:rsidRPr="00DA7647">
              <w:rPr>
                <w:b/>
              </w:rPr>
              <w:t>:</w:t>
            </w:r>
            <w:r w:rsidR="003433E3" w:rsidRPr="00DA7647">
              <w:t xml:space="preserve"> </w:t>
            </w:r>
            <w:r w:rsidR="00025CFF" w:rsidRPr="00025CFF">
              <w:rPr>
                <w:rStyle w:val="Code"/>
              </w:rPr>
              <w:t>PayPalHereSDK.init()</w:t>
            </w:r>
            <w:r w:rsidR="00025CFF">
              <w:t xml:space="preserve"> call in </w:t>
            </w:r>
            <w:r w:rsidR="00025CFF" w:rsidRPr="00025CFF">
              <w:rPr>
                <w:rStyle w:val="Code"/>
              </w:rPr>
              <w:t>LogInActivity.onCreate()</w:t>
            </w:r>
          </w:p>
          <w:p w14:paraId="15CD50D6" w14:textId="77777777" w:rsidR="003433E3" w:rsidRPr="00DA7647" w:rsidRDefault="00704053" w:rsidP="004B5180">
            <w:pPr>
              <w:pStyle w:val="TableText"/>
              <w:cnfStyle w:val="000000100000" w:firstRow="0" w:lastRow="0" w:firstColumn="0" w:lastColumn="0" w:oddVBand="0" w:evenVBand="0" w:oddHBand="1" w:evenHBand="0" w:firstRowFirstColumn="0" w:firstRowLastColumn="0" w:lastRowFirstColumn="0" w:lastRowLastColumn="0"/>
              <w:rPr>
                <w:b/>
              </w:rPr>
            </w:pPr>
            <w:r>
              <w:rPr>
                <w:b/>
              </w:rPr>
              <w:t>PayPalEMVSampleApp</w:t>
            </w:r>
            <w:r w:rsidR="003433E3" w:rsidRPr="00DA7647">
              <w:rPr>
                <w:b/>
              </w:rPr>
              <w:t>:</w:t>
            </w:r>
            <w:r w:rsidR="003433E3" w:rsidRPr="00DA7647">
              <w:t xml:space="preserve"> </w:t>
            </w:r>
          </w:p>
        </w:tc>
      </w:tr>
      <w:tr w:rsidR="003433E3" w14:paraId="667D0620" w14:textId="77777777" w:rsidTr="004B51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0DDA267" w14:textId="77777777" w:rsidR="003433E3" w:rsidRDefault="003433E3" w:rsidP="004B5180">
            <w:pPr>
              <w:pStyle w:val="TableText"/>
              <w:rPr>
                <w:lang w:eastAsia="zh-CN"/>
              </w:rPr>
            </w:pPr>
            <w:r>
              <w:t>Authenticate the merchant</w:t>
            </w:r>
          </w:p>
        </w:tc>
        <w:tc>
          <w:tcPr>
            <w:tcW w:w="6750" w:type="dxa"/>
          </w:tcPr>
          <w:p w14:paraId="51ABE777" w14:textId="77777777" w:rsidR="003433E3" w:rsidRPr="00DA7647" w:rsidRDefault="00704053" w:rsidP="004B5180">
            <w:pPr>
              <w:pStyle w:val="TableText"/>
              <w:cnfStyle w:val="000000010000" w:firstRow="0" w:lastRow="0" w:firstColumn="0" w:lastColumn="0" w:oddVBand="0" w:evenVBand="0" w:oddHBand="0" w:evenHBand="1" w:firstRowFirstColumn="0" w:firstRowLastColumn="0" w:lastRowFirstColumn="0" w:lastRowLastColumn="0"/>
            </w:pPr>
            <w:r>
              <w:rPr>
                <w:b/>
              </w:rPr>
              <w:t>PayPalHereSampleApp</w:t>
            </w:r>
            <w:r w:rsidR="003433E3" w:rsidRPr="00DA7647">
              <w:rPr>
                <w:b/>
              </w:rPr>
              <w:t>:</w:t>
            </w:r>
            <w:r w:rsidR="003433E3" w:rsidRPr="00DA7647">
              <w:t xml:space="preserve"> </w:t>
            </w:r>
          </w:p>
          <w:p w14:paraId="4ADB9F59" w14:textId="77777777" w:rsidR="003433E3" w:rsidRDefault="00704053" w:rsidP="004B5180">
            <w:pPr>
              <w:pStyle w:val="TableText"/>
              <w:cnfStyle w:val="000000010000" w:firstRow="0" w:lastRow="0" w:firstColumn="0" w:lastColumn="0" w:oddVBand="0" w:evenVBand="0" w:oddHBand="0" w:evenHBand="1" w:firstRowFirstColumn="0" w:firstRowLastColumn="0" w:lastRowFirstColumn="0" w:lastRowLastColumn="0"/>
              <w:rPr>
                <w:lang w:eastAsia="zh-CN"/>
              </w:rPr>
            </w:pPr>
            <w:r>
              <w:rPr>
                <w:b/>
              </w:rPr>
              <w:t>PayPalEMVSampleApp</w:t>
            </w:r>
            <w:r w:rsidR="003433E3" w:rsidRPr="00DA7647">
              <w:rPr>
                <w:b/>
              </w:rPr>
              <w:t>:</w:t>
            </w:r>
            <w:r w:rsidR="003433E3" w:rsidRPr="00DA7647">
              <w:t xml:space="preserve"> </w:t>
            </w:r>
          </w:p>
        </w:tc>
      </w:tr>
      <w:tr w:rsidR="00B779CD" w14:paraId="34479EC3" w14:textId="77777777" w:rsidTr="004B5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560EFEF" w14:textId="77777777" w:rsidR="00B779CD" w:rsidRDefault="00B779CD" w:rsidP="004B5180">
            <w:pPr>
              <w:pStyle w:val="TableText"/>
              <w:rPr>
                <w:lang w:eastAsia="zh-CN"/>
              </w:rPr>
            </w:pPr>
            <w:r>
              <w:t>Set the active merchant</w:t>
            </w:r>
          </w:p>
        </w:tc>
        <w:tc>
          <w:tcPr>
            <w:tcW w:w="6750" w:type="dxa"/>
          </w:tcPr>
          <w:p w14:paraId="0B60FA46" w14:textId="0B088325" w:rsidR="00B779CD" w:rsidRPr="00B779CD" w:rsidRDefault="00B779CD" w:rsidP="008B5547">
            <w:pPr>
              <w:pStyle w:val="TableText"/>
              <w:cnfStyle w:val="000000100000" w:firstRow="0" w:lastRow="0" w:firstColumn="0" w:lastColumn="0" w:oddVBand="0" w:evenVBand="0" w:oddHBand="1" w:evenHBand="0" w:firstRowFirstColumn="0" w:firstRowLastColumn="0" w:lastRowFirstColumn="0" w:lastRowLastColumn="0"/>
            </w:pPr>
            <w:r>
              <w:rPr>
                <w:b/>
              </w:rPr>
              <w:t>PayPalHereSampleApp</w:t>
            </w:r>
            <w:r w:rsidRPr="00DA7647">
              <w:rPr>
                <w:b/>
              </w:rPr>
              <w:t>:</w:t>
            </w:r>
            <w:r w:rsidRPr="00DA7647">
              <w:t xml:space="preserve"> </w:t>
            </w:r>
            <w:r w:rsidRPr="00B779CD">
              <w:rPr>
                <w:rStyle w:val="Code"/>
              </w:rPr>
              <w:t>setCredentials()</w:t>
            </w:r>
            <w:r>
              <w:t xml:space="preserve"> call in </w:t>
            </w:r>
            <w:r w:rsidRPr="00B779CD">
              <w:rPr>
                <w:rStyle w:val="Code"/>
              </w:rPr>
              <w:t>OAuthLoginActivity.setMerchantAndCheckin</w:t>
            </w:r>
          </w:p>
          <w:p w14:paraId="52E19CC2" w14:textId="226DF45F" w:rsidR="00B779CD" w:rsidRDefault="00B779CD" w:rsidP="004B5180">
            <w:pPr>
              <w:pStyle w:val="TableText"/>
              <w:cnfStyle w:val="000000100000" w:firstRow="0" w:lastRow="0" w:firstColumn="0" w:lastColumn="0" w:oddVBand="0" w:evenVBand="0" w:oddHBand="1" w:evenHBand="0" w:firstRowFirstColumn="0" w:firstRowLastColumn="0" w:lastRowFirstColumn="0" w:lastRowLastColumn="0"/>
              <w:rPr>
                <w:lang w:eastAsia="zh-CN"/>
              </w:rPr>
            </w:pPr>
            <w:r>
              <w:rPr>
                <w:b/>
              </w:rPr>
              <w:t>PayPalEMVSampleApp</w:t>
            </w:r>
            <w:r w:rsidRPr="00DA7647">
              <w:rPr>
                <w:b/>
              </w:rPr>
              <w:t>:</w:t>
            </w:r>
            <w:r w:rsidRPr="00DA7647">
              <w:t xml:space="preserve"> </w:t>
            </w:r>
          </w:p>
        </w:tc>
      </w:tr>
      <w:tr w:rsidR="00B779CD" w14:paraId="21B89991" w14:textId="77777777" w:rsidTr="004B51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AA261FA" w14:textId="77777777" w:rsidR="00B779CD" w:rsidRDefault="00B779CD" w:rsidP="004B5180">
            <w:pPr>
              <w:pStyle w:val="TableText"/>
              <w:rPr>
                <w:lang w:eastAsia="zh-CN"/>
              </w:rPr>
            </w:pPr>
            <w:r>
              <w:t>Set the merchant’s location</w:t>
            </w:r>
          </w:p>
        </w:tc>
        <w:tc>
          <w:tcPr>
            <w:tcW w:w="6750" w:type="dxa"/>
          </w:tcPr>
          <w:p w14:paraId="02958413" w14:textId="77777777" w:rsidR="00B779CD" w:rsidRPr="00DA7647" w:rsidRDefault="00B779CD" w:rsidP="004B5180">
            <w:pPr>
              <w:pStyle w:val="TableText"/>
              <w:cnfStyle w:val="000000010000" w:firstRow="0" w:lastRow="0" w:firstColumn="0" w:lastColumn="0" w:oddVBand="0" w:evenVBand="0" w:oddHBand="0" w:evenHBand="1" w:firstRowFirstColumn="0" w:firstRowLastColumn="0" w:lastRowFirstColumn="0" w:lastRowLastColumn="0"/>
            </w:pPr>
            <w:r>
              <w:rPr>
                <w:b/>
              </w:rPr>
              <w:t>PayPalHereSampleApp</w:t>
            </w:r>
            <w:r w:rsidRPr="00DA7647">
              <w:rPr>
                <w:b/>
              </w:rPr>
              <w:t>:</w:t>
            </w:r>
            <w:r w:rsidRPr="00DA7647">
              <w:t xml:space="preserve"> </w:t>
            </w:r>
            <w:r w:rsidRPr="00341660">
              <w:rPr>
                <w:rStyle w:val="Code"/>
              </w:rPr>
              <w:t>OAuthLoginActivity.</w:t>
            </w:r>
            <w:r w:rsidRPr="00F8220B">
              <w:rPr>
                <w:rStyle w:val="Code"/>
              </w:rPr>
              <w:t>getMerchantManager</w:t>
            </w:r>
            <w:r>
              <w:rPr>
                <w:rFonts w:eastAsia="Times New Roman"/>
              </w:rPr>
              <w:t xml:space="preserve"> method</w:t>
            </w:r>
          </w:p>
          <w:p w14:paraId="3CF86E9F" w14:textId="77777777" w:rsidR="00B779CD" w:rsidRDefault="00B779CD" w:rsidP="004B5180">
            <w:pPr>
              <w:pStyle w:val="TableText"/>
              <w:cnfStyle w:val="000000010000" w:firstRow="0" w:lastRow="0" w:firstColumn="0" w:lastColumn="0" w:oddVBand="0" w:evenVBand="0" w:oddHBand="0" w:evenHBand="1" w:firstRowFirstColumn="0" w:firstRowLastColumn="0" w:lastRowFirstColumn="0" w:lastRowLastColumn="0"/>
              <w:rPr>
                <w:lang w:eastAsia="zh-CN"/>
              </w:rPr>
            </w:pPr>
            <w:r>
              <w:rPr>
                <w:b/>
              </w:rPr>
              <w:t>PayPalEMVSampleApp</w:t>
            </w:r>
            <w:r w:rsidRPr="00DA7647">
              <w:rPr>
                <w:b/>
              </w:rPr>
              <w:t>:</w:t>
            </w:r>
            <w:r w:rsidRPr="00DA7647">
              <w:t xml:space="preserve"> </w:t>
            </w:r>
          </w:p>
        </w:tc>
      </w:tr>
      <w:tr w:rsidR="00B779CD" w14:paraId="5305BEDF" w14:textId="77777777" w:rsidTr="004B5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1E804F3" w14:textId="77777777" w:rsidR="00B779CD" w:rsidRDefault="00B779CD" w:rsidP="004B5180">
            <w:pPr>
              <w:pStyle w:val="TableText"/>
              <w:rPr>
                <w:lang w:eastAsia="zh-CN"/>
              </w:rPr>
            </w:pPr>
            <w:r>
              <w:t>Start monitoring the card reader</w:t>
            </w:r>
            <w:bookmarkStart w:id="278" w:name="work"/>
            <w:bookmarkEnd w:id="278"/>
          </w:p>
        </w:tc>
        <w:tc>
          <w:tcPr>
            <w:tcW w:w="6750" w:type="dxa"/>
          </w:tcPr>
          <w:p w14:paraId="6325A2C8" w14:textId="77777777" w:rsidR="00B779CD" w:rsidRPr="00DA7647" w:rsidRDefault="00B779CD" w:rsidP="008B5547">
            <w:pPr>
              <w:pStyle w:val="TableText"/>
              <w:cnfStyle w:val="000000100000" w:firstRow="0" w:lastRow="0" w:firstColumn="0" w:lastColumn="0" w:oddVBand="0" w:evenVBand="0" w:oddHBand="1" w:evenHBand="0" w:firstRowFirstColumn="0" w:firstRowLastColumn="0" w:lastRowFirstColumn="0" w:lastRowLastColumn="0"/>
            </w:pPr>
            <w:r>
              <w:rPr>
                <w:b/>
              </w:rPr>
              <w:t>PayPalHereSampleApp</w:t>
            </w:r>
            <w:r w:rsidRPr="00DA7647">
              <w:rPr>
                <w:b/>
              </w:rPr>
              <w:t>:</w:t>
            </w:r>
            <w:r w:rsidRPr="00DA7647">
              <w:t xml:space="preserve"> </w:t>
            </w:r>
          </w:p>
          <w:p w14:paraId="7D12BDBC" w14:textId="35E2B8A2" w:rsidR="00B779CD" w:rsidRDefault="00B779CD" w:rsidP="004B5180">
            <w:pPr>
              <w:pStyle w:val="TableText"/>
              <w:cnfStyle w:val="000000100000" w:firstRow="0" w:lastRow="0" w:firstColumn="0" w:lastColumn="0" w:oddVBand="0" w:evenVBand="0" w:oddHBand="1" w:evenHBand="0" w:firstRowFirstColumn="0" w:firstRowLastColumn="0" w:lastRowFirstColumn="0" w:lastRowLastColumn="0"/>
              <w:rPr>
                <w:lang w:eastAsia="zh-CN"/>
              </w:rPr>
            </w:pPr>
            <w:r>
              <w:rPr>
                <w:b/>
              </w:rPr>
              <w:t>PayPalEMVSampleApp</w:t>
            </w:r>
            <w:r w:rsidRPr="00DA7647">
              <w:rPr>
                <w:b/>
              </w:rPr>
              <w:t>:</w:t>
            </w:r>
            <w:r w:rsidRPr="00DA7647">
              <w:t xml:space="preserve"> </w:t>
            </w:r>
          </w:p>
        </w:tc>
      </w:tr>
    </w:tbl>
    <w:p w14:paraId="1E78484E" w14:textId="77777777" w:rsidR="003433E3" w:rsidRDefault="004C6E2B" w:rsidP="003433E3">
      <w:pPr>
        <w:pStyle w:val="Heading3"/>
      </w:pPr>
      <w:bookmarkStart w:id="279" w:name="_Toc404599605"/>
      <w:bookmarkStart w:id="280" w:name="_Toc404599949"/>
      <w:bookmarkStart w:id="281" w:name="_Toc407179896"/>
      <w:r>
        <w:t>Steps in the basic workflow</w:t>
      </w:r>
      <w:bookmarkEnd w:id="279"/>
      <w:bookmarkEnd w:id="280"/>
      <w:bookmarkEnd w:id="281"/>
    </w:p>
    <w:tbl>
      <w:tblPr>
        <w:tblStyle w:val="PayPalTable1"/>
        <w:tblW w:w="9450" w:type="dxa"/>
        <w:tblLook w:val="04A0" w:firstRow="1" w:lastRow="0" w:firstColumn="1" w:lastColumn="0" w:noHBand="0" w:noVBand="1"/>
      </w:tblPr>
      <w:tblGrid>
        <w:gridCol w:w="2700"/>
        <w:gridCol w:w="6750"/>
      </w:tblGrid>
      <w:tr w:rsidR="003433E3" w14:paraId="628C5AF6" w14:textId="77777777" w:rsidTr="004B5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77AA345" w14:textId="77777777" w:rsidR="003433E3" w:rsidRDefault="003433E3" w:rsidP="004B5180">
            <w:pPr>
              <w:pStyle w:val="TableHeading"/>
              <w:rPr>
                <w:lang w:eastAsia="zh-CN"/>
              </w:rPr>
            </w:pPr>
            <w:r>
              <w:rPr>
                <w:lang w:eastAsia="zh-CN"/>
              </w:rPr>
              <w:t>Workflow step</w:t>
            </w:r>
          </w:p>
        </w:tc>
        <w:tc>
          <w:tcPr>
            <w:tcW w:w="6750" w:type="dxa"/>
          </w:tcPr>
          <w:p w14:paraId="06D633C2" w14:textId="77777777" w:rsidR="003433E3" w:rsidRDefault="003433E3" w:rsidP="004B5180">
            <w:pPr>
              <w:pStyle w:val="TableHeading"/>
              <w:cnfStyle w:val="100000000000" w:firstRow="1" w:lastRow="0" w:firstColumn="0" w:lastColumn="0" w:oddVBand="0" w:evenVBand="0" w:oddHBand="0" w:evenHBand="0" w:firstRowFirstColumn="0" w:firstRowLastColumn="0" w:lastRowFirstColumn="0" w:lastRowLastColumn="0"/>
              <w:rPr>
                <w:lang w:eastAsia="zh-CN"/>
              </w:rPr>
            </w:pPr>
            <w:r>
              <w:rPr>
                <w:lang w:eastAsia="zh-CN"/>
              </w:rPr>
              <w:t>Sample app code</w:t>
            </w:r>
          </w:p>
        </w:tc>
      </w:tr>
      <w:tr w:rsidR="003433E3" w14:paraId="57D29FE7" w14:textId="77777777" w:rsidTr="004B5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D8A8621" w14:textId="77777777" w:rsidR="003433E3" w:rsidRPr="000173D2" w:rsidRDefault="003433E3" w:rsidP="004B5180">
            <w:pPr>
              <w:pStyle w:val="TableText"/>
            </w:pPr>
            <w:r>
              <w:t>Start an itemized transaction (invoice)</w:t>
            </w:r>
          </w:p>
        </w:tc>
        <w:tc>
          <w:tcPr>
            <w:tcW w:w="6750" w:type="dxa"/>
          </w:tcPr>
          <w:p w14:paraId="06487603" w14:textId="77777777" w:rsidR="003433E3" w:rsidRPr="00DA7647" w:rsidRDefault="00704053" w:rsidP="004B5180">
            <w:pPr>
              <w:pStyle w:val="TableText"/>
              <w:cnfStyle w:val="000000100000" w:firstRow="0" w:lastRow="0" w:firstColumn="0" w:lastColumn="0" w:oddVBand="0" w:evenVBand="0" w:oddHBand="1" w:evenHBand="0" w:firstRowFirstColumn="0" w:firstRowLastColumn="0" w:lastRowFirstColumn="0" w:lastRowLastColumn="0"/>
            </w:pPr>
            <w:r>
              <w:rPr>
                <w:b/>
              </w:rPr>
              <w:t>PayPalHereSampleApp</w:t>
            </w:r>
            <w:r w:rsidR="003433E3" w:rsidRPr="00DA7647">
              <w:rPr>
                <w:b/>
              </w:rPr>
              <w:t>:</w:t>
            </w:r>
            <w:r w:rsidR="003433E3" w:rsidRPr="00DA7647">
              <w:t xml:space="preserve"> </w:t>
            </w:r>
            <w:r w:rsidR="00F03B47" w:rsidRPr="00F03B47">
              <w:rPr>
                <w:rStyle w:val="Code"/>
              </w:rPr>
              <w:t>ItemizedActivity.</w:t>
            </w:r>
            <w:r w:rsidR="001E4118">
              <w:rPr>
                <w:rStyle w:val="Code"/>
              </w:rPr>
              <w:t>initInvoice</w:t>
            </w:r>
            <w:r w:rsidR="00F03B47" w:rsidRPr="00F03B47">
              <w:rPr>
                <w:rStyle w:val="Code"/>
              </w:rPr>
              <w:t>()</w:t>
            </w:r>
          </w:p>
          <w:p w14:paraId="24E3F249" w14:textId="77777777" w:rsidR="003433E3" w:rsidRPr="00DA7647" w:rsidRDefault="00704053" w:rsidP="004B5180">
            <w:pPr>
              <w:pStyle w:val="TableText"/>
              <w:cnfStyle w:val="000000100000" w:firstRow="0" w:lastRow="0" w:firstColumn="0" w:lastColumn="0" w:oddVBand="0" w:evenVBand="0" w:oddHBand="1" w:evenHBand="0" w:firstRowFirstColumn="0" w:firstRowLastColumn="0" w:lastRowFirstColumn="0" w:lastRowLastColumn="0"/>
            </w:pPr>
            <w:r>
              <w:rPr>
                <w:b/>
              </w:rPr>
              <w:t>PayPalEMVSampleApp</w:t>
            </w:r>
            <w:r w:rsidR="003433E3" w:rsidRPr="00DA7647">
              <w:rPr>
                <w:b/>
              </w:rPr>
              <w:t>:</w:t>
            </w:r>
            <w:r w:rsidR="003433E3">
              <w:t xml:space="preserve"> </w:t>
            </w:r>
            <w:r w:rsidR="006076A0" w:rsidRPr="006076A0">
              <w:rPr>
                <w:rStyle w:val="Code"/>
              </w:rPr>
              <w:t>MainActivity.java</w:t>
            </w:r>
          </w:p>
        </w:tc>
      </w:tr>
      <w:tr w:rsidR="003433E3" w14:paraId="61E4E612" w14:textId="77777777" w:rsidTr="004B51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64D4266" w14:textId="77777777" w:rsidR="003433E3" w:rsidRDefault="003433E3" w:rsidP="004B5180">
            <w:pPr>
              <w:pStyle w:val="TableText"/>
              <w:rPr>
                <w:lang w:eastAsia="zh-CN"/>
              </w:rPr>
            </w:pPr>
            <w:r>
              <w:t>Add items to the invoice</w:t>
            </w:r>
          </w:p>
        </w:tc>
        <w:tc>
          <w:tcPr>
            <w:tcW w:w="6750" w:type="dxa"/>
          </w:tcPr>
          <w:p w14:paraId="1CF928F6" w14:textId="77777777" w:rsidR="003433E3" w:rsidRPr="00DA7647" w:rsidRDefault="00704053" w:rsidP="004B5180">
            <w:pPr>
              <w:pStyle w:val="TableText"/>
              <w:cnfStyle w:val="000000010000" w:firstRow="0" w:lastRow="0" w:firstColumn="0" w:lastColumn="0" w:oddVBand="0" w:evenVBand="0" w:oddHBand="0" w:evenHBand="1" w:firstRowFirstColumn="0" w:firstRowLastColumn="0" w:lastRowFirstColumn="0" w:lastRowLastColumn="0"/>
            </w:pPr>
            <w:r>
              <w:rPr>
                <w:b/>
              </w:rPr>
              <w:t>PayPalHereSampleApp</w:t>
            </w:r>
            <w:r w:rsidR="003433E3" w:rsidRPr="00DA7647">
              <w:rPr>
                <w:b/>
              </w:rPr>
              <w:t>:</w:t>
            </w:r>
            <w:r w:rsidR="003433E3" w:rsidRPr="00DA7647">
              <w:t xml:space="preserve"> </w:t>
            </w:r>
            <w:r w:rsidR="00D82B74" w:rsidRPr="00F03B47">
              <w:rPr>
                <w:rStyle w:val="Code"/>
              </w:rPr>
              <w:t>ItemizedActivity.</w:t>
            </w:r>
            <w:r w:rsidR="00D82B74">
              <w:rPr>
                <w:rStyle w:val="Code"/>
              </w:rPr>
              <w:t>addFruit</w:t>
            </w:r>
            <w:r w:rsidR="00D82B74" w:rsidRPr="00F03B47">
              <w:rPr>
                <w:rStyle w:val="Code"/>
              </w:rPr>
              <w:t>()</w:t>
            </w:r>
          </w:p>
          <w:p w14:paraId="1DA51A0B" w14:textId="77777777" w:rsidR="003433E3" w:rsidRPr="00DA7647" w:rsidRDefault="00704053" w:rsidP="004B5180">
            <w:pPr>
              <w:pStyle w:val="TableText"/>
              <w:cnfStyle w:val="000000010000" w:firstRow="0" w:lastRow="0" w:firstColumn="0" w:lastColumn="0" w:oddVBand="0" w:evenVBand="0" w:oddHBand="0" w:evenHBand="1" w:firstRowFirstColumn="0" w:firstRowLastColumn="0" w:lastRowFirstColumn="0" w:lastRowLastColumn="0"/>
            </w:pPr>
            <w:r>
              <w:rPr>
                <w:b/>
              </w:rPr>
              <w:t>PayPalEMVSampleApp</w:t>
            </w:r>
            <w:r w:rsidR="003433E3" w:rsidRPr="00DA7647">
              <w:rPr>
                <w:b/>
              </w:rPr>
              <w:t>:</w:t>
            </w:r>
            <w:r w:rsidR="003433E3">
              <w:t xml:space="preserve"> </w:t>
            </w:r>
          </w:p>
        </w:tc>
      </w:tr>
      <w:tr w:rsidR="003433E3" w14:paraId="4EA6C37A" w14:textId="77777777" w:rsidTr="004B5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55B24B8" w14:textId="77777777" w:rsidR="003433E3" w:rsidRDefault="003433E3" w:rsidP="004B5180">
            <w:pPr>
              <w:pStyle w:val="TableText"/>
              <w:rPr>
                <w:lang w:eastAsia="zh-CN"/>
              </w:rPr>
            </w:pPr>
            <w:r>
              <w:t>Finalize a payment</w:t>
            </w:r>
          </w:p>
        </w:tc>
        <w:tc>
          <w:tcPr>
            <w:tcW w:w="6750" w:type="dxa"/>
          </w:tcPr>
          <w:p w14:paraId="349C7B10" w14:textId="77777777" w:rsidR="003433E3" w:rsidRPr="00DA7647" w:rsidRDefault="00704053" w:rsidP="004B5180">
            <w:pPr>
              <w:pStyle w:val="TableText"/>
              <w:cnfStyle w:val="000000100000" w:firstRow="0" w:lastRow="0" w:firstColumn="0" w:lastColumn="0" w:oddVBand="0" w:evenVBand="0" w:oddHBand="1" w:evenHBand="0" w:firstRowFirstColumn="0" w:firstRowLastColumn="0" w:lastRowFirstColumn="0" w:lastRowLastColumn="0"/>
            </w:pPr>
            <w:r>
              <w:rPr>
                <w:b/>
              </w:rPr>
              <w:t>PayPalHereSampleApp</w:t>
            </w:r>
            <w:r w:rsidR="003433E3" w:rsidRPr="00DA7647">
              <w:rPr>
                <w:b/>
              </w:rPr>
              <w:t>:</w:t>
            </w:r>
            <w:r w:rsidR="003433E3" w:rsidRPr="00DA7647">
              <w:t xml:space="preserve"> </w:t>
            </w:r>
            <w:proofErr w:type="gramStart"/>
            <w:r w:rsidR="00F50A08" w:rsidRPr="00F50A08">
              <w:rPr>
                <w:rStyle w:val="Code"/>
              </w:rPr>
              <w:t>CreditCardPeripheralActivity.finalizePayment(</w:t>
            </w:r>
            <w:proofErr w:type="gramEnd"/>
            <w:r w:rsidR="00F50A08" w:rsidRPr="00F50A08">
              <w:rPr>
                <w:rStyle w:val="Code"/>
              </w:rPr>
              <w:t>)</w:t>
            </w:r>
            <w:r w:rsidR="00F50A08">
              <w:t xml:space="preserve"> (a private method which calls the </w:t>
            </w:r>
            <w:r w:rsidR="00F50A08" w:rsidRPr="00F50A08">
              <w:rPr>
                <w:rStyle w:val="Code"/>
              </w:rPr>
              <w:t>TransactionManager’s finalizePayment</w:t>
            </w:r>
            <w:r w:rsidR="00F50A08">
              <w:t xml:space="preserve"> method)</w:t>
            </w:r>
          </w:p>
          <w:p w14:paraId="7229F4F1" w14:textId="77777777" w:rsidR="003433E3" w:rsidRPr="00DA7647" w:rsidRDefault="00704053" w:rsidP="004B5180">
            <w:pPr>
              <w:pStyle w:val="TableText"/>
              <w:cnfStyle w:val="000000100000" w:firstRow="0" w:lastRow="0" w:firstColumn="0" w:lastColumn="0" w:oddVBand="0" w:evenVBand="0" w:oddHBand="1" w:evenHBand="0" w:firstRowFirstColumn="0" w:firstRowLastColumn="0" w:lastRowFirstColumn="0" w:lastRowLastColumn="0"/>
            </w:pPr>
            <w:r>
              <w:rPr>
                <w:b/>
              </w:rPr>
              <w:t>PayPalEMVSampleApp</w:t>
            </w:r>
            <w:r w:rsidR="003433E3" w:rsidRPr="00DA7647">
              <w:rPr>
                <w:b/>
              </w:rPr>
              <w:t>:</w:t>
            </w:r>
            <w:r w:rsidR="003433E3">
              <w:t xml:space="preserve"> </w:t>
            </w:r>
            <w:r w:rsidR="002A62CC">
              <w:t>n/a</w:t>
            </w:r>
          </w:p>
        </w:tc>
      </w:tr>
      <w:tr w:rsidR="003433E3" w14:paraId="3E1EDDF9" w14:textId="77777777" w:rsidTr="004B51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EA5F7F5" w14:textId="77777777" w:rsidR="003433E3" w:rsidRDefault="003433E3" w:rsidP="004B5180">
            <w:pPr>
              <w:pStyle w:val="TableText"/>
              <w:rPr>
                <w:lang w:eastAsia="zh-CN"/>
              </w:rPr>
            </w:pPr>
            <w:r>
              <w:lastRenderedPageBreak/>
              <w:t>Finalize a payment with a customer signature</w:t>
            </w:r>
          </w:p>
        </w:tc>
        <w:tc>
          <w:tcPr>
            <w:tcW w:w="6750" w:type="dxa"/>
          </w:tcPr>
          <w:p w14:paraId="70266DA2" w14:textId="77777777" w:rsidR="003433E3" w:rsidRPr="00DA7647" w:rsidRDefault="00704053" w:rsidP="004B5180">
            <w:pPr>
              <w:pStyle w:val="TableText"/>
              <w:cnfStyle w:val="000000010000" w:firstRow="0" w:lastRow="0" w:firstColumn="0" w:lastColumn="0" w:oddVBand="0" w:evenVBand="0" w:oddHBand="0" w:evenHBand="1" w:firstRowFirstColumn="0" w:firstRowLastColumn="0" w:lastRowFirstColumn="0" w:lastRowLastColumn="0"/>
            </w:pPr>
            <w:r>
              <w:rPr>
                <w:b/>
              </w:rPr>
              <w:t>PayPalHereSampleApp</w:t>
            </w:r>
            <w:r w:rsidR="003433E3" w:rsidRPr="00DA7647">
              <w:rPr>
                <w:b/>
              </w:rPr>
              <w:t>:</w:t>
            </w:r>
            <w:r w:rsidR="003433E3" w:rsidRPr="00DA7647">
              <w:t xml:space="preserve"> </w:t>
            </w:r>
          </w:p>
          <w:p w14:paraId="0D48D4F8" w14:textId="77777777" w:rsidR="003433E3" w:rsidRPr="00DA7647" w:rsidRDefault="00704053" w:rsidP="004B5180">
            <w:pPr>
              <w:pStyle w:val="TableText"/>
              <w:cnfStyle w:val="000000010000" w:firstRow="0" w:lastRow="0" w:firstColumn="0" w:lastColumn="0" w:oddVBand="0" w:evenVBand="0" w:oddHBand="0" w:evenHBand="1" w:firstRowFirstColumn="0" w:firstRowLastColumn="0" w:lastRowFirstColumn="0" w:lastRowLastColumn="0"/>
            </w:pPr>
            <w:r>
              <w:rPr>
                <w:b/>
              </w:rPr>
              <w:t>PayPalEMVSampleApp</w:t>
            </w:r>
            <w:r w:rsidR="003433E3" w:rsidRPr="00DA7647">
              <w:rPr>
                <w:b/>
              </w:rPr>
              <w:t>:</w:t>
            </w:r>
            <w:r w:rsidR="003433E3">
              <w:t xml:space="preserve"> </w:t>
            </w:r>
          </w:p>
        </w:tc>
      </w:tr>
      <w:tr w:rsidR="003433E3" w14:paraId="3163D32F" w14:textId="77777777" w:rsidTr="004B5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13675EB" w14:textId="77777777" w:rsidR="003433E3" w:rsidRDefault="003433E3" w:rsidP="004B5180">
            <w:pPr>
              <w:pStyle w:val="TableText"/>
              <w:rPr>
                <w:lang w:eastAsia="zh-CN"/>
              </w:rPr>
            </w:pPr>
            <w:r>
              <w:t>Send a receipt</w:t>
            </w:r>
          </w:p>
        </w:tc>
        <w:tc>
          <w:tcPr>
            <w:tcW w:w="6750" w:type="dxa"/>
          </w:tcPr>
          <w:p w14:paraId="615697C1" w14:textId="77777777" w:rsidR="003433E3" w:rsidRPr="00DA7647" w:rsidRDefault="00704053" w:rsidP="004B5180">
            <w:pPr>
              <w:pStyle w:val="TableText"/>
              <w:cnfStyle w:val="000000100000" w:firstRow="0" w:lastRow="0" w:firstColumn="0" w:lastColumn="0" w:oddVBand="0" w:evenVBand="0" w:oddHBand="1" w:evenHBand="0" w:firstRowFirstColumn="0" w:firstRowLastColumn="0" w:lastRowFirstColumn="0" w:lastRowLastColumn="0"/>
            </w:pPr>
            <w:r>
              <w:rPr>
                <w:b/>
              </w:rPr>
              <w:t>PayPalHereSampleApp</w:t>
            </w:r>
            <w:r w:rsidR="003433E3" w:rsidRPr="00DA7647">
              <w:rPr>
                <w:b/>
              </w:rPr>
              <w:t>:</w:t>
            </w:r>
            <w:r w:rsidR="003433E3" w:rsidRPr="00DA7647">
              <w:t xml:space="preserve"> </w:t>
            </w:r>
            <w:r w:rsidR="00E0286F" w:rsidRPr="00F50A08">
              <w:rPr>
                <w:rStyle w:val="Code"/>
              </w:rPr>
              <w:t>CreditCardPeripheralActivity.</w:t>
            </w:r>
            <w:r w:rsidR="00E0286F">
              <w:rPr>
                <w:rStyle w:val="Code"/>
              </w:rPr>
              <w:t>java</w:t>
            </w:r>
          </w:p>
          <w:p w14:paraId="5208A9B8" w14:textId="77777777" w:rsidR="003433E3" w:rsidRPr="00DA7647" w:rsidRDefault="00704053" w:rsidP="004B5180">
            <w:pPr>
              <w:pStyle w:val="TableText"/>
              <w:cnfStyle w:val="000000100000" w:firstRow="0" w:lastRow="0" w:firstColumn="0" w:lastColumn="0" w:oddVBand="0" w:evenVBand="0" w:oddHBand="1" w:evenHBand="0" w:firstRowFirstColumn="0" w:firstRowLastColumn="0" w:lastRowFirstColumn="0" w:lastRowLastColumn="0"/>
            </w:pPr>
            <w:r>
              <w:rPr>
                <w:b/>
              </w:rPr>
              <w:t>PayPalEMVSampleApp</w:t>
            </w:r>
            <w:r w:rsidR="003433E3" w:rsidRPr="00DA7647">
              <w:rPr>
                <w:b/>
              </w:rPr>
              <w:t>:</w:t>
            </w:r>
            <w:r w:rsidR="003433E3">
              <w:t xml:space="preserve"> </w:t>
            </w:r>
            <w:r w:rsidR="002A62CC">
              <w:t>n/a</w:t>
            </w:r>
          </w:p>
        </w:tc>
      </w:tr>
    </w:tbl>
    <w:p w14:paraId="5DA975A8" w14:textId="77777777" w:rsidR="003433E3" w:rsidRDefault="003433E3" w:rsidP="003433E3">
      <w:pPr>
        <w:pStyle w:val="Heading3"/>
      </w:pPr>
      <w:bookmarkStart w:id="282" w:name="_Toc404251203"/>
      <w:bookmarkStart w:id="283" w:name="_Toc404599606"/>
      <w:bookmarkStart w:id="284" w:name="_Toc404599950"/>
      <w:bookmarkStart w:id="285" w:name="_Toc407179897"/>
      <w:r>
        <w:t>Variations on the basic workflow</w:t>
      </w:r>
      <w:bookmarkEnd w:id="282"/>
      <w:bookmarkEnd w:id="283"/>
      <w:bookmarkEnd w:id="284"/>
      <w:bookmarkEnd w:id="285"/>
    </w:p>
    <w:tbl>
      <w:tblPr>
        <w:tblStyle w:val="PayPalTable1"/>
        <w:tblW w:w="9450" w:type="dxa"/>
        <w:tblLook w:val="04A0" w:firstRow="1" w:lastRow="0" w:firstColumn="1" w:lastColumn="0" w:noHBand="0" w:noVBand="1"/>
      </w:tblPr>
      <w:tblGrid>
        <w:gridCol w:w="2642"/>
        <w:gridCol w:w="6808"/>
      </w:tblGrid>
      <w:tr w:rsidR="003433E3" w14:paraId="1620BAF4" w14:textId="77777777" w:rsidTr="004B5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4913A817" w14:textId="77777777" w:rsidR="003433E3" w:rsidRDefault="003433E3" w:rsidP="004B5180">
            <w:pPr>
              <w:pStyle w:val="TableHeading"/>
              <w:rPr>
                <w:lang w:eastAsia="zh-CN"/>
              </w:rPr>
            </w:pPr>
            <w:r>
              <w:rPr>
                <w:lang w:eastAsia="zh-CN"/>
              </w:rPr>
              <w:t>Workflow step</w:t>
            </w:r>
          </w:p>
        </w:tc>
        <w:tc>
          <w:tcPr>
            <w:tcW w:w="6808" w:type="dxa"/>
          </w:tcPr>
          <w:p w14:paraId="12245014" w14:textId="77777777" w:rsidR="003433E3" w:rsidRDefault="003433E3" w:rsidP="004B5180">
            <w:pPr>
              <w:pStyle w:val="TableHeading"/>
              <w:cnfStyle w:val="100000000000" w:firstRow="1" w:lastRow="0" w:firstColumn="0" w:lastColumn="0" w:oddVBand="0" w:evenVBand="0" w:oddHBand="0" w:evenHBand="0" w:firstRowFirstColumn="0" w:firstRowLastColumn="0" w:lastRowFirstColumn="0" w:lastRowLastColumn="0"/>
              <w:rPr>
                <w:lang w:eastAsia="zh-CN"/>
              </w:rPr>
            </w:pPr>
            <w:r>
              <w:rPr>
                <w:lang w:eastAsia="zh-CN"/>
              </w:rPr>
              <w:t>Sample app code</w:t>
            </w:r>
          </w:p>
        </w:tc>
      </w:tr>
      <w:tr w:rsidR="003433E3" w14:paraId="34D64AF1" w14:textId="77777777" w:rsidTr="004B5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00B0D226" w14:textId="77777777" w:rsidR="003433E3" w:rsidRPr="000173D2" w:rsidRDefault="003433E3" w:rsidP="00DC3695">
            <w:pPr>
              <w:pStyle w:val="TableText"/>
            </w:pPr>
            <w:r>
              <w:t xml:space="preserve">A </w:t>
            </w:r>
            <w:r w:rsidR="00DC3695">
              <w:t>fixed-amoun</w:t>
            </w:r>
            <w:r>
              <w:t>t</w:t>
            </w:r>
          </w:p>
        </w:tc>
        <w:tc>
          <w:tcPr>
            <w:tcW w:w="6808" w:type="dxa"/>
          </w:tcPr>
          <w:p w14:paraId="1A7AB56D" w14:textId="77777777" w:rsidR="003433E3" w:rsidRPr="00DA7647" w:rsidRDefault="00704053" w:rsidP="00E12A24">
            <w:pPr>
              <w:pStyle w:val="CodeBox"/>
              <w:pBdr>
                <w:bottom w:val="none" w:sz="0" w:space="0" w:color="auto"/>
              </w:pBdr>
              <w:cnfStyle w:val="000000100000" w:firstRow="0" w:lastRow="0" w:firstColumn="0" w:lastColumn="0" w:oddVBand="0" w:evenVBand="0" w:oddHBand="1" w:evenHBand="0" w:firstRowFirstColumn="0" w:firstRowLastColumn="0" w:lastRowFirstColumn="0" w:lastRowLastColumn="0"/>
            </w:pPr>
            <w:r>
              <w:rPr>
                <w:b/>
              </w:rPr>
              <w:t>PayPalHereSampleApp</w:t>
            </w:r>
            <w:r w:rsidR="003433E3" w:rsidRPr="00DA7647">
              <w:rPr>
                <w:b/>
              </w:rPr>
              <w:t>:</w:t>
            </w:r>
            <w:r w:rsidR="003433E3" w:rsidRPr="00DA7647">
              <w:t xml:space="preserve"> </w:t>
            </w:r>
            <w:r w:rsidR="00DC3695">
              <w:t>O</w:t>
            </w:r>
            <w:r w:rsidR="00DC3695" w:rsidRPr="00DC3695">
              <w:t>nClickListener.onclick()</w:t>
            </w:r>
            <w:r w:rsidR="00DC3695">
              <w:t xml:space="preserve"> in FixedPriceActivi</w:t>
            </w:r>
            <w:r w:rsidR="00B1102D">
              <w:t>ty.java</w:t>
            </w:r>
          </w:p>
          <w:p w14:paraId="708EE439" w14:textId="77777777" w:rsidR="003433E3" w:rsidRPr="00DA7647" w:rsidRDefault="00704053" w:rsidP="004B5180">
            <w:pPr>
              <w:pStyle w:val="TableText"/>
              <w:cnfStyle w:val="000000100000" w:firstRow="0" w:lastRow="0" w:firstColumn="0" w:lastColumn="0" w:oddVBand="0" w:evenVBand="0" w:oddHBand="1" w:evenHBand="0" w:firstRowFirstColumn="0" w:firstRowLastColumn="0" w:lastRowFirstColumn="0" w:lastRowLastColumn="0"/>
            </w:pPr>
            <w:r>
              <w:rPr>
                <w:b/>
              </w:rPr>
              <w:t>PayPalEMVSampleApp</w:t>
            </w:r>
            <w:r w:rsidR="003433E3" w:rsidRPr="00DA7647">
              <w:rPr>
                <w:b/>
              </w:rPr>
              <w:t>:</w:t>
            </w:r>
            <w:r w:rsidR="003433E3">
              <w:t xml:space="preserve"> </w:t>
            </w:r>
          </w:p>
        </w:tc>
      </w:tr>
      <w:tr w:rsidR="003433E3" w14:paraId="0BA9CE64" w14:textId="77777777" w:rsidTr="004B51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1C05D4E6" w14:textId="77777777" w:rsidR="003433E3" w:rsidRDefault="003433E3" w:rsidP="004B5180">
            <w:pPr>
              <w:pStyle w:val="TableText"/>
              <w:rPr>
                <w:lang w:eastAsia="zh-CN"/>
              </w:rPr>
            </w:pPr>
            <w:r>
              <w:t>A card not present transaction</w:t>
            </w:r>
          </w:p>
        </w:tc>
        <w:tc>
          <w:tcPr>
            <w:tcW w:w="6808" w:type="dxa"/>
          </w:tcPr>
          <w:p w14:paraId="26C52AC3" w14:textId="77777777" w:rsidR="003433E3" w:rsidRPr="00DA7647" w:rsidRDefault="00704053" w:rsidP="004B5180">
            <w:pPr>
              <w:pStyle w:val="TableText"/>
              <w:cnfStyle w:val="000000010000" w:firstRow="0" w:lastRow="0" w:firstColumn="0" w:lastColumn="0" w:oddVBand="0" w:evenVBand="0" w:oddHBand="0" w:evenHBand="1" w:firstRowFirstColumn="0" w:firstRowLastColumn="0" w:lastRowFirstColumn="0" w:lastRowLastColumn="0"/>
            </w:pPr>
            <w:r>
              <w:rPr>
                <w:b/>
              </w:rPr>
              <w:t>PayPalHereSampleApp</w:t>
            </w:r>
            <w:r w:rsidR="003433E3" w:rsidRPr="00DA7647">
              <w:rPr>
                <w:b/>
              </w:rPr>
              <w:t>:</w:t>
            </w:r>
            <w:r w:rsidR="003433E3" w:rsidRPr="00DA7647">
              <w:t xml:space="preserve"> </w:t>
            </w:r>
            <w:r w:rsidR="00B1102D" w:rsidRPr="00B1102D">
              <w:rPr>
                <w:rStyle w:val="Code"/>
              </w:rPr>
              <w:t>CreditCardManualActivity.takePayment()</w:t>
            </w:r>
          </w:p>
          <w:p w14:paraId="75063EF2" w14:textId="77777777" w:rsidR="003433E3" w:rsidRPr="00DA7647" w:rsidRDefault="00704053" w:rsidP="004B5180">
            <w:pPr>
              <w:pStyle w:val="TableText"/>
              <w:cnfStyle w:val="000000010000" w:firstRow="0" w:lastRow="0" w:firstColumn="0" w:lastColumn="0" w:oddVBand="0" w:evenVBand="0" w:oddHBand="0" w:evenHBand="1" w:firstRowFirstColumn="0" w:firstRowLastColumn="0" w:lastRowFirstColumn="0" w:lastRowLastColumn="0"/>
            </w:pPr>
            <w:r>
              <w:rPr>
                <w:b/>
              </w:rPr>
              <w:t>PayPalEMVSampleApp</w:t>
            </w:r>
            <w:r w:rsidR="003433E3" w:rsidRPr="00DA7647">
              <w:rPr>
                <w:b/>
              </w:rPr>
              <w:t>:</w:t>
            </w:r>
            <w:r w:rsidR="00B1102D" w:rsidRPr="00B1102D">
              <w:t xml:space="preserve"> n/a</w:t>
            </w:r>
            <w:r w:rsidR="003433E3">
              <w:t xml:space="preserve"> </w:t>
            </w:r>
          </w:p>
        </w:tc>
      </w:tr>
      <w:tr w:rsidR="003433E3" w14:paraId="12D4573A" w14:textId="77777777" w:rsidTr="004B5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0C5F8B34" w14:textId="77777777" w:rsidR="003433E3" w:rsidRDefault="003433E3" w:rsidP="004B5180">
            <w:pPr>
              <w:pStyle w:val="TableText"/>
              <w:rPr>
                <w:lang w:eastAsia="zh-CN"/>
              </w:rPr>
            </w:pPr>
            <w:r>
              <w:t>A check-in transaction</w:t>
            </w:r>
          </w:p>
        </w:tc>
        <w:tc>
          <w:tcPr>
            <w:tcW w:w="6808" w:type="dxa"/>
          </w:tcPr>
          <w:p w14:paraId="486BF832" w14:textId="77777777" w:rsidR="003433E3" w:rsidRPr="00E12A24" w:rsidRDefault="00704053" w:rsidP="004B5180">
            <w:pPr>
              <w:pStyle w:val="TableText"/>
              <w:cnfStyle w:val="000000100000" w:firstRow="0" w:lastRow="0" w:firstColumn="0" w:lastColumn="0" w:oddVBand="0" w:evenVBand="0" w:oddHBand="1" w:evenHBand="0" w:firstRowFirstColumn="0" w:firstRowLastColumn="0" w:lastRowFirstColumn="0" w:lastRowLastColumn="0"/>
            </w:pPr>
            <w:r>
              <w:rPr>
                <w:b/>
              </w:rPr>
              <w:t>PayPalHereSampleApp</w:t>
            </w:r>
            <w:r w:rsidR="003433E3" w:rsidRPr="00DA7647">
              <w:rPr>
                <w:b/>
              </w:rPr>
              <w:t>:</w:t>
            </w:r>
            <w:r w:rsidR="003433E3" w:rsidRPr="00DA7647">
              <w:t xml:space="preserve"> </w:t>
            </w:r>
            <w:r w:rsidR="00E12A24">
              <w:t xml:space="preserve">Get list of checked-in customers: </w:t>
            </w:r>
            <w:r w:rsidR="00E12A24" w:rsidRPr="00E12A24">
              <w:rPr>
                <w:rStyle w:val="Code"/>
              </w:rPr>
              <w:t xml:space="preserve">PayPalMerchantCheckinActivity. </w:t>
            </w:r>
            <w:proofErr w:type="gramStart"/>
            <w:r w:rsidR="00E12A24" w:rsidRPr="00E12A24">
              <w:rPr>
                <w:rStyle w:val="Code"/>
              </w:rPr>
              <w:t>getCheckedInClientList</w:t>
            </w:r>
            <w:proofErr w:type="gramEnd"/>
            <w:r w:rsidR="00E12A24" w:rsidRPr="00E12A24">
              <w:rPr>
                <w:rStyle w:val="Code"/>
              </w:rPr>
              <w:t>()</w:t>
            </w:r>
            <w:r w:rsidR="00E12A24">
              <w:t xml:space="preserve">; display list: </w:t>
            </w:r>
            <w:r w:rsidR="00E12A24" w:rsidRPr="00E12A24">
              <w:rPr>
                <w:rStyle w:val="Code"/>
              </w:rPr>
              <w:t>PayPalMerchantCheckinActivity. displayClientList()</w:t>
            </w:r>
            <w:r w:rsidR="00E12A24">
              <w:rPr>
                <w:rStyle w:val="Code"/>
              </w:rPr>
              <w:t xml:space="preserve">; take payment: </w:t>
            </w:r>
            <w:r w:rsidR="00E12A24" w:rsidRPr="00E12A24">
              <w:rPr>
                <w:rStyle w:val="Code"/>
              </w:rPr>
              <w:t>PayPalMerchantCheckinActivity.takePaymentWithCheckedInClient()</w:t>
            </w:r>
          </w:p>
          <w:p w14:paraId="711D79BE" w14:textId="77777777" w:rsidR="003433E3" w:rsidRPr="00E12A24" w:rsidRDefault="00704053" w:rsidP="004B5180">
            <w:pPr>
              <w:pStyle w:val="TableText"/>
              <w:cnfStyle w:val="000000100000" w:firstRow="0" w:lastRow="0" w:firstColumn="0" w:lastColumn="0" w:oddVBand="0" w:evenVBand="0" w:oddHBand="1" w:evenHBand="0" w:firstRowFirstColumn="0" w:firstRowLastColumn="0" w:lastRowFirstColumn="0" w:lastRowLastColumn="0"/>
            </w:pPr>
            <w:r>
              <w:rPr>
                <w:b/>
              </w:rPr>
              <w:t>PayPalEMVSampleApp</w:t>
            </w:r>
            <w:r w:rsidR="003433E3" w:rsidRPr="00DA7647">
              <w:rPr>
                <w:b/>
              </w:rPr>
              <w:t>:</w:t>
            </w:r>
            <w:r w:rsidR="00E12A24">
              <w:t xml:space="preserve"> n/a</w:t>
            </w:r>
          </w:p>
        </w:tc>
      </w:tr>
      <w:tr w:rsidR="003433E3" w14:paraId="597F1B82" w14:textId="77777777" w:rsidTr="004B51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77230071" w14:textId="77777777" w:rsidR="003433E3" w:rsidRDefault="003433E3" w:rsidP="004B5180">
            <w:pPr>
              <w:pStyle w:val="TableText"/>
            </w:pPr>
            <w:r>
              <w:t>Authorization and capture</w:t>
            </w:r>
          </w:p>
        </w:tc>
        <w:tc>
          <w:tcPr>
            <w:tcW w:w="6808" w:type="dxa"/>
          </w:tcPr>
          <w:p w14:paraId="14D4EDFB" w14:textId="77777777" w:rsidR="003433E3" w:rsidRPr="00DA7647" w:rsidRDefault="00704053" w:rsidP="004B5180">
            <w:pPr>
              <w:pStyle w:val="TableText"/>
              <w:cnfStyle w:val="000000010000" w:firstRow="0" w:lastRow="0" w:firstColumn="0" w:lastColumn="0" w:oddVBand="0" w:evenVBand="0" w:oddHBand="0" w:evenHBand="1" w:firstRowFirstColumn="0" w:firstRowLastColumn="0" w:lastRowFirstColumn="0" w:lastRowLastColumn="0"/>
            </w:pPr>
            <w:r>
              <w:rPr>
                <w:b/>
              </w:rPr>
              <w:t>PayPalHereSampleApp</w:t>
            </w:r>
            <w:r w:rsidR="003433E3" w:rsidRPr="00DA7647">
              <w:rPr>
                <w:b/>
              </w:rPr>
              <w:t>:</w:t>
            </w:r>
            <w:r w:rsidR="003433E3" w:rsidRPr="00DA7647">
              <w:t xml:space="preserve"> </w:t>
            </w:r>
          </w:p>
          <w:p w14:paraId="47BA84A2" w14:textId="77777777" w:rsidR="003433E3" w:rsidRPr="00DA7647" w:rsidRDefault="00704053" w:rsidP="004B5180">
            <w:pPr>
              <w:pStyle w:val="TableText"/>
              <w:cnfStyle w:val="000000010000" w:firstRow="0" w:lastRow="0" w:firstColumn="0" w:lastColumn="0" w:oddVBand="0" w:evenVBand="0" w:oddHBand="0" w:evenHBand="1" w:firstRowFirstColumn="0" w:firstRowLastColumn="0" w:lastRowFirstColumn="0" w:lastRowLastColumn="0"/>
            </w:pPr>
            <w:r>
              <w:rPr>
                <w:b/>
              </w:rPr>
              <w:t>PayPalEMVSampleApp</w:t>
            </w:r>
            <w:r w:rsidR="003433E3" w:rsidRPr="00DA7647">
              <w:rPr>
                <w:b/>
              </w:rPr>
              <w:t>:</w:t>
            </w:r>
            <w:r w:rsidR="003433E3">
              <w:t xml:space="preserve"> </w:t>
            </w:r>
          </w:p>
        </w:tc>
      </w:tr>
    </w:tbl>
    <w:p w14:paraId="7C4F3033" w14:textId="77777777" w:rsidR="007B6F6F" w:rsidRDefault="007B6F6F" w:rsidP="00F03FCB">
      <w:pPr>
        <w:pStyle w:val="Heading3"/>
      </w:pPr>
      <w:bookmarkStart w:id="286" w:name="_Toc404599607"/>
      <w:bookmarkStart w:id="287" w:name="_Toc404599951"/>
      <w:bookmarkStart w:id="288" w:name="_Toc407179898"/>
      <w:r>
        <w:t>Additional capabilities</w:t>
      </w:r>
      <w:bookmarkEnd w:id="286"/>
      <w:bookmarkEnd w:id="287"/>
      <w:bookmarkEnd w:id="288"/>
    </w:p>
    <w:tbl>
      <w:tblPr>
        <w:tblStyle w:val="PayPalTable1"/>
        <w:tblW w:w="9450" w:type="dxa"/>
        <w:tblLook w:val="04A0" w:firstRow="1" w:lastRow="0" w:firstColumn="1" w:lastColumn="0" w:noHBand="0" w:noVBand="1"/>
      </w:tblPr>
      <w:tblGrid>
        <w:gridCol w:w="2642"/>
        <w:gridCol w:w="6808"/>
      </w:tblGrid>
      <w:tr w:rsidR="007B6F6F" w14:paraId="3433F8C8" w14:textId="77777777" w:rsidTr="002F1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04F91CE7" w14:textId="77777777" w:rsidR="007B6F6F" w:rsidRDefault="007B6F6F" w:rsidP="002F1C56">
            <w:pPr>
              <w:pStyle w:val="TableHeading"/>
              <w:rPr>
                <w:lang w:eastAsia="zh-CN"/>
              </w:rPr>
            </w:pPr>
            <w:r>
              <w:rPr>
                <w:lang w:eastAsia="zh-CN"/>
              </w:rPr>
              <w:t>Workflow step</w:t>
            </w:r>
          </w:p>
        </w:tc>
        <w:tc>
          <w:tcPr>
            <w:tcW w:w="6808" w:type="dxa"/>
          </w:tcPr>
          <w:p w14:paraId="63D66D82" w14:textId="77777777" w:rsidR="007B6F6F" w:rsidRDefault="007B6F6F" w:rsidP="002F1C56">
            <w:pPr>
              <w:pStyle w:val="TableHeading"/>
              <w:cnfStyle w:val="100000000000" w:firstRow="1" w:lastRow="0" w:firstColumn="0" w:lastColumn="0" w:oddVBand="0" w:evenVBand="0" w:oddHBand="0" w:evenHBand="0" w:firstRowFirstColumn="0" w:firstRowLastColumn="0" w:lastRowFirstColumn="0" w:lastRowLastColumn="0"/>
              <w:rPr>
                <w:lang w:eastAsia="zh-CN"/>
              </w:rPr>
            </w:pPr>
            <w:r>
              <w:rPr>
                <w:lang w:eastAsia="zh-CN"/>
              </w:rPr>
              <w:t>Sample app code</w:t>
            </w:r>
          </w:p>
        </w:tc>
      </w:tr>
      <w:tr w:rsidR="007B6F6F" w:rsidRPr="00DA7647" w14:paraId="39FACF58" w14:textId="77777777" w:rsidTr="002F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48DBE15B" w14:textId="77777777" w:rsidR="007B6F6F" w:rsidRPr="000173D2" w:rsidRDefault="007B6F6F" w:rsidP="002F1C56">
            <w:pPr>
              <w:pStyle w:val="TableText"/>
            </w:pPr>
            <w:r>
              <w:t>Refund a payment</w:t>
            </w:r>
          </w:p>
        </w:tc>
        <w:tc>
          <w:tcPr>
            <w:tcW w:w="6808" w:type="dxa"/>
          </w:tcPr>
          <w:p w14:paraId="36612B96" w14:textId="77777777" w:rsidR="007B6F6F" w:rsidRPr="00DA7647" w:rsidRDefault="007B6F6F" w:rsidP="002F1C56">
            <w:pPr>
              <w:pStyle w:val="CodeBox"/>
              <w:pBdr>
                <w:bottom w:val="none" w:sz="0" w:space="0" w:color="auto"/>
              </w:pBdr>
              <w:cnfStyle w:val="000000100000" w:firstRow="0" w:lastRow="0" w:firstColumn="0" w:lastColumn="0" w:oddVBand="0" w:evenVBand="0" w:oddHBand="1" w:evenHBand="0" w:firstRowFirstColumn="0" w:firstRowLastColumn="0" w:lastRowFirstColumn="0" w:lastRowLastColumn="0"/>
            </w:pPr>
            <w:r>
              <w:rPr>
                <w:b/>
              </w:rPr>
              <w:t>PayPalHereSampleApp</w:t>
            </w:r>
            <w:r w:rsidRPr="00DA7647">
              <w:rPr>
                <w:b/>
              </w:rPr>
              <w:t>:</w:t>
            </w:r>
            <w:r w:rsidRPr="00DA7647">
              <w:t xml:space="preserve"> </w:t>
            </w:r>
            <w:r w:rsidRPr="00341660">
              <w:rPr>
                <w:rStyle w:val="Code"/>
              </w:rPr>
              <w:t>CreditCardPeripheralActivity</w:t>
            </w:r>
            <w:r w:rsidRPr="00DC3695">
              <w:t>.</w:t>
            </w:r>
            <w:r w:rsidR="002B771A">
              <w:t>doRefund</w:t>
            </w:r>
            <w:r w:rsidRPr="00DC3695">
              <w:t>()</w:t>
            </w:r>
          </w:p>
          <w:p w14:paraId="48D1F6ED" w14:textId="77777777" w:rsidR="007B6F6F" w:rsidRPr="00DA7647" w:rsidRDefault="007B6F6F" w:rsidP="002F1C56">
            <w:pPr>
              <w:pStyle w:val="TableText"/>
              <w:cnfStyle w:val="000000100000" w:firstRow="0" w:lastRow="0" w:firstColumn="0" w:lastColumn="0" w:oddVBand="0" w:evenVBand="0" w:oddHBand="1" w:evenHBand="0" w:firstRowFirstColumn="0" w:firstRowLastColumn="0" w:lastRowFirstColumn="0" w:lastRowLastColumn="0"/>
            </w:pPr>
            <w:r>
              <w:rPr>
                <w:b/>
              </w:rPr>
              <w:t>PayPalEMVSampleApp</w:t>
            </w:r>
            <w:r w:rsidRPr="00DA7647">
              <w:rPr>
                <w:b/>
              </w:rPr>
              <w:t>:</w:t>
            </w:r>
            <w:r>
              <w:t xml:space="preserve"> </w:t>
            </w:r>
            <w:r w:rsidR="002B771A">
              <w:rPr>
                <w:rStyle w:val="Code"/>
              </w:rPr>
              <w:t>Sales</w:t>
            </w:r>
            <w:r w:rsidR="002B771A" w:rsidRPr="00341660">
              <w:rPr>
                <w:rStyle w:val="Code"/>
              </w:rPr>
              <w:t>Activity</w:t>
            </w:r>
            <w:r w:rsidR="002B771A">
              <w:rPr>
                <w:rStyle w:val="Code"/>
              </w:rPr>
              <w:t>.performRefund()</w:t>
            </w:r>
          </w:p>
        </w:tc>
      </w:tr>
    </w:tbl>
    <w:p w14:paraId="65F1365D" w14:textId="77777777" w:rsidR="00025CFF" w:rsidRDefault="00025CFF" w:rsidP="00F03FCB">
      <w:pPr>
        <w:pStyle w:val="Heading3"/>
      </w:pPr>
      <w:bookmarkStart w:id="289" w:name="_Toc404599608"/>
      <w:bookmarkStart w:id="290" w:name="_Toc404599952"/>
      <w:bookmarkStart w:id="291" w:name="_Toc407179899"/>
      <w:r>
        <w:t xml:space="preserve">Notes on </w:t>
      </w:r>
      <w:r w:rsidR="004C6E2B">
        <w:t>the sample apps</w:t>
      </w:r>
      <w:bookmarkEnd w:id="289"/>
      <w:bookmarkEnd w:id="290"/>
      <w:bookmarkEnd w:id="291"/>
    </w:p>
    <w:p w14:paraId="71BF6DFE" w14:textId="77777777" w:rsidR="00E958C9" w:rsidRPr="00E958C9" w:rsidRDefault="00E958C9" w:rsidP="00E958C9">
      <w:pPr>
        <w:pStyle w:val="Heading4"/>
      </w:pPr>
      <w:bookmarkStart w:id="292" w:name="_Toc404599953"/>
      <w:r>
        <w:t>Authentication</w:t>
      </w:r>
      <w:bookmarkEnd w:id="292"/>
    </w:p>
    <w:p w14:paraId="57EB8BCE" w14:textId="2465F9F8" w:rsidR="00025CFF" w:rsidRDefault="00025CFF" w:rsidP="00025CFF">
      <w:pPr>
        <w:rPr>
          <w:rFonts w:eastAsia="Times New Roman"/>
        </w:rPr>
      </w:pPr>
      <w:r>
        <w:rPr>
          <w:rFonts w:eastAsia="Times New Roman"/>
        </w:rPr>
        <w:t xml:space="preserve">The </w:t>
      </w:r>
      <w:r w:rsidR="00EB3281">
        <w:t>mid-tier</w:t>
      </w:r>
      <w:r>
        <w:rPr>
          <w:rFonts w:eastAsia="Times New Roman"/>
        </w:rPr>
        <w:t xml:space="preserve"> server provides the ticket ID and merchant information (username, business name, address, etc.) to the sample app.</w:t>
      </w:r>
    </w:p>
    <w:p w14:paraId="025F3249" w14:textId="77777777" w:rsidR="00025CFF" w:rsidRDefault="00025CFF" w:rsidP="00025CFF">
      <w:pPr>
        <w:rPr>
          <w:rFonts w:eastAsia="Times New Roman"/>
        </w:rPr>
      </w:pPr>
      <w:r>
        <w:rPr>
          <w:rFonts w:eastAsia="Times New Roman"/>
        </w:rPr>
        <w:t xml:space="preserve">After the sample app has retrieved the access token, the app creates a </w:t>
      </w:r>
      <w:r w:rsidRPr="00F8220B">
        <w:rPr>
          <w:rStyle w:val="Code"/>
        </w:rPr>
        <w:t>Credentials</w:t>
      </w:r>
      <w:r w:rsidRPr="00F8220B">
        <w:t xml:space="preserve"> </w:t>
      </w:r>
      <w:r>
        <w:rPr>
          <w:rFonts w:eastAsia="Times New Roman"/>
        </w:rPr>
        <w:t xml:space="preserve">object and sends it to a </w:t>
      </w:r>
      <w:r w:rsidRPr="00F8220B">
        <w:rPr>
          <w:rStyle w:val="Code"/>
        </w:rPr>
        <w:t>PayPalHereSDK</w:t>
      </w:r>
      <w:r>
        <w:rPr>
          <w:rFonts w:eastAsia="Times New Roman"/>
        </w:rPr>
        <w:t xml:space="preserve"> object. This prepares your app’s </w:t>
      </w:r>
      <w:r w:rsidRPr="00F8220B">
        <w:rPr>
          <w:rStyle w:val="Code"/>
        </w:rPr>
        <w:t>MerchantManager</w:t>
      </w:r>
      <w:r>
        <w:rPr>
          <w:rFonts w:eastAsia="Times New Roman"/>
        </w:rPr>
        <w:t xml:space="preserve"> object </w:t>
      </w:r>
      <w:r>
        <w:rPr>
          <w:rFonts w:eastAsia="Times New Roman"/>
        </w:rPr>
        <w:lastRenderedPageBreak/>
        <w:t xml:space="preserve">to accept payments. See the </w:t>
      </w:r>
      <w:proofErr w:type="gramStart"/>
      <w:r w:rsidRPr="005569CE">
        <w:rPr>
          <w:rStyle w:val="Code"/>
        </w:rPr>
        <w:t>OAuthLoginActivity.</w:t>
      </w:r>
      <w:r w:rsidRPr="00F8220B">
        <w:rPr>
          <w:rStyle w:val="Code"/>
        </w:rPr>
        <w:t>setMerchantAndCheckIn</w:t>
      </w:r>
      <w:r>
        <w:rPr>
          <w:rStyle w:val="Code"/>
        </w:rPr>
        <w:t>(</w:t>
      </w:r>
      <w:proofErr w:type="gramEnd"/>
      <w:r>
        <w:rPr>
          <w:rStyle w:val="Code"/>
        </w:rPr>
        <w:t>)</w:t>
      </w:r>
      <w:r>
        <w:rPr>
          <w:rFonts w:eastAsia="Times New Roman"/>
        </w:rPr>
        <w:t xml:space="preserve"> method in the sample app’s </w:t>
      </w:r>
      <w:r w:rsidRPr="00341660">
        <w:rPr>
          <w:rStyle w:val="Code"/>
        </w:rPr>
        <w:t>OAuthLoginActivity.java</w:t>
      </w:r>
      <w:r>
        <w:rPr>
          <w:rFonts w:eastAsia="Times New Roman"/>
        </w:rPr>
        <w:t xml:space="preserve"> file.</w:t>
      </w:r>
    </w:p>
    <w:p w14:paraId="1918C2D5" w14:textId="77777777" w:rsidR="00E958C9" w:rsidRDefault="00E958C9" w:rsidP="00E958C9">
      <w:pPr>
        <w:pStyle w:val="Heading4"/>
      </w:pPr>
      <w:bookmarkStart w:id="293" w:name="_Toc404599954"/>
      <w:r>
        <w:t>Merchant location</w:t>
      </w:r>
      <w:bookmarkEnd w:id="293"/>
    </w:p>
    <w:p w14:paraId="65F73494" w14:textId="77777777" w:rsidR="00E958C9" w:rsidRDefault="00E958C9" w:rsidP="00E958C9">
      <w:r>
        <w:t>The sample app sets the merchant's location automatically when the merchant logs in. Although your app can separately provide an option to "check in" a merchant, the sample app checks in the merchant right after the merchant successfully logs in.</w:t>
      </w:r>
    </w:p>
    <w:p w14:paraId="57A90262" w14:textId="77777777" w:rsidR="00241371" w:rsidRDefault="00241371" w:rsidP="00241371">
      <w:pPr>
        <w:pStyle w:val="Heading4"/>
      </w:pPr>
      <w:bookmarkStart w:id="294" w:name="_The_setup_process"/>
      <w:bookmarkStart w:id="295" w:name="_Toc404599955"/>
      <w:bookmarkEnd w:id="294"/>
      <w:r>
        <w:t>The setup process</w:t>
      </w:r>
      <w:bookmarkEnd w:id="295"/>
    </w:p>
    <w:p w14:paraId="704DFF96" w14:textId="5AD0133D" w:rsidR="00847F10" w:rsidRDefault="00847F10" w:rsidP="005D07CC">
      <w:r>
        <w:t>The sample apps work with a testing server, which is an instance of the s</w:t>
      </w:r>
      <w:r w:rsidR="00EA6BDE">
        <w:t>ample server hosted by PayPal. Thus y</w:t>
      </w:r>
      <w:r>
        <w:t>ou need not set up and run the sample server to run the sample apps.</w:t>
      </w:r>
    </w:p>
    <w:p w14:paraId="09CD43AB" w14:textId="33659D20" w:rsidR="005D07CC" w:rsidRDefault="00241371" w:rsidP="005D07CC">
      <w:pPr>
        <w:rPr>
          <w:rFonts w:eastAsia="Times New Roman"/>
        </w:rPr>
      </w:pPr>
      <w:r>
        <w:t xml:space="preserve">The first time you run </w:t>
      </w:r>
      <w:r w:rsidR="00847F10">
        <w:t xml:space="preserve">a </w:t>
      </w:r>
      <w:r>
        <w:t xml:space="preserve">sample app it prompts you to log in to the </w:t>
      </w:r>
      <w:r w:rsidR="00847F10">
        <w:t xml:space="preserve">testing </w:t>
      </w:r>
      <w:r>
        <w:t xml:space="preserve">server with the server’s test credentials. </w:t>
      </w:r>
      <w:r w:rsidR="0062505E">
        <w:t xml:space="preserve">Enter the username </w:t>
      </w:r>
      <w:r w:rsidR="0062505E" w:rsidRPr="0062505E">
        <w:rPr>
          <w:rStyle w:val="Code"/>
        </w:rPr>
        <w:t>teashop</w:t>
      </w:r>
      <w:r w:rsidR="0062505E">
        <w:t xml:space="preserve"> and the password </w:t>
      </w:r>
      <w:r w:rsidR="0062505E" w:rsidRPr="0062505E">
        <w:rPr>
          <w:rStyle w:val="Code"/>
        </w:rPr>
        <w:t>11111111</w:t>
      </w:r>
      <w:r w:rsidR="0062505E">
        <w:t xml:space="preserve"> (eight numeral 1’s). </w:t>
      </w:r>
      <w:r w:rsidR="005D07CC">
        <w:rPr>
          <w:rFonts w:eastAsia="Times New Roman"/>
        </w:rPr>
        <w:t>The server provides ticket ID and merchant information (username, business name, address, etc.) to the sample app.</w:t>
      </w:r>
    </w:p>
    <w:p w14:paraId="22A9B756" w14:textId="77777777" w:rsidR="00241371" w:rsidRDefault="00241371" w:rsidP="00241371">
      <w:r>
        <w:t xml:space="preserve">After you log in you are redirected to PayPal’s log-in page, where you must log in with a PayPal merchant account’s username and password. This links </w:t>
      </w:r>
      <w:r w:rsidRPr="00BB170C">
        <w:rPr>
          <w:rStyle w:val="Code"/>
        </w:rPr>
        <w:t>teashop</w:t>
      </w:r>
      <w:r>
        <w:t>’s PayPal account to the sample app's app ID.</w:t>
      </w:r>
    </w:p>
    <w:p w14:paraId="63EB2B44" w14:textId="1D105B11" w:rsidR="00241371" w:rsidRPr="00F8220B" w:rsidRDefault="00241371" w:rsidP="00241371">
      <w:r>
        <w:t xml:space="preserve">After the PayPal account is linked to the app ID you are returned to </w:t>
      </w:r>
      <w:hyperlink r:id="rId37" w:history="1">
        <w:r w:rsidRPr="0040668E">
          <w:t>the</w:t>
        </w:r>
      </w:hyperlink>
      <w:r>
        <w:t xml:space="preserve"> return URL in the </w:t>
      </w:r>
      <w:r w:rsidR="00847F10">
        <w:t xml:space="preserve">testing </w:t>
      </w:r>
      <w:r>
        <w:t xml:space="preserve">server. The </w:t>
      </w:r>
      <w:r w:rsidR="00EA6BDE">
        <w:t xml:space="preserve">testing </w:t>
      </w:r>
      <w:r>
        <w:t>server completes authentication and then redirects you to the sample app. This enables the sample app call the PayPal Here API directly through the SDK.</w:t>
      </w:r>
    </w:p>
    <w:p w14:paraId="32459B72" w14:textId="77777777" w:rsidR="003433E3" w:rsidRDefault="003433E3" w:rsidP="003433E3">
      <w:pPr>
        <w:pStyle w:val="Heading3"/>
      </w:pPr>
      <w:bookmarkStart w:id="296" w:name="_Toc404599610"/>
      <w:bookmarkStart w:id="297" w:name="_Toc404599957"/>
      <w:bookmarkStart w:id="298" w:name="_Toc407179901"/>
      <w:r>
        <w:t>Running the sample apps</w:t>
      </w:r>
      <w:bookmarkEnd w:id="296"/>
      <w:bookmarkEnd w:id="297"/>
      <w:bookmarkEnd w:id="298"/>
    </w:p>
    <w:p w14:paraId="336937F6" w14:textId="1DF797D3" w:rsidR="00571D30" w:rsidRDefault="0062505E" w:rsidP="00571D30">
      <w:r>
        <w:t xml:space="preserve">You </w:t>
      </w:r>
      <w:r w:rsidR="00571D30">
        <w:t xml:space="preserve">can step through the code in </w:t>
      </w:r>
      <w:r w:rsidR="004B5180">
        <w:t xml:space="preserve">one of </w:t>
      </w:r>
      <w:r w:rsidR="00571D30">
        <w:t>the sample app</w:t>
      </w:r>
      <w:r w:rsidR="004B5180">
        <w:t>s</w:t>
      </w:r>
      <w:r w:rsidR="00571D30">
        <w:t xml:space="preserve"> while you accept a test payment.</w:t>
      </w:r>
    </w:p>
    <w:p w14:paraId="6694A025" w14:textId="34744D14" w:rsidR="00571D30" w:rsidRDefault="00571D30" w:rsidP="00571D30">
      <w:r>
        <w:t xml:space="preserve">To use </w:t>
      </w:r>
      <w:r w:rsidR="004B5180">
        <w:t xml:space="preserve">a sample </w:t>
      </w:r>
      <w:r>
        <w:t xml:space="preserve">app to accept a credit card, you must run the app on a </w:t>
      </w:r>
      <w:r w:rsidR="004B5180">
        <w:t xml:space="preserve">physical </w:t>
      </w:r>
      <w:r>
        <w:t xml:space="preserve">device </w:t>
      </w:r>
      <w:r w:rsidR="004B5180">
        <w:t xml:space="preserve">(rather than a </w:t>
      </w:r>
      <w:r w:rsidR="0062505E">
        <w:t>simulator</w:t>
      </w:r>
      <w:r w:rsidR="004B5180">
        <w:t xml:space="preserve">), and you must attach a </w:t>
      </w:r>
      <w:r>
        <w:t>PayPal card reader</w:t>
      </w:r>
      <w:r w:rsidR="004B5180">
        <w:t xml:space="preserve"> to the device</w:t>
      </w:r>
      <w:r>
        <w:t>.</w:t>
      </w:r>
    </w:p>
    <w:p w14:paraId="5666E9D6" w14:textId="0F9A3157" w:rsidR="00BB170C" w:rsidRDefault="00BB170C" w:rsidP="00BB170C">
      <w:r>
        <w:t xml:space="preserve">The first time you run the sample app you must log in to the </w:t>
      </w:r>
      <w:r w:rsidR="00EA6BDE">
        <w:t xml:space="preserve">testing </w:t>
      </w:r>
      <w:r>
        <w:t xml:space="preserve">server with merchant username </w:t>
      </w:r>
      <w:r w:rsidRPr="00F8220B">
        <w:rPr>
          <w:rStyle w:val="Code"/>
        </w:rPr>
        <w:t>teashop</w:t>
      </w:r>
      <w:r>
        <w:t xml:space="preserve"> and password </w:t>
      </w:r>
      <w:r w:rsidRPr="00F8220B">
        <w:rPr>
          <w:rStyle w:val="Code"/>
        </w:rPr>
        <w:t>11111111</w:t>
      </w:r>
      <w:r>
        <w:t xml:space="preserve"> (eight number 1’s)</w:t>
      </w:r>
      <w:r w:rsidRPr="00F8220B">
        <w:rPr>
          <w:rStyle w:val="Code"/>
        </w:rPr>
        <w:t>.</w:t>
      </w:r>
      <w:r w:rsidRPr="00F8220B">
        <w:t xml:space="preserve"> </w:t>
      </w:r>
      <w:r>
        <w:t xml:space="preserve">After you log in you are redirected to PayPal’s log-in page, where you must log in with a PayPal merchant account’s username and password. </w:t>
      </w:r>
      <w:r w:rsidR="00430248">
        <w:t xml:space="preserve">Once you log in to PayPal the sample app completes its setup as descrbied in </w:t>
      </w:r>
      <w:hyperlink w:anchor="_The_setup_process" w:history="1">
        <w:proofErr w:type="gramStart"/>
        <w:r w:rsidR="00430248" w:rsidRPr="00430248">
          <w:rPr>
            <w:rStyle w:val="Hyperlink"/>
          </w:rPr>
          <w:t>The</w:t>
        </w:r>
        <w:proofErr w:type="gramEnd"/>
        <w:r w:rsidR="00430248" w:rsidRPr="00430248">
          <w:rPr>
            <w:rStyle w:val="Hyperlink"/>
          </w:rPr>
          <w:t xml:space="preserve"> setup process</w:t>
        </w:r>
      </w:hyperlink>
      <w:r>
        <w:t>.</w:t>
      </w:r>
    </w:p>
    <w:p w14:paraId="45259DC5" w14:textId="77777777" w:rsidR="003433E3" w:rsidRDefault="003433E3" w:rsidP="002F1C56">
      <w:pPr>
        <w:pStyle w:val="Heading7"/>
      </w:pPr>
      <w:bookmarkStart w:id="299" w:name="_Ref404351812"/>
      <w:bookmarkStart w:id="300" w:name="_Toc407179902"/>
      <w:r>
        <w:lastRenderedPageBreak/>
        <w:t>The sample server</w:t>
      </w:r>
      <w:bookmarkEnd w:id="299"/>
      <w:bookmarkEnd w:id="300"/>
    </w:p>
    <w:p w14:paraId="31BE1CBC" w14:textId="31821074" w:rsidR="00EA6BDE" w:rsidRDefault="00131429" w:rsidP="00131429">
      <w:pPr>
        <w:rPr>
          <w:u w:color="00B050"/>
        </w:rPr>
      </w:pPr>
      <w:r>
        <w:rPr>
          <w:u w:color="00B050"/>
        </w:rPr>
        <w:t xml:space="preserve">The sample </w:t>
      </w:r>
      <w:r w:rsidR="00EB3281">
        <w:t>mid-tier</w:t>
      </w:r>
      <w:r>
        <w:rPr>
          <w:u w:color="00B050"/>
        </w:rPr>
        <w:t xml:space="preserve"> server is a Node.js application. It is designed to interoperate with the sample app, and also to serve as a model for developing your own </w:t>
      </w:r>
      <w:r w:rsidR="00EB3281">
        <w:t>mid-tier</w:t>
      </w:r>
      <w:r>
        <w:rPr>
          <w:u w:color="00B050"/>
        </w:rPr>
        <w:t xml:space="preserve"> server.</w:t>
      </w:r>
    </w:p>
    <w:p w14:paraId="4F225F0A" w14:textId="65613775" w:rsidR="00131429" w:rsidRDefault="00EA6BDE" w:rsidP="00131429">
      <w:pPr>
        <w:rPr>
          <w:u w:color="00B050"/>
        </w:rPr>
      </w:pPr>
      <w:r>
        <w:rPr>
          <w:u w:color="00B050"/>
        </w:rPr>
        <w:t>The sample apps distributed with the SDK are configured to work with an instance of the sample server, called the “testing server,” that is hosted by PayPal. Thus you need not set up and run the sample server in order to use the sample apps. You will need to set up and customize the sample server when you are ready to start testing your own app, though.</w:t>
      </w:r>
    </w:p>
    <w:p w14:paraId="74A4DF9E" w14:textId="6AFE3000" w:rsidR="00131429" w:rsidRDefault="00131429" w:rsidP="00131429">
      <w:pPr>
        <w:rPr>
          <w:u w:color="00B050"/>
        </w:rPr>
      </w:pPr>
      <w:r w:rsidRPr="00A630C4">
        <w:rPr>
          <w:u w:color="00B050"/>
        </w:rPr>
        <w:t>The sample server d</w:t>
      </w:r>
      <w:r>
        <w:rPr>
          <w:u w:color="00B050"/>
        </w:rPr>
        <w:t xml:space="preserve">elivered with the SDK use </w:t>
      </w:r>
      <w:r w:rsidR="005E06C8">
        <w:rPr>
          <w:u w:color="00B050"/>
        </w:rPr>
        <w:t xml:space="preserve">the same </w:t>
      </w:r>
      <w:r>
        <w:rPr>
          <w:u w:color="00B050"/>
        </w:rPr>
        <w:t xml:space="preserve">pre-defined Sandbox merchant, </w:t>
      </w:r>
      <w:r w:rsidRPr="00A630C4">
        <w:rPr>
          <w:u w:color="00B050"/>
        </w:rPr>
        <w:t>client ID</w:t>
      </w:r>
      <w:r>
        <w:rPr>
          <w:u w:color="00B050"/>
        </w:rPr>
        <w:t>,</w:t>
      </w:r>
      <w:r w:rsidRPr="00A630C4">
        <w:rPr>
          <w:u w:color="00B050"/>
        </w:rPr>
        <w:t xml:space="preserve"> and </w:t>
      </w:r>
      <w:hyperlink w:anchor="_Authentication_with_OAuth_1" w:history="1">
        <w:r w:rsidRPr="00A630C4">
          <w:rPr>
            <w:u w:color="00B050"/>
          </w:rPr>
          <w:t>secret</w:t>
        </w:r>
      </w:hyperlink>
      <w:r w:rsidR="005E06C8">
        <w:rPr>
          <w:u w:color="00B050"/>
        </w:rPr>
        <w:t xml:space="preserve"> as the sample apps</w:t>
      </w:r>
      <w:r>
        <w:rPr>
          <w:u w:color="00B050"/>
        </w:rPr>
        <w:t xml:space="preserve">. The merchant, named </w:t>
      </w:r>
      <w:r w:rsidRPr="005E06C8">
        <w:rPr>
          <w:rStyle w:val="Code"/>
        </w:rPr>
        <w:t>teashop</w:t>
      </w:r>
      <w:r>
        <w:rPr>
          <w:u w:color="00B050"/>
        </w:rPr>
        <w:t xml:space="preserve">, is specified </w:t>
      </w:r>
      <w:proofErr w:type="gramStart"/>
      <w:r>
        <w:rPr>
          <w:u w:color="00B050"/>
        </w:rPr>
        <w:t xml:space="preserve">in </w:t>
      </w:r>
      <w:r w:rsidRPr="00B459F8">
        <w:rPr>
          <w:rStyle w:val="Code"/>
        </w:rPr>
        <w:t>./</w:t>
      </w:r>
      <w:proofErr w:type="gramEnd"/>
      <w:r w:rsidRPr="00B459F8">
        <w:rPr>
          <w:rStyle w:val="Code"/>
        </w:rPr>
        <w:t>sample-server/</w:t>
      </w:r>
      <w:r>
        <w:rPr>
          <w:rStyle w:val="Code"/>
        </w:rPr>
        <w:t>heroku-server/</w:t>
      </w:r>
      <w:r w:rsidRPr="00B459F8">
        <w:rPr>
          <w:rStyle w:val="Code"/>
        </w:rPr>
        <w:t>server.js</w:t>
      </w:r>
      <w:r>
        <w:rPr>
          <w:u w:color="00B050"/>
        </w:rPr>
        <w:t xml:space="preserve">. </w:t>
      </w:r>
      <w:r w:rsidRPr="00A630C4">
        <w:rPr>
          <w:u w:color="00B050"/>
        </w:rPr>
        <w:t xml:space="preserve">The </w:t>
      </w:r>
      <w:r>
        <w:rPr>
          <w:u w:color="00B050"/>
        </w:rPr>
        <w:t xml:space="preserve">client </w:t>
      </w:r>
      <w:r w:rsidRPr="00A630C4">
        <w:rPr>
          <w:u w:color="00B050"/>
        </w:rPr>
        <w:t xml:space="preserve">ID and secret in </w:t>
      </w:r>
      <w:r>
        <w:rPr>
          <w:u w:color="00B050"/>
        </w:rPr>
        <w:t xml:space="preserve">are in </w:t>
      </w:r>
      <w:r w:rsidRPr="00B459F8">
        <w:rPr>
          <w:rStyle w:val="Code"/>
        </w:rPr>
        <w:t>./sample-server/</w:t>
      </w:r>
      <w:r>
        <w:rPr>
          <w:rStyle w:val="Code"/>
        </w:rPr>
        <w:t>heroku-server/</w:t>
      </w:r>
      <w:r w:rsidRPr="00B459F8">
        <w:rPr>
          <w:rStyle w:val="Code"/>
        </w:rPr>
        <w:t>config.js</w:t>
      </w:r>
      <w:r w:rsidRPr="00A630C4">
        <w:rPr>
          <w:u w:color="00B050"/>
        </w:rPr>
        <w:t>.</w:t>
      </w:r>
      <w:r w:rsidR="004650DF">
        <w:rPr>
          <w:u w:color="00B050"/>
        </w:rPr>
        <w:t xml:space="preserve"> </w:t>
      </w:r>
      <w:r>
        <w:rPr>
          <w:u w:color="00B050"/>
        </w:rPr>
        <w:t>You can replace all of these values with your own.</w:t>
      </w:r>
    </w:p>
    <w:p w14:paraId="74239A32" w14:textId="27224022" w:rsidR="00131429" w:rsidRPr="00A630C4" w:rsidRDefault="00131429" w:rsidP="00131429">
      <w:pPr>
        <w:rPr>
          <w:u w:color="00B050"/>
        </w:rPr>
      </w:pPr>
      <w:r>
        <w:rPr>
          <w:u w:color="00B050"/>
        </w:rPr>
        <w:t xml:space="preserve">For background about what a </w:t>
      </w:r>
      <w:r w:rsidR="00EB3281">
        <w:t>mid-tier</w:t>
      </w:r>
      <w:r>
        <w:rPr>
          <w:u w:color="00B050"/>
        </w:rPr>
        <w:t xml:space="preserve"> server does and how it works, </w:t>
      </w:r>
      <w:r w:rsidRPr="00A630C4">
        <w:rPr>
          <w:u w:color="00B050"/>
        </w:rPr>
        <w:t>review</w:t>
      </w:r>
      <w:r w:rsidR="00E4407F">
        <w:rPr>
          <w:u w:color="00B050"/>
        </w:rPr>
        <w:t xml:space="preserve"> </w:t>
      </w:r>
      <w:hyperlink w:anchor="_Developing_a_back-end" w:history="1">
        <w:r w:rsidR="00E4407F" w:rsidRPr="00E4407F">
          <w:rPr>
            <w:rStyle w:val="Hyperlink"/>
            <w:u w:color="00B050"/>
          </w:rPr>
          <w:t xml:space="preserve">Developing a </w:t>
        </w:r>
        <w:r w:rsidR="00EB3281">
          <w:rPr>
            <w:rStyle w:val="Hyperlink"/>
            <w:u w:color="00B050"/>
          </w:rPr>
          <w:t>mid</w:t>
        </w:r>
        <w:r w:rsidR="00E4407F" w:rsidRPr="00E4407F">
          <w:rPr>
            <w:rStyle w:val="Hyperlink"/>
            <w:u w:color="00B050"/>
          </w:rPr>
          <w:t>-</w:t>
        </w:r>
        <w:r w:rsidR="00EB3281">
          <w:rPr>
            <w:rStyle w:val="Hyperlink"/>
            <w:u w:color="00B050"/>
          </w:rPr>
          <w:t>tier</w:t>
        </w:r>
        <w:r w:rsidR="00E4407F" w:rsidRPr="00E4407F">
          <w:rPr>
            <w:rStyle w:val="Hyperlink"/>
            <w:u w:color="00B050"/>
          </w:rPr>
          <w:t xml:space="preserve"> server</w:t>
        </w:r>
      </w:hyperlink>
      <w:r w:rsidRPr="00A630C4">
        <w:rPr>
          <w:u w:color="00B050"/>
        </w:rPr>
        <w:t xml:space="preserve">. </w:t>
      </w:r>
      <w:r>
        <w:rPr>
          <w:u w:color="00B050"/>
        </w:rPr>
        <w:t>A</w:t>
      </w:r>
      <w:r w:rsidRPr="00A630C4">
        <w:rPr>
          <w:u w:color="00B050"/>
        </w:rPr>
        <w:t>lso review the code comments in th</w:t>
      </w:r>
      <w:r>
        <w:rPr>
          <w:u w:color="00B050"/>
        </w:rPr>
        <w:t>es</w:t>
      </w:r>
      <w:r w:rsidRPr="00A630C4">
        <w:rPr>
          <w:u w:color="00B050"/>
        </w:rPr>
        <w:t>e files:</w:t>
      </w:r>
    </w:p>
    <w:p w14:paraId="14DF5C4A" w14:textId="77777777" w:rsidR="00131429" w:rsidRPr="00A630C4" w:rsidRDefault="00131429" w:rsidP="007271A4">
      <w:pPr>
        <w:pStyle w:val="ListBullet"/>
        <w:numPr>
          <w:ilvl w:val="0"/>
          <w:numId w:val="1"/>
        </w:numPr>
        <w:ind w:right="1008"/>
        <w:rPr>
          <w:rStyle w:val="Code"/>
          <w:u w:color="00B050"/>
        </w:rPr>
      </w:pPr>
      <w:r>
        <w:rPr>
          <w:rStyle w:val="Code"/>
          <w:u w:color="00B050"/>
        </w:rPr>
        <w:t>./</w:t>
      </w:r>
      <w:r w:rsidRPr="00A630C4">
        <w:rPr>
          <w:rStyle w:val="Code"/>
          <w:u w:color="00B050"/>
        </w:rPr>
        <w:t>sample-server</w:t>
      </w:r>
      <w:r>
        <w:rPr>
          <w:rStyle w:val="Code"/>
          <w:u w:color="00B050"/>
        </w:rPr>
        <w:t>/</w:t>
      </w:r>
      <w:r w:rsidR="00E4407F">
        <w:rPr>
          <w:rStyle w:val="Code"/>
        </w:rPr>
        <w:t>heroku-server/</w:t>
      </w:r>
      <w:r w:rsidRPr="00A630C4">
        <w:rPr>
          <w:rStyle w:val="Code"/>
          <w:u w:color="00B050"/>
        </w:rPr>
        <w:t>config</w:t>
      </w:r>
      <w:r w:rsidR="004650DF">
        <w:rPr>
          <w:rStyle w:val="Code"/>
          <w:u w:color="00B050"/>
        </w:rPr>
        <w:t>.js</w:t>
      </w:r>
    </w:p>
    <w:p w14:paraId="57E43A8E" w14:textId="77777777" w:rsidR="00131429" w:rsidRPr="00A630C4" w:rsidRDefault="00131429" w:rsidP="007271A4">
      <w:pPr>
        <w:pStyle w:val="ListBullet"/>
        <w:numPr>
          <w:ilvl w:val="0"/>
          <w:numId w:val="1"/>
        </w:numPr>
        <w:ind w:right="1008"/>
        <w:rPr>
          <w:rStyle w:val="Code"/>
          <w:u w:color="00B050"/>
        </w:rPr>
      </w:pPr>
      <w:r>
        <w:rPr>
          <w:rStyle w:val="Code"/>
          <w:u w:color="00B050"/>
        </w:rPr>
        <w:t>./</w:t>
      </w:r>
      <w:r w:rsidRPr="00A630C4">
        <w:rPr>
          <w:rStyle w:val="Code"/>
          <w:u w:color="00B050"/>
        </w:rPr>
        <w:t>sample-server</w:t>
      </w:r>
      <w:r>
        <w:rPr>
          <w:rStyle w:val="Code"/>
          <w:u w:color="00B050"/>
        </w:rPr>
        <w:t>/</w:t>
      </w:r>
      <w:r w:rsidR="00E4407F">
        <w:rPr>
          <w:rStyle w:val="Code"/>
        </w:rPr>
        <w:t>heroku-server/</w:t>
      </w:r>
      <w:r w:rsidRPr="00A630C4">
        <w:rPr>
          <w:rStyle w:val="Code"/>
          <w:u w:color="00B050"/>
        </w:rPr>
        <w:t>server.js</w:t>
      </w:r>
    </w:p>
    <w:p w14:paraId="69A731D9" w14:textId="77777777" w:rsidR="00131429" w:rsidRPr="00A630C4" w:rsidRDefault="00131429" w:rsidP="007271A4">
      <w:pPr>
        <w:pStyle w:val="ListBullet"/>
        <w:numPr>
          <w:ilvl w:val="0"/>
          <w:numId w:val="1"/>
        </w:numPr>
        <w:ind w:right="1008"/>
        <w:rPr>
          <w:rStyle w:val="Code"/>
          <w:u w:color="00B050"/>
        </w:rPr>
      </w:pPr>
      <w:r>
        <w:rPr>
          <w:rStyle w:val="Code"/>
          <w:u w:color="00B050"/>
        </w:rPr>
        <w:t>./</w:t>
      </w:r>
      <w:r w:rsidRPr="00A630C4">
        <w:rPr>
          <w:rStyle w:val="Code"/>
          <w:u w:color="00B050"/>
        </w:rPr>
        <w:t>sample-server</w:t>
      </w:r>
      <w:r>
        <w:rPr>
          <w:rStyle w:val="Code"/>
          <w:u w:color="00B050"/>
        </w:rPr>
        <w:t>/</w:t>
      </w:r>
      <w:r w:rsidR="00E4407F">
        <w:rPr>
          <w:rStyle w:val="Code"/>
        </w:rPr>
        <w:t>heroku-server/</w:t>
      </w:r>
      <w:r w:rsidRPr="00A630C4">
        <w:rPr>
          <w:rStyle w:val="Code"/>
          <w:u w:color="00B050"/>
        </w:rPr>
        <w:t>lib</w:t>
      </w:r>
      <w:r>
        <w:rPr>
          <w:rStyle w:val="Code"/>
          <w:u w:color="00B050"/>
        </w:rPr>
        <w:t>/</w:t>
      </w:r>
      <w:r w:rsidRPr="00A630C4">
        <w:rPr>
          <w:rStyle w:val="Code"/>
          <w:u w:color="00B050"/>
        </w:rPr>
        <w:t>oauth.js</w:t>
      </w:r>
    </w:p>
    <w:p w14:paraId="4E3050FC" w14:textId="77777777" w:rsidR="00131429" w:rsidRDefault="00131429" w:rsidP="00131429">
      <w:pPr>
        <w:pStyle w:val="Heading2"/>
      </w:pPr>
      <w:bookmarkStart w:id="301" w:name="_Toc404251206"/>
      <w:bookmarkStart w:id="302" w:name="_Toc404599611"/>
      <w:bookmarkStart w:id="303" w:name="_Toc404599958"/>
      <w:bookmarkStart w:id="304" w:name="_Toc407179903"/>
      <w:r>
        <w:t>Setting up the sample server</w:t>
      </w:r>
      <w:bookmarkEnd w:id="301"/>
      <w:bookmarkEnd w:id="302"/>
      <w:bookmarkEnd w:id="303"/>
      <w:bookmarkEnd w:id="304"/>
    </w:p>
    <w:p w14:paraId="2E9FB6C1" w14:textId="77777777" w:rsidR="00131429" w:rsidRDefault="00131429" w:rsidP="00131429">
      <w:pPr>
        <w:rPr>
          <w:u w:color="00B050"/>
        </w:rPr>
      </w:pPr>
      <w:r w:rsidRPr="00A630C4">
        <w:rPr>
          <w:u w:color="00B050"/>
        </w:rPr>
        <w:t xml:space="preserve">The sample server </w:t>
      </w:r>
      <w:r>
        <w:rPr>
          <w:u w:color="00B050"/>
        </w:rPr>
        <w:t xml:space="preserve">is located in the SDK distribution files at </w:t>
      </w:r>
      <w:r w:rsidRPr="00AB7BB4">
        <w:rPr>
          <w:rStyle w:val="Code"/>
        </w:rPr>
        <w:t>./sample-server</w:t>
      </w:r>
      <w:r w:rsidR="00E4407F">
        <w:rPr>
          <w:rStyle w:val="Code"/>
        </w:rPr>
        <w:t>/heroku-server/</w:t>
      </w:r>
      <w:r>
        <w:rPr>
          <w:u w:color="00B050"/>
        </w:rPr>
        <w:t>.</w:t>
      </w:r>
    </w:p>
    <w:p w14:paraId="4032D079" w14:textId="77777777" w:rsidR="00131429" w:rsidRDefault="00131429" w:rsidP="00131429">
      <w:pPr>
        <w:rPr>
          <w:u w:color="00B050"/>
        </w:rPr>
      </w:pPr>
      <w:r>
        <w:t xml:space="preserve">The sample server is easily deployed on the </w:t>
      </w:r>
      <w:hyperlink r:id="rId38" w:history="1">
        <w:r w:rsidRPr="00AB513B">
          <w:rPr>
            <w:rStyle w:val="Hyperlink"/>
          </w:rPr>
          <w:t>Heroku</w:t>
        </w:r>
      </w:hyperlink>
      <w:r>
        <w:t xml:space="preserve"> web app hosting site, and is easily modified to run elsewhere. </w:t>
      </w:r>
      <w:r>
        <w:rPr>
          <w:u w:color="00B050"/>
        </w:rPr>
        <w:t xml:space="preserve">Run </w:t>
      </w:r>
      <w:r w:rsidRPr="00A630C4">
        <w:rPr>
          <w:u w:color="00B050"/>
        </w:rPr>
        <w:t>the sample server on a shared resource</w:t>
      </w:r>
      <w:r>
        <w:rPr>
          <w:u w:color="00B050"/>
        </w:rPr>
        <w:t>; o</w:t>
      </w:r>
      <w:r w:rsidRPr="00A630C4">
        <w:rPr>
          <w:u w:color="00B050"/>
        </w:rPr>
        <w:t xml:space="preserve">ne instance of </w:t>
      </w:r>
      <w:r>
        <w:rPr>
          <w:u w:color="00B050"/>
        </w:rPr>
        <w:t xml:space="preserve">it </w:t>
      </w:r>
      <w:r w:rsidRPr="00A630C4">
        <w:rPr>
          <w:u w:color="00B050"/>
        </w:rPr>
        <w:t>can serve multiple developers.</w:t>
      </w:r>
    </w:p>
    <w:p w14:paraId="78747AEF" w14:textId="77777777" w:rsidR="00131429" w:rsidRPr="00A630C4" w:rsidRDefault="00131429" w:rsidP="00131429">
      <w:pPr>
        <w:rPr>
          <w:u w:color="00B050"/>
        </w:rPr>
      </w:pPr>
      <w:r w:rsidRPr="00A630C4">
        <w:rPr>
          <w:u w:color="00B050"/>
        </w:rPr>
        <w:t>To prepare the sample server</w:t>
      </w:r>
      <w:r>
        <w:rPr>
          <w:u w:color="00B050"/>
        </w:rPr>
        <w:t xml:space="preserve"> for use</w:t>
      </w:r>
      <w:r w:rsidR="00E4407F">
        <w:rPr>
          <w:u w:color="00B050"/>
        </w:rPr>
        <w:t xml:space="preserve"> on a local development system or server</w:t>
      </w:r>
      <w:r w:rsidRPr="00A630C4">
        <w:rPr>
          <w:u w:color="00B050"/>
        </w:rPr>
        <w:t>:</w:t>
      </w:r>
    </w:p>
    <w:p w14:paraId="279D1FE2" w14:textId="77777777" w:rsidR="00131429" w:rsidRPr="00E4407F" w:rsidRDefault="00771377" w:rsidP="007271A4">
      <w:pPr>
        <w:pStyle w:val="ListNumber"/>
        <w:numPr>
          <w:ilvl w:val="0"/>
          <w:numId w:val="15"/>
        </w:numPr>
        <w:ind w:right="1008"/>
        <w:rPr>
          <w:rStyle w:val="Hyperlink"/>
          <w:color w:val="auto"/>
          <w:u w:val="none" w:color="00B050"/>
        </w:rPr>
      </w:pPr>
      <w:hyperlink r:id="rId39" w:history="1">
        <w:r w:rsidR="00131429" w:rsidRPr="00E4407F">
          <w:rPr>
            <w:rStyle w:val="Hyperlink"/>
            <w:u w:color="00B050"/>
          </w:rPr>
          <w:t>Install Node.Js</w:t>
        </w:r>
      </w:hyperlink>
      <w:r w:rsidR="00131429" w:rsidRPr="00E4407F">
        <w:rPr>
          <w:rStyle w:val="Hyperlink"/>
          <w:u w:color="00B050"/>
        </w:rPr>
        <w:t>.</w:t>
      </w:r>
    </w:p>
    <w:p w14:paraId="51DCDAB8" w14:textId="77777777" w:rsidR="00131429" w:rsidRPr="005D03E9" w:rsidRDefault="00131429" w:rsidP="007271A4">
      <w:pPr>
        <w:pStyle w:val="ListNumber"/>
        <w:numPr>
          <w:ilvl w:val="0"/>
          <w:numId w:val="4"/>
        </w:numPr>
        <w:ind w:right="1008"/>
        <w:rPr>
          <w:u w:color="00B050"/>
        </w:rPr>
      </w:pPr>
      <w:r>
        <w:rPr>
          <w:u w:color="00B050"/>
        </w:rPr>
        <w:t xml:space="preserve">Start a terminal window, go to </w:t>
      </w:r>
      <w:proofErr w:type="gramStart"/>
      <w:r>
        <w:rPr>
          <w:u w:color="00B050"/>
        </w:rPr>
        <w:t xml:space="preserve">the </w:t>
      </w:r>
      <w:r w:rsidRPr="005D03E9">
        <w:rPr>
          <w:rStyle w:val="Code"/>
        </w:rPr>
        <w:t>./</w:t>
      </w:r>
      <w:proofErr w:type="gramEnd"/>
      <w:r w:rsidRPr="005D03E9">
        <w:rPr>
          <w:rStyle w:val="Code"/>
        </w:rPr>
        <w:t>sample-server</w:t>
      </w:r>
      <w:r>
        <w:rPr>
          <w:u w:color="00B050"/>
        </w:rPr>
        <w:t xml:space="preserve"> folder, and r</w:t>
      </w:r>
      <w:r w:rsidRPr="005D03E9">
        <w:rPr>
          <w:u w:color="00B050"/>
        </w:rPr>
        <w:t xml:space="preserve">un </w:t>
      </w:r>
      <w:r w:rsidRPr="005D03E9">
        <w:rPr>
          <w:rStyle w:val="Code"/>
          <w:u w:color="00B050"/>
        </w:rPr>
        <w:t>npm</w:t>
      </w:r>
      <w:r>
        <w:rPr>
          <w:rStyle w:val="Code"/>
          <w:u w:color="00B050"/>
        </w:rPr>
        <w:t> </w:t>
      </w:r>
      <w:r w:rsidRPr="005D03E9">
        <w:rPr>
          <w:rStyle w:val="Code"/>
          <w:u w:color="00B050"/>
        </w:rPr>
        <w:t>install</w:t>
      </w:r>
      <w:r w:rsidRPr="005D03E9">
        <w:rPr>
          <w:u w:color="00B050"/>
        </w:rPr>
        <w:t>.</w:t>
      </w:r>
    </w:p>
    <w:p w14:paraId="20BFB8D6" w14:textId="55E8A29F" w:rsidR="00131429" w:rsidRPr="00A630C4" w:rsidRDefault="00131429" w:rsidP="007271A4">
      <w:pPr>
        <w:pStyle w:val="ListNumber"/>
        <w:numPr>
          <w:ilvl w:val="0"/>
          <w:numId w:val="4"/>
        </w:numPr>
        <w:ind w:right="1008"/>
        <w:rPr>
          <w:u w:color="00B050"/>
        </w:rPr>
      </w:pPr>
      <w:r w:rsidRPr="00A630C4">
        <w:rPr>
          <w:u w:color="00B050"/>
        </w:rPr>
        <w:t xml:space="preserve">Run </w:t>
      </w:r>
      <w:r>
        <w:rPr>
          <w:rStyle w:val="Code"/>
          <w:u w:color="00B050"/>
        </w:rPr>
        <w:t>node </w:t>
      </w:r>
      <w:r w:rsidRPr="00A630C4">
        <w:rPr>
          <w:rStyle w:val="Code"/>
          <w:u w:color="00B050"/>
        </w:rPr>
        <w:t>server.js</w:t>
      </w:r>
      <w:r w:rsidRPr="00A630C4">
        <w:rPr>
          <w:u w:color="00B050"/>
        </w:rPr>
        <w:t xml:space="preserve">. The log messages are displayed in the </w:t>
      </w:r>
      <w:r>
        <w:rPr>
          <w:u w:color="00B050"/>
        </w:rPr>
        <w:t>terminal window</w:t>
      </w:r>
      <w:r w:rsidRPr="00A630C4">
        <w:rPr>
          <w:u w:color="00B050"/>
        </w:rPr>
        <w:t xml:space="preserve">. The server advertises itself using </w:t>
      </w:r>
      <w:r w:rsidRPr="00A630C4">
        <w:rPr>
          <w:rStyle w:val="Code"/>
          <w:u w:color="00B050"/>
        </w:rPr>
        <w:t>Bonjour/zeroconf</w:t>
      </w:r>
      <w:r w:rsidRPr="00A630C4">
        <w:rPr>
          <w:u w:color="00B050"/>
        </w:rPr>
        <w:t xml:space="preserve">. The </w:t>
      </w:r>
      <w:r>
        <w:rPr>
          <w:u w:color="00B050"/>
        </w:rPr>
        <w:t xml:space="preserve">Log In with PayPal </w:t>
      </w:r>
      <w:r w:rsidRPr="00A630C4">
        <w:rPr>
          <w:u w:color="00B050"/>
        </w:rPr>
        <w:t>return URL is not automated, but you configured it in Step 1, above.</w:t>
      </w:r>
    </w:p>
    <w:p w14:paraId="7622A41C" w14:textId="77777777" w:rsidR="00131429" w:rsidRDefault="00131429" w:rsidP="00131429">
      <w:pPr>
        <w:pStyle w:val="Heading2"/>
      </w:pPr>
      <w:bookmarkStart w:id="305" w:name="_Toc404251207"/>
      <w:bookmarkStart w:id="306" w:name="_Toc404599612"/>
      <w:bookmarkStart w:id="307" w:name="_Toc404599959"/>
      <w:bookmarkStart w:id="308" w:name="_Toc407179904"/>
      <w:r>
        <w:lastRenderedPageBreak/>
        <w:t>Functionality of the sample server</w:t>
      </w:r>
      <w:bookmarkEnd w:id="305"/>
      <w:bookmarkEnd w:id="306"/>
      <w:bookmarkEnd w:id="307"/>
      <w:bookmarkEnd w:id="308"/>
    </w:p>
    <w:p w14:paraId="29FEB31F" w14:textId="3091E263" w:rsidR="00131429" w:rsidRDefault="00131429" w:rsidP="00131429">
      <w:r>
        <w:rPr>
          <w:u w:color="00B050"/>
        </w:rPr>
        <w:t>The sample server implements both of the basic designs described in</w:t>
      </w:r>
      <w:r w:rsidR="00E4407F">
        <w:rPr>
          <w:u w:color="00B050"/>
        </w:rPr>
        <w:t xml:space="preserve"> </w:t>
      </w:r>
      <w:hyperlink w:anchor="_Developing_a_back-end" w:history="1">
        <w:proofErr w:type="gramStart"/>
        <w:r w:rsidR="00E4407F" w:rsidRPr="00E4407F">
          <w:rPr>
            <w:rStyle w:val="Hyperlink"/>
            <w:u w:color="00B050"/>
          </w:rPr>
          <w:t>Developing</w:t>
        </w:r>
        <w:proofErr w:type="gramEnd"/>
        <w:r w:rsidR="00E4407F" w:rsidRPr="00E4407F">
          <w:rPr>
            <w:rStyle w:val="Hyperlink"/>
            <w:u w:color="00B050"/>
          </w:rPr>
          <w:t xml:space="preserve"> a </w:t>
        </w:r>
        <w:r w:rsidR="00EB3281">
          <w:rPr>
            <w:rStyle w:val="Hyperlink"/>
            <w:u w:color="00B050"/>
          </w:rPr>
          <w:t>mid-tier</w:t>
        </w:r>
        <w:r w:rsidR="00E4407F" w:rsidRPr="00E4407F">
          <w:rPr>
            <w:rStyle w:val="Hyperlink"/>
            <w:u w:color="00B050"/>
          </w:rPr>
          <w:t xml:space="preserve"> server</w:t>
        </w:r>
      </w:hyperlink>
      <w:r>
        <w:rPr>
          <w:u w:color="00B050"/>
        </w:rPr>
        <w:t xml:space="preserve">. To proxy all SDK operations to the server (the default), set </w:t>
      </w:r>
      <w:r>
        <w:rPr>
          <w:rStyle w:val="Code"/>
        </w:rPr>
        <w:t>exports.CENTRAL_SERVER_MODE</w:t>
      </w:r>
      <w:r>
        <w:t xml:space="preserve"> to true. To proxy only operations used to obtain access tokens, set it to false.</w:t>
      </w:r>
    </w:p>
    <w:p w14:paraId="2B2A63EF" w14:textId="77777777" w:rsidR="00131429" w:rsidRDefault="00131429" w:rsidP="00131429">
      <w:r>
        <w:t>The sample server implements four URIs:</w:t>
      </w:r>
    </w:p>
    <w:p w14:paraId="1448A018" w14:textId="77777777" w:rsidR="00131429" w:rsidRDefault="00131429" w:rsidP="007271A4">
      <w:pPr>
        <w:pStyle w:val="ListBullet"/>
        <w:numPr>
          <w:ilvl w:val="0"/>
          <w:numId w:val="1"/>
        </w:numPr>
        <w:ind w:right="1008"/>
      </w:pPr>
      <w:r w:rsidRPr="00627B65">
        <w:rPr>
          <w:rStyle w:val="Code"/>
        </w:rPr>
        <w:t>/login</w:t>
      </w:r>
      <w:r w:rsidRPr="00627B65">
        <w:t>:</w:t>
      </w:r>
      <w:r>
        <w:t xml:space="preserve"> A dummy version of user authentication. Returns a ticket that can be used in place of a password to reassure you that the person you're getting future requests from is the person who entered their password in your app.</w:t>
      </w:r>
    </w:p>
    <w:p w14:paraId="41326B25" w14:textId="77777777" w:rsidR="00131429" w:rsidRDefault="00131429" w:rsidP="007271A4">
      <w:pPr>
        <w:pStyle w:val="ListBullet"/>
        <w:numPr>
          <w:ilvl w:val="0"/>
          <w:numId w:val="1"/>
        </w:numPr>
        <w:ind w:right="1008"/>
      </w:pPr>
      <w:r w:rsidRPr="00627B65">
        <w:rPr>
          <w:rStyle w:val="Code"/>
        </w:rPr>
        <w:t>/goPayPal</w:t>
      </w:r>
      <w:r w:rsidRPr="00627B65">
        <w:t>:</w:t>
      </w:r>
      <w:r>
        <w:t xml:space="preserve"> Validates the ticket and returns a URL which your app can open in Safari to start the Log In with PayPal (LIPP) flow. This method specifies the OAuth scopes you're interested in, which must include the PayPal Here scope (defined as </w:t>
      </w:r>
      <w:r w:rsidRPr="00627B65">
        <w:rPr>
          <w:rStyle w:val="Code"/>
        </w:rPr>
        <w:t>https://uri.paypal.com/services/paypalhere</w:t>
      </w:r>
      <w:r>
        <w:t>).</w:t>
      </w:r>
    </w:p>
    <w:p w14:paraId="46454DA5" w14:textId="77777777" w:rsidR="00131429" w:rsidRDefault="00131429" w:rsidP="007271A4">
      <w:pPr>
        <w:pStyle w:val="ListBullet"/>
        <w:numPr>
          <w:ilvl w:val="0"/>
          <w:numId w:val="1"/>
        </w:numPr>
        <w:ind w:right="1008"/>
      </w:pPr>
      <w:r w:rsidRPr="00627B65">
        <w:rPr>
          <w:rStyle w:val="Code"/>
        </w:rPr>
        <w:t>/goApp</w:t>
      </w:r>
      <w:r w:rsidRPr="00627B65">
        <w:t>:</w:t>
      </w:r>
      <w:r>
        <w:t xml:space="preserve"> The endpoint to which PayPal returns the user after the user completes authentication. This endpoint inspects the result of authentication and redirects back to your app.</w:t>
      </w:r>
    </w:p>
    <w:p w14:paraId="6BC09FA9" w14:textId="77777777" w:rsidR="00131429" w:rsidRDefault="00131429" w:rsidP="00131429">
      <w:pPr>
        <w:pStyle w:val="ListContinue"/>
      </w:pPr>
      <w:r>
        <w:t>First, the sample server sends a request to PayPal to exchange the refresh token for an access token:</w:t>
      </w:r>
    </w:p>
    <w:p w14:paraId="57BA05BD" w14:textId="77777777" w:rsidR="00131429" w:rsidRPr="008470EF" w:rsidRDefault="00131429" w:rsidP="00131429">
      <w:pPr>
        <w:pStyle w:val="CodeBox"/>
        <w:ind w:left="720"/>
      </w:pPr>
      <w:proofErr w:type="gramStart"/>
      <w:r w:rsidRPr="008470EF">
        <w:t>javascript</w:t>
      </w:r>
      <w:proofErr w:type="gramEnd"/>
      <w:r w:rsidRPr="008470EF">
        <w:t xml:space="preserve"> request.post(</w:t>
      </w:r>
    </w:p>
    <w:p w14:paraId="167AFA81" w14:textId="77777777" w:rsidR="00131429" w:rsidRPr="008470EF" w:rsidRDefault="00131429" w:rsidP="00131429">
      <w:pPr>
        <w:pStyle w:val="CodeBox"/>
        <w:ind w:left="720"/>
      </w:pPr>
      <w:r w:rsidRPr="008470EF">
        <w:t xml:space="preserve">    {</w:t>
      </w:r>
    </w:p>
    <w:p w14:paraId="06E8EE59" w14:textId="77777777" w:rsidR="00131429" w:rsidRPr="008470EF" w:rsidRDefault="00131429" w:rsidP="00131429">
      <w:pPr>
        <w:pStyle w:val="CodeBox"/>
        <w:ind w:left="720"/>
      </w:pPr>
      <w:r w:rsidRPr="008470EF">
        <w:t xml:space="preserve">        </w:t>
      </w:r>
      <w:proofErr w:type="gramStart"/>
      <w:r w:rsidRPr="008470EF">
        <w:t>url:config.PAYPAL</w:t>
      </w:r>
      <w:proofErr w:type="gramEnd"/>
      <w:r w:rsidRPr="008470EF">
        <w:t>_ACCESS_BASEURL +</w:t>
      </w:r>
    </w:p>
    <w:p w14:paraId="310C8AC0" w14:textId="77777777" w:rsidR="00131429" w:rsidRPr="008470EF" w:rsidRDefault="00131429" w:rsidP="00131429">
      <w:pPr>
        <w:pStyle w:val="CodeBox"/>
        <w:ind w:left="720"/>
      </w:pPr>
      <w:r w:rsidRPr="008470EF">
        <w:t xml:space="preserve">        "</w:t>
      </w:r>
      <w:proofErr w:type="gramStart"/>
      <w:r w:rsidRPr="008470EF">
        <w:t>auth</w:t>
      </w:r>
      <w:proofErr w:type="gramEnd"/>
      <w:r w:rsidRPr="008470EF">
        <w:t>/protocol/openidconnect/v1/tokenservice",</w:t>
      </w:r>
    </w:p>
    <w:p w14:paraId="4933A6FD" w14:textId="77777777" w:rsidR="00131429" w:rsidRPr="008470EF" w:rsidRDefault="00131429" w:rsidP="00131429">
      <w:pPr>
        <w:pStyle w:val="CodeBox"/>
        <w:ind w:left="720"/>
      </w:pPr>
      <w:r w:rsidRPr="008470EF">
        <w:t xml:space="preserve">        </w:t>
      </w:r>
      <w:proofErr w:type="gramStart"/>
      <w:r w:rsidRPr="008470EF">
        <w:t>auth</w:t>
      </w:r>
      <w:proofErr w:type="gramEnd"/>
      <w:r w:rsidRPr="008470EF">
        <w:t>:{ user:config.PAYPAL_APP_ID,</w:t>
      </w:r>
    </w:p>
    <w:p w14:paraId="5D9A1D70" w14:textId="77777777" w:rsidR="00131429" w:rsidRPr="008470EF" w:rsidRDefault="00131429" w:rsidP="00131429">
      <w:pPr>
        <w:pStyle w:val="CodeBox"/>
        <w:ind w:left="720"/>
      </w:pPr>
      <w:r w:rsidRPr="008470EF">
        <w:t xml:space="preserve">        </w:t>
      </w:r>
      <w:proofErr w:type="gramStart"/>
      <w:r w:rsidRPr="008470EF">
        <w:t>pass:config.PAYPAL</w:t>
      </w:r>
      <w:proofErr w:type="gramEnd"/>
      <w:r w:rsidRPr="008470EF">
        <w:t>_SECRET, sendImmediately:true},</w:t>
      </w:r>
    </w:p>
    <w:p w14:paraId="7C68303E" w14:textId="77777777" w:rsidR="00131429" w:rsidRPr="008470EF" w:rsidRDefault="00131429" w:rsidP="00131429">
      <w:pPr>
        <w:pStyle w:val="CodeBox"/>
        <w:ind w:left="720"/>
      </w:pPr>
      <w:r w:rsidRPr="008470EF">
        <w:t xml:space="preserve">        </w:t>
      </w:r>
      <w:proofErr w:type="gramStart"/>
      <w:r w:rsidRPr="008470EF">
        <w:t>form</w:t>
      </w:r>
      <w:proofErr w:type="gramEnd"/>
      <w:r w:rsidRPr="008470EF">
        <w:t>:{ grant_type:"authorization_code", code:req.query.code }</w:t>
      </w:r>
    </w:p>
    <w:p w14:paraId="440FC391" w14:textId="77777777" w:rsidR="00131429" w:rsidRPr="008470EF" w:rsidRDefault="00131429" w:rsidP="00131429">
      <w:pPr>
        <w:pStyle w:val="CodeBox"/>
        <w:ind w:left="720"/>
      </w:pPr>
      <w:r>
        <w:t xml:space="preserve">    </w:t>
      </w:r>
      <w:r w:rsidRPr="008470EF">
        <w:t>},</w:t>
      </w:r>
    </w:p>
    <w:p w14:paraId="2BCE740F" w14:textId="77777777" w:rsidR="00131429" w:rsidRDefault="00131429" w:rsidP="00131429">
      <w:pPr>
        <w:pStyle w:val="CodeBox"/>
        <w:ind w:left="720"/>
      </w:pPr>
      <w:r w:rsidRPr="008470EF">
        <w:t xml:space="preserve">    </w:t>
      </w:r>
      <w:proofErr w:type="gramStart"/>
      <w:r w:rsidRPr="008470EF">
        <w:t>function</w:t>
      </w:r>
      <w:proofErr w:type="gramEnd"/>
      <w:r w:rsidRPr="008470EF">
        <w:t xml:space="preserve"> (error, response, body) { }</w:t>
      </w:r>
    </w:p>
    <w:p w14:paraId="2A4729E2" w14:textId="77777777" w:rsidR="00131429" w:rsidRPr="008470EF" w:rsidRDefault="00131429" w:rsidP="00131429">
      <w:pPr>
        <w:pStyle w:val="CodeBox"/>
        <w:ind w:left="720"/>
      </w:pPr>
      <w:r w:rsidRPr="008470EF">
        <w:t>);</w:t>
      </w:r>
    </w:p>
    <w:p w14:paraId="071E930E" w14:textId="77777777" w:rsidR="00131429" w:rsidRDefault="00131429" w:rsidP="00131429">
      <w:pPr>
        <w:pStyle w:val="ListContinue"/>
      </w:pPr>
      <w:r>
        <w:t xml:space="preserve">The server encrypts the access token received from PayPal using the ticket, so if someone hijacks your app’s URL handler, the data is not usable; it is not the data sent by the LIPP flow. The server returns a URL to your app that allows the app to generate a refresh token when necessary. This URL is to the </w:t>
      </w:r>
      <w:r w:rsidRPr="00A114F1">
        <w:rPr>
          <w:rStyle w:val="Code"/>
        </w:rPr>
        <w:t>/refres</w:t>
      </w:r>
      <w:r>
        <w:rPr>
          <w:rStyle w:val="Code"/>
        </w:rPr>
        <w:t>h/username/token</w:t>
      </w:r>
      <w:r>
        <w:t xml:space="preserve"> handler, and includes the refresh token issued by PayPal, encrypted with an account-specific server secret. The refresh token is never stored on the server, and is not stored in a directly-usable form on the client either. This minimizes the value of centralized data on your server, and allows you to cut off refresh tokens in cases of compromised tokens.</w:t>
      </w:r>
    </w:p>
    <w:p w14:paraId="3AFC2C4B" w14:textId="77777777" w:rsidR="00131429" w:rsidRDefault="00131429" w:rsidP="007271A4">
      <w:pPr>
        <w:pStyle w:val="ListBullet"/>
        <w:numPr>
          <w:ilvl w:val="0"/>
          <w:numId w:val="1"/>
        </w:numPr>
      </w:pPr>
      <w:r w:rsidRPr="00627B65">
        <w:rPr>
          <w:rStyle w:val="Code"/>
        </w:rPr>
        <w:t>/refresh/username/token</w:t>
      </w:r>
      <w:r w:rsidRPr="00627B65">
        <w:t>:</w:t>
      </w:r>
      <w:r>
        <w:t xml:space="preserve"> Decrypts the refresh token and passes it to the token service to get a new access token.</w:t>
      </w:r>
    </w:p>
    <w:p w14:paraId="773C1987" w14:textId="77777777" w:rsidR="00131429" w:rsidRDefault="00131429" w:rsidP="00131429">
      <w:r>
        <w:lastRenderedPageBreak/>
        <w:t xml:space="preserve">When you are ready to set up a server with </w:t>
      </w:r>
      <w:r w:rsidRPr="00627B65">
        <w:t>your</w:t>
      </w:r>
      <w:r>
        <w:t xml:space="preserve"> own client ID instead of the predefined client ID that the distributed samples use, set the return URL to point to your server. If you are testing on a real device, this URL generally needs to work on that device and on your simulator, meaning it must have a live DNS entry on the internet.</w:t>
      </w:r>
    </w:p>
    <w:p w14:paraId="68785226" w14:textId="77777777" w:rsidR="0062505E" w:rsidRDefault="0062505E" w:rsidP="0062505E">
      <w:r>
        <w:t xml:space="preserve">The merchant’s username and password are stored in a database defined at </w:t>
      </w:r>
      <w:r w:rsidRPr="00DC4A51">
        <w:rPr>
          <w:rStyle w:val="Code"/>
        </w:rPr>
        <w:t>./sample_server/heroku_server/users.db</w:t>
      </w:r>
      <w:r w:rsidRPr="00DC4A51">
        <w:t>.</w:t>
      </w:r>
      <w:r>
        <w:t xml:space="preserve"> (This is an </w:t>
      </w:r>
      <w:r w:rsidRPr="00241371">
        <w:t>nStore</w:t>
      </w:r>
      <w:r>
        <w:t xml:space="preserve"> database; nStore is a database for Node.js applications.) The access and refresh tokens are stored in the same database when they become available.</w:t>
      </w:r>
    </w:p>
    <w:p w14:paraId="36F1577E" w14:textId="65B1447A" w:rsidR="0062505E" w:rsidRDefault="0062505E" w:rsidP="0062505E">
      <w:r>
        <w:t xml:space="preserve">For additional information, see </w:t>
      </w:r>
      <w:hyperlink w:anchor="_Developing_a_mid-tier" w:history="1">
        <w:r w:rsidR="00585E5D" w:rsidRPr="00585E5D">
          <w:rPr>
            <w:rStyle w:val="X-Ref"/>
          </w:rPr>
          <w:t>Developing a mid-tier server</w:t>
        </w:r>
      </w:hyperlink>
      <w:r w:rsidR="00585E5D">
        <w:t xml:space="preserve"> and </w:t>
      </w:r>
      <w:r>
        <w:t xml:space="preserve">the </w:t>
      </w:r>
      <w:r w:rsidR="00585E5D">
        <w:t xml:space="preserve">source </w:t>
      </w:r>
      <w:r>
        <w:t xml:space="preserve">code comments </w:t>
      </w:r>
      <w:proofErr w:type="gramStart"/>
      <w:r>
        <w:t xml:space="preserve">in </w:t>
      </w:r>
      <w:r>
        <w:rPr>
          <w:rStyle w:val="Code"/>
        </w:rPr>
        <w:t>./</w:t>
      </w:r>
      <w:proofErr w:type="gramEnd"/>
      <w:r w:rsidRPr="00BB170C">
        <w:rPr>
          <w:rStyle w:val="Code"/>
        </w:rPr>
        <w:t>sample_server</w:t>
      </w:r>
      <w:r>
        <w:rPr>
          <w:rStyle w:val="Code"/>
        </w:rPr>
        <w:t>/</w:t>
      </w:r>
      <w:r w:rsidRPr="00BB170C">
        <w:rPr>
          <w:rStyle w:val="Code"/>
        </w:rPr>
        <w:t>heroku_server</w:t>
      </w:r>
      <w:r>
        <w:rPr>
          <w:rStyle w:val="Code"/>
        </w:rPr>
        <w:t>/</w:t>
      </w:r>
      <w:r w:rsidRPr="00BB170C">
        <w:rPr>
          <w:rStyle w:val="Code"/>
        </w:rPr>
        <w:t>server.js</w:t>
      </w:r>
      <w:r>
        <w:t>.</w:t>
      </w:r>
    </w:p>
    <w:p w14:paraId="57AC398A" w14:textId="77777777" w:rsidR="00131429" w:rsidRPr="00A630C4" w:rsidRDefault="00131429" w:rsidP="00131429">
      <w:pPr>
        <w:pStyle w:val="Heading2"/>
      </w:pPr>
      <w:bookmarkStart w:id="309" w:name="_Toc404251208"/>
      <w:bookmarkStart w:id="310" w:name="_Toc404599613"/>
      <w:bookmarkStart w:id="311" w:name="_Toc404599960"/>
      <w:bookmarkStart w:id="312" w:name="_Toc407179905"/>
      <w:r>
        <w:t xml:space="preserve">About </w:t>
      </w:r>
      <w:r w:rsidRPr="00A630C4">
        <w:t>the encrypted access token</w:t>
      </w:r>
      <w:bookmarkEnd w:id="309"/>
      <w:bookmarkEnd w:id="310"/>
      <w:bookmarkEnd w:id="311"/>
      <w:bookmarkEnd w:id="312"/>
    </w:p>
    <w:p w14:paraId="052859C0" w14:textId="173B811B" w:rsidR="00131429" w:rsidRPr="00A630C4" w:rsidRDefault="00131429" w:rsidP="00131429">
      <w:pPr>
        <w:rPr>
          <w:u w:color="00B050"/>
        </w:rPr>
      </w:pPr>
      <w:r w:rsidRPr="00A630C4">
        <w:rPr>
          <w:u w:color="00B050"/>
        </w:rPr>
        <w:t xml:space="preserve">The first time you run the sample app, the </w:t>
      </w:r>
      <w:r w:rsidR="0095286E">
        <w:rPr>
          <w:u w:color="00B050"/>
        </w:rPr>
        <w:t xml:space="preserve">testing </w:t>
      </w:r>
      <w:r>
        <w:rPr>
          <w:u w:color="00B050"/>
        </w:rPr>
        <w:t xml:space="preserve">server sends it </w:t>
      </w:r>
      <w:r w:rsidRPr="00A630C4">
        <w:rPr>
          <w:u w:color="00B050"/>
        </w:rPr>
        <w:t xml:space="preserve">an encrypted access token and a refresh URL (a URL </w:t>
      </w:r>
      <w:r w:rsidR="0095286E">
        <w:rPr>
          <w:u w:color="00B050"/>
        </w:rPr>
        <w:t xml:space="preserve">on </w:t>
      </w:r>
      <w:r w:rsidRPr="00A630C4">
        <w:rPr>
          <w:u w:color="00B050"/>
        </w:rPr>
        <w:t xml:space="preserve">the </w:t>
      </w:r>
      <w:r w:rsidR="0095286E">
        <w:rPr>
          <w:u w:color="00B050"/>
        </w:rPr>
        <w:t xml:space="preserve">testing </w:t>
      </w:r>
      <w:r w:rsidRPr="00A630C4">
        <w:rPr>
          <w:u w:color="00B050"/>
        </w:rPr>
        <w:t>server that can</w:t>
      </w:r>
      <w:r>
        <w:rPr>
          <w:u w:color="00B050"/>
        </w:rPr>
        <w:t xml:space="preserve"> be used to refresh the token).</w:t>
      </w:r>
    </w:p>
    <w:p w14:paraId="7807BC77" w14:textId="05172FD2" w:rsidR="00131429" w:rsidRDefault="00131429" w:rsidP="00131429">
      <w:pPr>
        <w:rPr>
          <w:u w:color="00B050"/>
        </w:rPr>
      </w:pPr>
      <w:r w:rsidRPr="00A630C4">
        <w:rPr>
          <w:u w:color="00B050"/>
        </w:rPr>
        <w:t xml:space="preserve">The </w:t>
      </w:r>
      <w:r w:rsidR="0095286E">
        <w:rPr>
          <w:u w:color="00B050"/>
        </w:rPr>
        <w:t xml:space="preserve">testing </w:t>
      </w:r>
      <w:r w:rsidRPr="00A630C4">
        <w:rPr>
          <w:u w:color="00B050"/>
        </w:rPr>
        <w:t xml:space="preserve">server </w:t>
      </w:r>
      <w:r>
        <w:rPr>
          <w:u w:color="00B050"/>
        </w:rPr>
        <w:t>encrypts the access token wi</w:t>
      </w:r>
      <w:r w:rsidRPr="00A630C4">
        <w:rPr>
          <w:u w:color="00B050"/>
        </w:rPr>
        <w:t>th</w:t>
      </w:r>
      <w:r>
        <w:rPr>
          <w:u w:color="00B050"/>
        </w:rPr>
        <w:t xml:space="preserve"> a</w:t>
      </w:r>
      <w:r w:rsidRPr="00A630C4">
        <w:rPr>
          <w:u w:color="00B050"/>
        </w:rPr>
        <w:t xml:space="preserve"> </w:t>
      </w:r>
      <w:r>
        <w:rPr>
          <w:u w:color="00B050"/>
        </w:rPr>
        <w:t xml:space="preserve">seed value which it calls </w:t>
      </w:r>
      <w:r w:rsidRPr="00A630C4">
        <w:rPr>
          <w:u w:color="00B050"/>
        </w:rPr>
        <w:t>a "ticket</w:t>
      </w:r>
      <w:r>
        <w:rPr>
          <w:u w:color="00B050"/>
        </w:rPr>
        <w:t>.</w:t>
      </w:r>
      <w:r w:rsidRPr="00A630C4">
        <w:rPr>
          <w:u w:color="00B050"/>
        </w:rPr>
        <w:t xml:space="preserve">" </w:t>
      </w:r>
      <w:r>
        <w:rPr>
          <w:u w:color="00B050"/>
        </w:rPr>
        <w:t xml:space="preserve">The ticket </w:t>
      </w:r>
      <w:r w:rsidRPr="00A630C4">
        <w:rPr>
          <w:u w:color="00B050"/>
        </w:rPr>
        <w:t xml:space="preserve">is created when the user logs in </w:t>
      </w:r>
      <w:r>
        <w:rPr>
          <w:u w:color="00B050"/>
        </w:rPr>
        <w:t xml:space="preserve">to the server </w:t>
      </w:r>
      <w:r w:rsidRPr="00A630C4">
        <w:rPr>
          <w:u w:color="00B050"/>
        </w:rPr>
        <w:t>for authentication</w:t>
      </w:r>
      <w:r w:rsidRPr="00B459F8">
        <w:t xml:space="preserve"> </w:t>
      </w:r>
      <w:r w:rsidRPr="00A630C4">
        <w:rPr>
          <w:u w:color="00B050"/>
        </w:rPr>
        <w:t xml:space="preserve">for the first time. </w:t>
      </w:r>
      <w:r>
        <w:rPr>
          <w:u w:color="00B050"/>
        </w:rPr>
        <w:t xml:space="preserve">This technique for acquiring a seed for </w:t>
      </w:r>
      <w:r w:rsidRPr="00A630C4">
        <w:rPr>
          <w:u w:color="00B050"/>
        </w:rPr>
        <w:t>encrypt</w:t>
      </w:r>
      <w:r>
        <w:rPr>
          <w:u w:color="00B050"/>
        </w:rPr>
        <w:t>ing</w:t>
      </w:r>
      <w:r w:rsidRPr="00A630C4">
        <w:rPr>
          <w:u w:color="00B050"/>
        </w:rPr>
        <w:t xml:space="preserve"> </w:t>
      </w:r>
      <w:r>
        <w:rPr>
          <w:u w:color="00B050"/>
        </w:rPr>
        <w:t xml:space="preserve">the </w:t>
      </w:r>
      <w:r w:rsidRPr="00A630C4">
        <w:rPr>
          <w:u w:color="00B050"/>
        </w:rPr>
        <w:t>access token</w:t>
      </w:r>
      <w:r>
        <w:rPr>
          <w:u w:color="00B050"/>
        </w:rPr>
        <w:t xml:space="preserve"> is suitable for use in live </w:t>
      </w:r>
      <w:r w:rsidR="00EB3281">
        <w:t>mid-tier</w:t>
      </w:r>
      <w:r>
        <w:rPr>
          <w:u w:color="00B050"/>
        </w:rPr>
        <w:t xml:space="preserve"> servers, but other techniques are possible</w:t>
      </w:r>
      <w:r w:rsidR="004650DF">
        <w:rPr>
          <w:u w:color="00B050"/>
        </w:rPr>
        <w:t>.</w:t>
      </w:r>
    </w:p>
    <w:p w14:paraId="6E5CBF2E" w14:textId="7C574D56" w:rsidR="0095286E" w:rsidRPr="00A630C4" w:rsidRDefault="0095286E" w:rsidP="00131429">
      <w:pPr>
        <w:rPr>
          <w:u w:color="00B050"/>
        </w:rPr>
      </w:pPr>
      <w:r>
        <w:rPr>
          <w:u w:color="00B050"/>
        </w:rPr>
        <w:t>The sample server distributed with the SDK handles the access token the same way as the testing server. (Recall that the testing server is actually an instance of the sample server hosted by PayPal.)</w:t>
      </w:r>
    </w:p>
    <w:p w14:paraId="5BD61764" w14:textId="77777777" w:rsidR="00A473C0" w:rsidRPr="009957AA" w:rsidRDefault="00131429" w:rsidP="009957AA">
      <w:pPr>
        <w:rPr>
          <w:u w:color="00B050"/>
        </w:rPr>
      </w:pPr>
      <w:r w:rsidRPr="00A630C4">
        <w:rPr>
          <w:u w:color="00B050"/>
        </w:rPr>
        <w:t xml:space="preserve">The </w:t>
      </w:r>
      <w:r w:rsidR="001C00AE">
        <w:rPr>
          <w:rStyle w:val="Code"/>
          <w:u w:color="00B050"/>
        </w:rPr>
        <w:t>/</w:t>
      </w:r>
      <w:r w:rsidRPr="00A630C4">
        <w:rPr>
          <w:rStyle w:val="Code"/>
          <w:u w:color="00B050"/>
        </w:rPr>
        <w:t>sample-server</w:t>
      </w:r>
      <w:r w:rsidR="001C00AE">
        <w:rPr>
          <w:rStyle w:val="Code"/>
          <w:u w:color="00B050"/>
        </w:rPr>
        <w:t>/</w:t>
      </w:r>
      <w:r w:rsidR="00E4407F">
        <w:rPr>
          <w:rStyle w:val="Code"/>
          <w:u w:color="00B050"/>
        </w:rPr>
        <w:t>heroku-server</w:t>
      </w:r>
      <w:r w:rsidR="001C00AE">
        <w:rPr>
          <w:rStyle w:val="Code"/>
          <w:u w:color="00B050"/>
        </w:rPr>
        <w:t>/</w:t>
      </w:r>
      <w:r w:rsidRPr="00A630C4">
        <w:rPr>
          <w:rStyle w:val="Code"/>
          <w:u w:color="00B050"/>
        </w:rPr>
        <w:t>server.js</w:t>
      </w:r>
      <w:r w:rsidRPr="00A630C4">
        <w:rPr>
          <w:u w:color="00B050"/>
        </w:rPr>
        <w:t xml:space="preserve"> file has a default, test merchant named “teashop,” whose address is a confirmed address in teashop’s PayPal account. When you begin developing an app, your code can retrieve a merchant’s data (including the confirmed address, which is required for further operations) for an order (invoice) with the </w:t>
      </w:r>
      <w:r w:rsidRPr="00A630C4">
        <w:rPr>
          <w:rStyle w:val="Code"/>
          <w:u w:color="00B050"/>
        </w:rPr>
        <w:t>PayPalHereSDK</w:t>
      </w:r>
      <w:r w:rsidRPr="00A630C4">
        <w:rPr>
          <w:u w:color="00B050"/>
        </w:rPr>
        <w:t xml:space="preserve"> class’s </w:t>
      </w:r>
      <w:r w:rsidRPr="00A630C4">
        <w:rPr>
          <w:rStyle w:val="Code"/>
          <w:u w:color="00B050"/>
        </w:rPr>
        <w:t>activeMerchant</w:t>
      </w:r>
      <w:r w:rsidRPr="00A630C4">
        <w:rPr>
          <w:u w:color="00B050"/>
        </w:rPr>
        <w:t xml:space="preserve"> method. For more information, see the </w:t>
      </w:r>
      <w:r w:rsidRPr="00A630C4">
        <w:rPr>
          <w:rStyle w:val="Code"/>
          <w:u w:color="00B050"/>
        </w:rPr>
        <w:t>PayPalHereSDK</w:t>
      </w:r>
      <w:r w:rsidRPr="00A630C4">
        <w:rPr>
          <w:u w:color="00B050"/>
        </w:rPr>
        <w:t xml:space="preserve"> class in the </w:t>
      </w:r>
      <w:r>
        <w:t>PayPal Here SDK’s reference documentation</w:t>
      </w:r>
      <w:r w:rsidR="009957AA">
        <w:rPr>
          <w:u w:color="00B050"/>
        </w:rPr>
        <w:t>.</w:t>
      </w:r>
      <w:bookmarkEnd w:id="14"/>
    </w:p>
    <w:sectPr w:rsidR="00A473C0" w:rsidRPr="009957AA" w:rsidSect="00F8220B">
      <w:headerReference w:type="default" r:id="rId40"/>
      <w:footerReference w:type="default" r:id="rId41"/>
      <w:headerReference w:type="first" r:id="rId42"/>
      <w:pgSz w:w="12240" w:h="15840" w:code="1"/>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357C7" w14:textId="77777777" w:rsidR="00972290" w:rsidRDefault="00972290">
      <w:pPr>
        <w:spacing w:after="0" w:line="240" w:lineRule="auto"/>
      </w:pPr>
      <w:r>
        <w:separator/>
      </w:r>
    </w:p>
  </w:endnote>
  <w:endnote w:type="continuationSeparator" w:id="0">
    <w:p w14:paraId="05AA59D0" w14:textId="77777777" w:rsidR="00972290" w:rsidRDefault="00972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微軟正黑體">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mic Sans MS">
    <w:panose1 w:val="030F070203030202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CAB6B" w14:textId="77777777" w:rsidR="00972290" w:rsidRDefault="00972290" w:rsidP="008C224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728F39F" w14:textId="77777777" w:rsidR="00972290" w:rsidRDefault="00972290" w:rsidP="008C224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E7F53" w14:textId="77777777" w:rsidR="00972290" w:rsidRDefault="00972290" w:rsidP="008C2241">
    <w:pPr>
      <w:pStyle w:val="Footer"/>
      <w:ind w:left="-90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0C4EB" w14:textId="77777777" w:rsidR="00972290" w:rsidRDefault="00972290" w:rsidP="00964FEB">
    <w:pPr>
      <w:pStyle w:val="Footer"/>
      <w:jc w:val="center"/>
    </w:pPr>
    <w:r>
      <w:t>Copyright © 2012-2013 PayPal. All rights reserved.</w:t>
    </w:r>
  </w:p>
  <w:p w14:paraId="602F1016" w14:textId="77777777" w:rsidR="00972290" w:rsidRDefault="00972290" w:rsidP="00964FEB">
    <w:pPr>
      <w:pStyle w:val="Footer"/>
      <w:jc w:val="center"/>
    </w:pPr>
  </w:p>
  <w:p w14:paraId="0888F5FC" w14:textId="77777777" w:rsidR="00972290" w:rsidRPr="00E86562" w:rsidRDefault="00972290" w:rsidP="00964FEB">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F6354" w14:textId="3ABEB230" w:rsidR="00972290" w:rsidRDefault="00771377" w:rsidP="00AC2AEC">
    <w:pPr>
      <w:pStyle w:val="Footer"/>
      <w:jc w:val="center"/>
    </w:pPr>
    <w:sdt>
      <w:sdtPr>
        <w:alias w:val="Publish Date"/>
        <w:tag w:val=""/>
        <w:id w:val="-1068574087"/>
        <w:dataBinding w:prefixMappings="xmlns:ns0='http://schemas.microsoft.com/office/2006/coverPageProps' " w:xpath="/ns0:CoverPageProperties[1]/ns0:PublishDate[1]" w:storeItemID="{55AF091B-3C7A-41E3-B477-F2FDAA23CFDA}"/>
        <w:date w:fullDate="2015-01-12T00:00:00Z">
          <w:dateFormat w:val="M/d/yyyy"/>
          <w:lid w:val="en-US"/>
          <w:storeMappedDataAs w:val="dateTime"/>
          <w:calendar w:val="gregorian"/>
        </w:date>
      </w:sdtPr>
      <w:sdtEndPr/>
      <w:sdtContent>
        <w:r w:rsidR="00972290">
          <w:t>1/12/2015</w:t>
        </w:r>
      </w:sdtContent>
    </w:sdt>
    <w:r w:rsidR="00972290">
      <w:tab/>
    </w:r>
    <w:r w:rsidR="00972290">
      <w:tab/>
    </w:r>
    <w:sdt>
      <w:sdtPr>
        <w:id w:val="-946841708"/>
        <w:docPartObj>
          <w:docPartGallery w:val="Page Numbers (Bottom of Page)"/>
          <w:docPartUnique/>
        </w:docPartObj>
      </w:sdtPr>
      <w:sdtEndPr/>
      <w:sdtContent>
        <w:sdt>
          <w:sdtPr>
            <w:id w:val="594515461"/>
            <w:docPartObj>
              <w:docPartGallery w:val="Page Numbers (Top of Page)"/>
              <w:docPartUnique/>
            </w:docPartObj>
          </w:sdtPr>
          <w:sdtEndPr/>
          <w:sdtContent>
            <w:r w:rsidR="00972290">
              <w:t xml:space="preserve">Page </w:t>
            </w:r>
            <w:r w:rsidR="00972290">
              <w:rPr>
                <w:b/>
                <w:bCs/>
                <w:sz w:val="24"/>
                <w:szCs w:val="24"/>
              </w:rPr>
              <w:fldChar w:fldCharType="begin"/>
            </w:r>
            <w:r w:rsidR="00972290">
              <w:rPr>
                <w:b/>
                <w:bCs/>
              </w:rPr>
              <w:instrText xml:space="preserve"> PAGE </w:instrText>
            </w:r>
            <w:r w:rsidR="00972290">
              <w:rPr>
                <w:b/>
                <w:bCs/>
                <w:sz w:val="24"/>
                <w:szCs w:val="24"/>
              </w:rPr>
              <w:fldChar w:fldCharType="separate"/>
            </w:r>
            <w:r w:rsidR="004D26A2">
              <w:rPr>
                <w:b/>
                <w:bCs/>
                <w:noProof/>
              </w:rPr>
              <w:t>3</w:t>
            </w:r>
            <w:r w:rsidR="00972290">
              <w:rPr>
                <w:b/>
                <w:bCs/>
                <w:sz w:val="24"/>
                <w:szCs w:val="24"/>
              </w:rPr>
              <w:fldChar w:fldCharType="end"/>
            </w:r>
            <w:r w:rsidR="00972290">
              <w:t xml:space="preserve"> of </w:t>
            </w:r>
            <w:r w:rsidR="00972290">
              <w:rPr>
                <w:b/>
                <w:bCs/>
                <w:sz w:val="24"/>
                <w:szCs w:val="24"/>
              </w:rPr>
              <w:fldChar w:fldCharType="begin"/>
            </w:r>
            <w:r w:rsidR="00972290">
              <w:rPr>
                <w:b/>
                <w:bCs/>
              </w:rPr>
              <w:instrText xml:space="preserve"> NUMPAGES  </w:instrText>
            </w:r>
            <w:r w:rsidR="00972290">
              <w:rPr>
                <w:b/>
                <w:bCs/>
                <w:sz w:val="24"/>
                <w:szCs w:val="24"/>
              </w:rPr>
              <w:fldChar w:fldCharType="separate"/>
            </w:r>
            <w:r w:rsidR="004D26A2">
              <w:rPr>
                <w:b/>
                <w:bCs/>
                <w:noProof/>
              </w:rPr>
              <w:t>42</w:t>
            </w:r>
            <w:r w:rsidR="00972290">
              <w:rPr>
                <w:b/>
                <w:bCs/>
                <w:sz w:val="24"/>
                <w:szCs w:val="24"/>
              </w:rPr>
              <w:fldChar w:fldCharType="end"/>
            </w:r>
          </w:sdtContent>
        </w:sdt>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FE2FA" w14:textId="7EEAB323" w:rsidR="00972290" w:rsidRDefault="00972290" w:rsidP="00226B41">
    <w:r w:rsidRPr="007C3751">
      <w:t xml:space="preserve">© </w:t>
    </w:r>
    <w:r>
      <w:t>2015</w:t>
    </w:r>
    <w:r w:rsidRPr="007C3751">
      <w:t xml:space="preserve"> Pa</w:t>
    </w:r>
    <w:r>
      <w:t>yPal, Inc. All rights reserved.</w:t>
    </w:r>
  </w:p>
  <w:p w14:paraId="4F936EB4" w14:textId="77777777" w:rsidR="00972290" w:rsidRPr="006631EA" w:rsidRDefault="00972290" w:rsidP="00226B41">
    <w:pPr>
      <w:rPr>
        <w:sz w:val="18"/>
        <w:szCs w:val="18"/>
      </w:rPr>
    </w:pPr>
    <w:r w:rsidRPr="006631EA">
      <w:rPr>
        <w:sz w:val="18"/>
        <w:szCs w:val="18"/>
      </w:rPr>
      <w:t xml:space="preserve">PayPal is a registered trademark of PayPal, Inc. The PayPal logo is a trademark of PayPal, Inc. Other trademarks and brands are the property of their respective owners. The information in this document belongs to PayPal, Inc. It may not be used, reproduced or disclosed without the written approval of PayPal, Inc. Copyright © PayPal. All rights reserved. PayPal (Europe) S.à r.l. </w:t>
    </w:r>
    <w:proofErr w:type="gramStart"/>
    <w:r w:rsidRPr="006631EA">
      <w:rPr>
        <w:sz w:val="18"/>
        <w:szCs w:val="18"/>
      </w:rPr>
      <w:t>et</w:t>
    </w:r>
    <w:proofErr w:type="gramEnd"/>
    <w:r w:rsidRPr="006631EA">
      <w:rPr>
        <w:sz w:val="18"/>
        <w:szCs w:val="18"/>
      </w:rPr>
      <w:t xml:space="preserve"> Cie., S.C.A., Société en Commandite par Actions. Registered office: 22-24 Boulevard Royal, L-2449, Luxembourg, R.C.S. Luxembourg B 118 349. Consumer advisory: The PayPal™ payment service is regarded as a stored value facility under Singapore law. As such, it does not require the approval of the Monetary Authority of Singapore. You are advised to read the terms and conditions carefully. Notice of non-liability: PayPal, Inc. is providing the information in this document to you “AS-IS” with all faults. PayPal, Inc. makes no warranties of any kind (whether express, implied or statutory) with respect to the information contained herein. PayPal, Inc. assumes no liability for damages (whether direct or indirect), caused by errors or omissions, or resulting from the use of this document or the information contained in this document or resulting from the application or use of the product or service described herein. PayPal, Inc. reserves the right to make changes to any information herein without further notice. PayPal Inc. does not guarantee that the features described in this document will be announced or made available to anyone in the future.</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CF98" w14:textId="460B30BD" w:rsidR="00972290" w:rsidRDefault="00771377">
    <w:pPr>
      <w:pStyle w:val="Footer"/>
      <w:jc w:val="center"/>
    </w:pPr>
    <w:sdt>
      <w:sdtPr>
        <w:alias w:val="Publish Date"/>
        <w:tag w:val=""/>
        <w:id w:val="401716012"/>
        <w:dataBinding w:prefixMappings="xmlns:ns0='http://schemas.microsoft.com/office/2006/coverPageProps' " w:xpath="/ns0:CoverPageProperties[1]/ns0:PublishDate[1]" w:storeItemID="{55AF091B-3C7A-41E3-B477-F2FDAA23CFDA}"/>
        <w:date w:fullDate="2015-01-12T00:00:00Z">
          <w:dateFormat w:val="M/d/yyyy"/>
          <w:lid w:val="en-US"/>
          <w:storeMappedDataAs w:val="dateTime"/>
          <w:calendar w:val="gregorian"/>
        </w:date>
      </w:sdtPr>
      <w:sdtEndPr/>
      <w:sdtContent>
        <w:r w:rsidR="00972290">
          <w:t>1/12/2015</w:t>
        </w:r>
      </w:sdtContent>
    </w:sdt>
    <w:r w:rsidR="00972290">
      <w:tab/>
    </w:r>
    <w:r w:rsidR="00972290">
      <w:tab/>
    </w:r>
    <w:sdt>
      <w:sdtPr>
        <w:id w:val="-1180895009"/>
        <w:docPartObj>
          <w:docPartGallery w:val="Page Numbers (Bottom of Page)"/>
          <w:docPartUnique/>
        </w:docPartObj>
      </w:sdtPr>
      <w:sdtEndPr/>
      <w:sdtContent>
        <w:sdt>
          <w:sdtPr>
            <w:id w:val="-1669238322"/>
            <w:docPartObj>
              <w:docPartGallery w:val="Page Numbers (Top of Page)"/>
              <w:docPartUnique/>
            </w:docPartObj>
          </w:sdtPr>
          <w:sdtEndPr/>
          <w:sdtContent>
            <w:r w:rsidR="00972290">
              <w:t xml:space="preserve">Page </w:t>
            </w:r>
            <w:r w:rsidR="00972290">
              <w:rPr>
                <w:b/>
                <w:bCs/>
                <w:sz w:val="24"/>
                <w:szCs w:val="24"/>
              </w:rPr>
              <w:fldChar w:fldCharType="begin"/>
            </w:r>
            <w:r w:rsidR="00972290">
              <w:rPr>
                <w:b/>
                <w:bCs/>
              </w:rPr>
              <w:instrText xml:space="preserve"> PAGE </w:instrText>
            </w:r>
            <w:r w:rsidR="00972290">
              <w:rPr>
                <w:b/>
                <w:bCs/>
                <w:sz w:val="24"/>
                <w:szCs w:val="24"/>
              </w:rPr>
              <w:fldChar w:fldCharType="separate"/>
            </w:r>
            <w:r>
              <w:rPr>
                <w:b/>
                <w:bCs/>
                <w:noProof/>
              </w:rPr>
              <w:t>41</w:t>
            </w:r>
            <w:r w:rsidR="00972290">
              <w:rPr>
                <w:b/>
                <w:bCs/>
                <w:sz w:val="24"/>
                <w:szCs w:val="24"/>
              </w:rPr>
              <w:fldChar w:fldCharType="end"/>
            </w:r>
            <w:r w:rsidR="00972290">
              <w:t xml:space="preserve"> of </w:t>
            </w:r>
            <w:r w:rsidR="00972290">
              <w:rPr>
                <w:b/>
                <w:bCs/>
                <w:sz w:val="24"/>
                <w:szCs w:val="24"/>
              </w:rPr>
              <w:fldChar w:fldCharType="begin"/>
            </w:r>
            <w:r w:rsidR="00972290">
              <w:rPr>
                <w:b/>
                <w:bCs/>
              </w:rPr>
              <w:instrText xml:space="preserve"> NUMPAGES  </w:instrText>
            </w:r>
            <w:r w:rsidR="00972290">
              <w:rPr>
                <w:b/>
                <w:bCs/>
                <w:sz w:val="24"/>
                <w:szCs w:val="24"/>
              </w:rPr>
              <w:fldChar w:fldCharType="separate"/>
            </w:r>
            <w:r>
              <w:rPr>
                <w:b/>
                <w:bCs/>
                <w:noProof/>
              </w:rPr>
              <w:t>42</w:t>
            </w:r>
            <w:r w:rsidR="00972290">
              <w:rPr>
                <w:b/>
                <w:bCs/>
                <w:sz w:val="24"/>
                <w:szCs w:val="24"/>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77AA3" w14:textId="77777777" w:rsidR="00972290" w:rsidRDefault="00972290">
      <w:pPr>
        <w:spacing w:after="0" w:line="240" w:lineRule="auto"/>
      </w:pPr>
      <w:r>
        <w:separator/>
      </w:r>
    </w:p>
  </w:footnote>
  <w:footnote w:type="continuationSeparator" w:id="0">
    <w:p w14:paraId="37A40FAF" w14:textId="77777777" w:rsidR="00972290" w:rsidRDefault="009722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3A5E5" w14:textId="0468FE75" w:rsidR="00972290" w:rsidRDefault="00972290" w:rsidP="00AC2AEC">
    <w:pPr>
      <w:pStyle w:val="Header"/>
    </w:pPr>
    <w:r w:rsidRPr="00AD7B2C">
      <w:rPr>
        <w:noProof/>
        <w:position w:val="-8"/>
        <w:lang w:eastAsia="en-US"/>
      </w:rPr>
      <w:drawing>
        <wp:inline distT="0" distB="0" distL="0" distR="0" wp14:anchorId="44144CC2" wp14:editId="59D18BB0">
          <wp:extent cx="548640" cy="146304"/>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w_rgb.eps"/>
                  <pic:cNvPicPr/>
                </pic:nvPicPr>
                <pic:blipFill>
                  <a:blip r:embed="rId1">
                    <a:extLst>
                      <a:ext uri="{28A0092B-C50C-407E-A947-70E740481C1C}">
                        <a14:useLocalDpi xmlns:a14="http://schemas.microsoft.com/office/drawing/2010/main" val="0"/>
                      </a:ext>
                    </a:extLst>
                  </a:blip>
                  <a:stretch>
                    <a:fillRect/>
                  </a:stretch>
                </pic:blipFill>
                <pic:spPr>
                  <a:xfrm>
                    <a:off x="0" y="0"/>
                    <a:ext cx="548640" cy="146304"/>
                  </a:xfrm>
                  <a:prstGeom prst="rect">
                    <a:avLst/>
                  </a:prstGeom>
                </pic:spPr>
              </pic:pic>
            </a:graphicData>
          </a:graphic>
        </wp:inline>
      </w:drawing>
    </w:r>
    <w:r>
      <w:tab/>
    </w:r>
    <w:sdt>
      <w:sdtPr>
        <w:alias w:val="Subject"/>
        <w:tag w:val=""/>
        <w:id w:val="1176618219"/>
        <w:dataBinding w:prefixMappings="xmlns:ns0='http://purl.org/dc/elements/1.1/' xmlns:ns1='http://schemas.openxmlformats.org/package/2006/metadata/core-properties' " w:xpath="/ns1:coreProperties[1]/ns0:subject[1]" w:storeItemID="{6C3C8BC8-F283-45AE-878A-BAB7291924A1}"/>
        <w:text/>
      </w:sdtPr>
      <w:sdtEndPr/>
      <w:sdtContent>
        <w:r>
          <w:t xml:space="preserve">PayPal Here SDK for Android </w:t>
        </w:r>
      </w:sdtContent>
    </w:sdt>
    <w:r>
      <w:t xml:space="preserve"> ~ </w:t>
    </w:r>
    <w:sdt>
      <w:sdtPr>
        <w:alias w:val="Title"/>
        <w:tag w:val=""/>
        <w:id w:val="1102843865"/>
        <w:dataBinding w:prefixMappings="xmlns:ns0='http://purl.org/dc/elements/1.1/' xmlns:ns1='http://schemas.openxmlformats.org/package/2006/metadata/core-properties' " w:xpath="/ns1:coreProperties[1]/ns0:title[1]" w:storeItemID="{6C3C8BC8-F283-45AE-878A-BAB7291924A1}"/>
        <w:text/>
      </w:sdtPr>
      <w:sdtEndPr/>
      <w:sdtContent>
        <w:r>
          <w:t>Developer Guide</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29A5B" w14:textId="7E7050A2" w:rsidR="00972290" w:rsidRDefault="00972290" w:rsidP="00AB0112">
    <w:pPr>
      <w:pStyle w:val="Header"/>
    </w:pPr>
    <w:r w:rsidRPr="00334069">
      <w:rPr>
        <w:noProof/>
        <w:position w:val="-8"/>
        <w:lang w:eastAsia="en-US"/>
      </w:rPr>
      <w:drawing>
        <wp:inline distT="0" distB="0" distL="0" distR="0" wp14:anchorId="56E8B747" wp14:editId="38CBFE8D">
          <wp:extent cx="548640" cy="146304"/>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w_rgb.eps"/>
                  <pic:cNvPicPr/>
                </pic:nvPicPr>
                <pic:blipFill>
                  <a:blip r:embed="rId1">
                    <a:extLst>
                      <a:ext uri="{28A0092B-C50C-407E-A947-70E740481C1C}">
                        <a14:useLocalDpi xmlns:a14="http://schemas.microsoft.com/office/drawing/2010/main" val="0"/>
                      </a:ext>
                    </a:extLst>
                  </a:blip>
                  <a:stretch>
                    <a:fillRect/>
                  </a:stretch>
                </pic:blipFill>
                <pic:spPr>
                  <a:xfrm>
                    <a:off x="0" y="0"/>
                    <a:ext cx="548640" cy="146304"/>
                  </a:xfrm>
                  <a:prstGeom prst="rect">
                    <a:avLst/>
                  </a:prstGeom>
                </pic:spPr>
              </pic:pic>
            </a:graphicData>
          </a:graphic>
        </wp:inline>
      </w:drawing>
    </w:r>
    <w:r>
      <w:tab/>
    </w:r>
    <w:sdt>
      <w:sdtPr>
        <w:alias w:val="Subject"/>
        <w:tag w:val=""/>
        <w:id w:val="-703484764"/>
        <w:dataBinding w:prefixMappings="xmlns:ns0='http://purl.org/dc/elements/1.1/' xmlns:ns1='http://schemas.openxmlformats.org/package/2006/metadata/core-properties' " w:xpath="/ns1:coreProperties[1]/ns0:subject[1]" w:storeItemID="{6C3C8BC8-F283-45AE-878A-BAB7291924A1}"/>
        <w:text/>
      </w:sdtPr>
      <w:sdtEndPr/>
      <w:sdtContent>
        <w:r>
          <w:t xml:space="preserve">PayPal Here SDK for Android </w:t>
        </w:r>
      </w:sdtContent>
    </w:sdt>
    <w:r>
      <w:t xml:space="preserve"> ~ </w:t>
    </w:r>
    <w:sdt>
      <w:sdtPr>
        <w:alias w:val="Title"/>
        <w:tag w:val=""/>
        <w:id w:val="1679702043"/>
        <w:dataBinding w:prefixMappings="xmlns:ns0='http://purl.org/dc/elements/1.1/' xmlns:ns1='http://schemas.openxmlformats.org/package/2006/metadata/core-properties' " w:xpath="/ns1:coreProperties[1]/ns0:title[1]" w:storeItemID="{6C3C8BC8-F283-45AE-878A-BAB7291924A1}"/>
        <w:text/>
      </w:sdtPr>
      <w:sdtEndPr/>
      <w:sdtContent>
        <w:r>
          <w:t>Developer Guide</w:t>
        </w:r>
      </w:sdtContent>
    </w:sdt>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366A9" w14:textId="77777777" w:rsidR="00972290" w:rsidRDefault="00972290">
    <w:pPr>
      <w:pStyle w:val="Header"/>
    </w:pPr>
    <w:r>
      <w:rPr>
        <w:noProof/>
        <w:lang w:eastAsia="en-US"/>
      </w:rPr>
      <w:drawing>
        <wp:inline distT="0" distB="0" distL="0" distR="0" wp14:anchorId="04F14650" wp14:editId="37230B6F">
          <wp:extent cx="542925" cy="152400"/>
          <wp:effectExtent l="19050" t="0" r="9525" b="0"/>
          <wp:docPr id="8" name="Picture 5" descr="logoUS_TM_PayPal_cmykColor_JPG_10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US_TM_PayPal_cmykColor_JPG_102607"/>
                  <pic:cNvPicPr>
                    <a:picLocks noChangeAspect="1" noChangeArrowheads="1"/>
                  </pic:cNvPicPr>
                </pic:nvPicPr>
                <pic:blipFill>
                  <a:blip r:embed="rId1"/>
                  <a:srcRect/>
                  <a:stretch>
                    <a:fillRect/>
                  </a:stretch>
                </pic:blipFill>
                <pic:spPr bwMode="auto">
                  <a:xfrm>
                    <a:off x="0" y="0"/>
                    <a:ext cx="542925" cy="152400"/>
                  </a:xfrm>
                  <a:prstGeom prst="rect">
                    <a:avLst/>
                  </a:prstGeom>
                  <a:noFill/>
                  <a:ln w="9525">
                    <a:noFill/>
                    <a:miter lim="800000"/>
                    <a:headEnd/>
                    <a:tailEnd/>
                  </a:ln>
                </pic:spPr>
              </pic:pic>
            </a:graphicData>
          </a:graphic>
        </wp:inline>
      </w:drawing>
    </w:r>
    <w:r>
      <w:tab/>
    </w:r>
    <w:r w:rsidR="00771377">
      <w:fldChar w:fldCharType="begin"/>
    </w:r>
    <w:r w:rsidR="00771377">
      <w:instrText xml:space="preserve"> SUBJECT   \* MERGEFORMAT </w:instrText>
    </w:r>
    <w:r w:rsidR="00771377">
      <w:fldChar w:fldCharType="separate"/>
    </w:r>
    <w:r>
      <w:t>PayPal Here Android SDK</w:t>
    </w:r>
    <w:r w:rsidR="00771377">
      <w:fldChar w:fldCharType="end"/>
    </w:r>
    <w:r>
      <w:t xml:space="preserve"> ~ </w:t>
    </w:r>
    <w:r w:rsidR="00771377">
      <w:fldChar w:fldCharType="begin"/>
    </w:r>
    <w:r w:rsidR="00771377">
      <w:instrText xml:space="preserve"> TITLE </w:instrText>
    </w:r>
    <w:r w:rsidR="00771377">
      <w:instrText xml:space="preserve">  \* MERGEFORMAT </w:instrText>
    </w:r>
    <w:r w:rsidR="00771377">
      <w:fldChar w:fldCharType="separate"/>
    </w:r>
    <w:r>
      <w:t>Developer Guide</w:t>
    </w:r>
    <w:r w:rsidR="00771377">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F4B17" w14:textId="77777777" w:rsidR="00972290" w:rsidRDefault="00972290" w:rsidP="00AE1F4A">
    <w:pPr>
      <w:pStyle w:val="Header"/>
      <w:pBdr>
        <w:between w:val="single" w:sz="4" w:space="1" w:color="4F81BD" w:themeColor="accent1"/>
      </w:pBdr>
      <w:spacing w:line="276" w:lineRule="auto"/>
    </w:pPr>
    <w:r>
      <w:rPr>
        <w:noProof/>
        <w:lang w:eastAsia="en-US"/>
      </w:rPr>
      <mc:AlternateContent>
        <mc:Choice Requires="wps">
          <w:drawing>
            <wp:anchor distT="0" distB="0" distL="114300" distR="114300" simplePos="0" relativeHeight="251659264" behindDoc="0" locked="0" layoutInCell="0" allowOverlap="1" wp14:anchorId="567A66C8" wp14:editId="30C5EF1C">
              <wp:simplePos x="0" y="0"/>
              <wp:positionH relativeFrom="margin">
                <wp:align>left</wp:align>
              </wp:positionH>
              <wp:positionV relativeFrom="topMargin">
                <wp:align>center</wp:align>
              </wp:positionV>
              <wp:extent cx="5943600" cy="152400"/>
              <wp:effectExtent l="0" t="0" r="0" b="0"/>
              <wp:wrapNone/>
              <wp:docPr id="6"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24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2C097" w14:textId="77777777" w:rsidR="00972290" w:rsidRDefault="00972290">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75" o:spid="_x0000_s1026" type="#_x0000_t202" style="position:absolute;margin-left:0;margin-top:0;width:468pt;height:12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" o:allowincell="f" filled="f" stroked="f">
              <v:textbox style="mso-fit-shape-to-text:t" inset=",0,,0">
                <w:txbxContent>
                  <w:p w14:paraId="3472C097" w14:textId="77777777" w:rsidR="0028268E" w:rsidRDefault="0028268E">
                    <w:pPr>
                      <w:spacing w:after="0" w:line="240" w:lineRule="auto"/>
                      <w:jc w:val="right"/>
                    </w:pPr>
                  </w:p>
                </w:txbxContent>
              </v:textbox>
              <w10:wrap anchorx="margin"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1C070F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EAA21E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6A932C"/>
    <w:lvl w:ilvl="0">
      <w:start w:val="1"/>
      <w:numFmt w:val="lowerRoman"/>
      <w:pStyle w:val="ListNumber3"/>
      <w:lvlText w:val="%1."/>
      <w:lvlJc w:val="right"/>
      <w:pPr>
        <w:ind w:left="1170" w:hanging="216"/>
      </w:pPr>
      <w:rPr>
        <w:rFonts w:hint="default"/>
      </w:rPr>
    </w:lvl>
  </w:abstractNum>
  <w:abstractNum w:abstractNumId="3">
    <w:nsid w:val="FFFFFF7F"/>
    <w:multiLevelType w:val="singleLevel"/>
    <w:tmpl w:val="2E5E18FC"/>
    <w:lvl w:ilvl="0">
      <w:start w:val="1"/>
      <w:numFmt w:val="lowerLetter"/>
      <w:pStyle w:val="ListNumber2"/>
      <w:lvlText w:val="%1)"/>
      <w:lvlJc w:val="left"/>
      <w:pPr>
        <w:ind w:left="792" w:hanging="288"/>
      </w:pPr>
      <w:rPr>
        <w:rFonts w:hint="default"/>
      </w:rPr>
    </w:lvl>
  </w:abstractNum>
  <w:abstractNum w:abstractNumId="4">
    <w:nsid w:val="FFFFFF80"/>
    <w:multiLevelType w:val="singleLevel"/>
    <w:tmpl w:val="6022779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5C8E3C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D94331E"/>
    <w:lvl w:ilvl="0">
      <w:start w:val="1"/>
      <w:numFmt w:val="bullet"/>
      <w:pStyle w:val="ListBullet3"/>
      <w:lvlText w:val="o"/>
      <w:lvlJc w:val="left"/>
      <w:pPr>
        <w:ind w:left="1080" w:hanging="288"/>
      </w:pPr>
      <w:rPr>
        <w:rFonts w:ascii="Courier New" w:hAnsi="Courier New" w:hint="default"/>
      </w:rPr>
    </w:lvl>
  </w:abstractNum>
  <w:abstractNum w:abstractNumId="7">
    <w:nsid w:val="FFFFFF83"/>
    <w:multiLevelType w:val="singleLevel"/>
    <w:tmpl w:val="CF0A6E9C"/>
    <w:lvl w:ilvl="0">
      <w:start w:val="1"/>
      <w:numFmt w:val="bullet"/>
      <w:pStyle w:val="ListBullet2"/>
      <w:lvlText w:val=""/>
      <w:lvlJc w:val="left"/>
      <w:pPr>
        <w:ind w:left="792" w:hanging="288"/>
      </w:pPr>
      <w:rPr>
        <w:rFonts w:ascii="Wingdings" w:hAnsi="Wingdings" w:hint="default"/>
      </w:rPr>
    </w:lvl>
  </w:abstractNum>
  <w:abstractNum w:abstractNumId="8">
    <w:nsid w:val="FFFFFF88"/>
    <w:multiLevelType w:val="singleLevel"/>
    <w:tmpl w:val="29785404"/>
    <w:lvl w:ilvl="0">
      <w:start w:val="1"/>
      <w:numFmt w:val="decimal"/>
      <w:pStyle w:val="ListNumber"/>
      <w:lvlText w:val="%1."/>
      <w:lvlJc w:val="left"/>
      <w:pPr>
        <w:ind w:left="504" w:hanging="331"/>
      </w:pPr>
      <w:rPr>
        <w:rFonts w:hint="default"/>
      </w:rPr>
    </w:lvl>
  </w:abstractNum>
  <w:abstractNum w:abstractNumId="9">
    <w:nsid w:val="FFFFFF89"/>
    <w:multiLevelType w:val="singleLevel"/>
    <w:tmpl w:val="0BD2D062"/>
    <w:lvl w:ilvl="0">
      <w:start w:val="1"/>
      <w:numFmt w:val="bullet"/>
      <w:pStyle w:val="ListBullet"/>
      <w:lvlText w:val=""/>
      <w:lvlJc w:val="left"/>
      <w:pPr>
        <w:tabs>
          <w:tab w:val="num" w:pos="720"/>
        </w:tabs>
        <w:ind w:left="504" w:hanging="288"/>
      </w:pPr>
      <w:rPr>
        <w:rFonts w:ascii="Symbol" w:hAnsi="Symbol" w:hint="default"/>
      </w:rPr>
    </w:lvl>
  </w:abstractNum>
  <w:abstractNum w:abstractNumId="10">
    <w:nsid w:val="0F142A1A"/>
    <w:multiLevelType w:val="hybridMultilevel"/>
    <w:tmpl w:val="D7D22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147E3A"/>
    <w:multiLevelType w:val="hybridMultilevel"/>
    <w:tmpl w:val="AA18D9FA"/>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nsid w:val="111346CD"/>
    <w:multiLevelType w:val="hybridMultilevel"/>
    <w:tmpl w:val="E4DA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A21FB8"/>
    <w:multiLevelType w:val="hybridMultilevel"/>
    <w:tmpl w:val="F80A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455D6C"/>
    <w:multiLevelType w:val="multilevel"/>
    <w:tmpl w:val="CED20762"/>
    <w:styleLink w:val="Chapterlist"/>
    <w:lvl w:ilvl="0">
      <w:start w:val="1"/>
      <w:numFmt w:val="decimal"/>
      <w:pStyle w:val="Heading1"/>
      <w:lvlText w:val="Chapter %1"/>
      <w:lvlJc w:val="left"/>
      <w:pPr>
        <w:ind w:left="0" w:firstLine="0"/>
      </w:pPr>
      <w:rPr>
        <w:rFonts w:hint="default"/>
        <w:color w:val="365F91" w:themeColor="accent1" w:themeShade="BF"/>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77CA61A0"/>
    <w:multiLevelType w:val="hybridMultilevel"/>
    <w:tmpl w:val="F0CEC9E8"/>
    <w:lvl w:ilvl="0" w:tplc="4FFE32DE">
      <w:start w:val="1"/>
      <w:numFmt w:val="upperLetter"/>
      <w:pStyle w:val="Heading7"/>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3B2745"/>
    <w:multiLevelType w:val="hybridMultilevel"/>
    <w:tmpl w:val="6286255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9"/>
    <w:lvlOverride w:ilvl="0">
      <w:startOverride w:val="1"/>
    </w:lvlOverride>
  </w:num>
  <w:num w:numId="2">
    <w:abstractNumId w:val="14"/>
  </w:num>
  <w:num w:numId="3">
    <w:abstractNumId w:val="0"/>
  </w:num>
  <w:num w:numId="4">
    <w:abstractNumId w:val="8"/>
    <w:lvlOverride w:ilvl="0">
      <w:startOverride w:val="1"/>
    </w:lvlOverride>
  </w:num>
  <w:num w:numId="5">
    <w:abstractNumId w:val="1"/>
  </w:num>
  <w:num w:numId="6">
    <w:abstractNumId w:val="8"/>
    <w:lvlOverride w:ilvl="0">
      <w:startOverride w:val="1"/>
    </w:lvlOverride>
  </w:num>
  <w:num w:numId="7">
    <w:abstractNumId w:val="3"/>
    <w:lvlOverride w:ilvl="0">
      <w:startOverride w:val="1"/>
    </w:lvlOverride>
  </w:num>
  <w:num w:numId="8">
    <w:abstractNumId w:val="2"/>
    <w:lvlOverride w:ilvl="0">
      <w:startOverride w:val="1"/>
    </w:lvlOverride>
  </w:num>
  <w:num w:numId="9">
    <w:abstractNumId w:val="12"/>
  </w:num>
  <w:num w:numId="10">
    <w:abstractNumId w:val="10"/>
  </w:num>
  <w:num w:numId="11">
    <w:abstractNumId w:val="16"/>
  </w:num>
  <w:num w:numId="12">
    <w:abstractNumId w:val="8"/>
    <w:lvlOverride w:ilvl="0">
      <w:startOverride w:val="1"/>
    </w:lvlOverride>
  </w:num>
  <w:num w:numId="13">
    <w:abstractNumId w:val="9"/>
  </w:num>
  <w:num w:numId="14">
    <w:abstractNumId w:val="13"/>
  </w:num>
  <w:num w:numId="15">
    <w:abstractNumId w:val="8"/>
    <w:lvlOverride w:ilvl="0">
      <w:startOverride w:val="1"/>
    </w:lvlOverride>
  </w:num>
  <w:num w:numId="16">
    <w:abstractNumId w:val="15"/>
  </w:num>
  <w:num w:numId="17">
    <w:abstractNumId w:val="11"/>
  </w:num>
  <w:num w:numId="18">
    <w:abstractNumId w:val="9"/>
    <w:lvlOverride w:ilvl="0">
      <w:startOverride w:val="1"/>
    </w:lvlOverride>
  </w:num>
  <w:num w:numId="19">
    <w:abstractNumId w:val="7"/>
    <w:lvlOverride w:ilvl="0">
      <w:startOverride w:val="1"/>
    </w:lvlOverride>
  </w:num>
  <w:num w:numId="20">
    <w:abstractNumId w:val="6"/>
    <w:lvlOverride w:ilvl="0">
      <w:startOverride w:val="1"/>
    </w:lvlOverride>
  </w:num>
  <w:num w:numId="21">
    <w:abstractNumId w:val="5"/>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3D"/>
    <w:rsid w:val="0000218F"/>
    <w:rsid w:val="000025D9"/>
    <w:rsid w:val="000031AD"/>
    <w:rsid w:val="00005AF3"/>
    <w:rsid w:val="00011A3C"/>
    <w:rsid w:val="0002364E"/>
    <w:rsid w:val="00025CFF"/>
    <w:rsid w:val="00027ADB"/>
    <w:rsid w:val="00032AD6"/>
    <w:rsid w:val="00036CBD"/>
    <w:rsid w:val="00040F36"/>
    <w:rsid w:val="0004215A"/>
    <w:rsid w:val="00047FD9"/>
    <w:rsid w:val="0005649B"/>
    <w:rsid w:val="0006009C"/>
    <w:rsid w:val="000642E5"/>
    <w:rsid w:val="000671D8"/>
    <w:rsid w:val="00072164"/>
    <w:rsid w:val="00073D95"/>
    <w:rsid w:val="00074E7E"/>
    <w:rsid w:val="00081C30"/>
    <w:rsid w:val="0008439E"/>
    <w:rsid w:val="00086521"/>
    <w:rsid w:val="000920AB"/>
    <w:rsid w:val="000A19B6"/>
    <w:rsid w:val="000A2915"/>
    <w:rsid w:val="000A2DF5"/>
    <w:rsid w:val="000A3B33"/>
    <w:rsid w:val="000A4784"/>
    <w:rsid w:val="000A721D"/>
    <w:rsid w:val="000B0AEB"/>
    <w:rsid w:val="000B1A2A"/>
    <w:rsid w:val="000B3B25"/>
    <w:rsid w:val="000C1E54"/>
    <w:rsid w:val="000C2D2A"/>
    <w:rsid w:val="000C5F06"/>
    <w:rsid w:val="000C7618"/>
    <w:rsid w:val="000D069C"/>
    <w:rsid w:val="000D1A27"/>
    <w:rsid w:val="000D3089"/>
    <w:rsid w:val="000D5301"/>
    <w:rsid w:val="000D6FA5"/>
    <w:rsid w:val="000D712E"/>
    <w:rsid w:val="000E002B"/>
    <w:rsid w:val="000F14C4"/>
    <w:rsid w:val="00101AAB"/>
    <w:rsid w:val="001024C9"/>
    <w:rsid w:val="00102A63"/>
    <w:rsid w:val="00103887"/>
    <w:rsid w:val="0010731C"/>
    <w:rsid w:val="00112514"/>
    <w:rsid w:val="00114085"/>
    <w:rsid w:val="001158BE"/>
    <w:rsid w:val="00120012"/>
    <w:rsid w:val="0012051C"/>
    <w:rsid w:val="00131429"/>
    <w:rsid w:val="00134307"/>
    <w:rsid w:val="001359AB"/>
    <w:rsid w:val="00136C20"/>
    <w:rsid w:val="00137B16"/>
    <w:rsid w:val="00137D6D"/>
    <w:rsid w:val="0014000E"/>
    <w:rsid w:val="0014457E"/>
    <w:rsid w:val="001511E7"/>
    <w:rsid w:val="001603F7"/>
    <w:rsid w:val="00161188"/>
    <w:rsid w:val="0016577E"/>
    <w:rsid w:val="001716FF"/>
    <w:rsid w:val="00172F9E"/>
    <w:rsid w:val="001761FB"/>
    <w:rsid w:val="001779D8"/>
    <w:rsid w:val="001819C6"/>
    <w:rsid w:val="001825BD"/>
    <w:rsid w:val="00183D17"/>
    <w:rsid w:val="00185719"/>
    <w:rsid w:val="00186240"/>
    <w:rsid w:val="001901E1"/>
    <w:rsid w:val="0019133C"/>
    <w:rsid w:val="00194816"/>
    <w:rsid w:val="00194FB1"/>
    <w:rsid w:val="001A45E9"/>
    <w:rsid w:val="001A49F6"/>
    <w:rsid w:val="001B21EC"/>
    <w:rsid w:val="001B2536"/>
    <w:rsid w:val="001B4F69"/>
    <w:rsid w:val="001B5237"/>
    <w:rsid w:val="001C00AE"/>
    <w:rsid w:val="001C1CA6"/>
    <w:rsid w:val="001C1D5B"/>
    <w:rsid w:val="001C4311"/>
    <w:rsid w:val="001C6567"/>
    <w:rsid w:val="001C72B3"/>
    <w:rsid w:val="001D10F5"/>
    <w:rsid w:val="001D3A8C"/>
    <w:rsid w:val="001D4245"/>
    <w:rsid w:val="001D4354"/>
    <w:rsid w:val="001D5C86"/>
    <w:rsid w:val="001D76E4"/>
    <w:rsid w:val="001E4118"/>
    <w:rsid w:val="001F1D5A"/>
    <w:rsid w:val="001F48AF"/>
    <w:rsid w:val="001F588A"/>
    <w:rsid w:val="001F5B9A"/>
    <w:rsid w:val="001F5FA8"/>
    <w:rsid w:val="001F6030"/>
    <w:rsid w:val="001F79E6"/>
    <w:rsid w:val="00206422"/>
    <w:rsid w:val="0021383B"/>
    <w:rsid w:val="00214D86"/>
    <w:rsid w:val="00215CFC"/>
    <w:rsid w:val="00216539"/>
    <w:rsid w:val="00217F91"/>
    <w:rsid w:val="00221FC4"/>
    <w:rsid w:val="002231C2"/>
    <w:rsid w:val="0022426D"/>
    <w:rsid w:val="00226B41"/>
    <w:rsid w:val="00232647"/>
    <w:rsid w:val="00232E13"/>
    <w:rsid w:val="002401E5"/>
    <w:rsid w:val="00241371"/>
    <w:rsid w:val="00241641"/>
    <w:rsid w:val="00244B4F"/>
    <w:rsid w:val="00246D18"/>
    <w:rsid w:val="00253731"/>
    <w:rsid w:val="00255692"/>
    <w:rsid w:val="002615AB"/>
    <w:rsid w:val="0026189D"/>
    <w:rsid w:val="00261BC3"/>
    <w:rsid w:val="002640B0"/>
    <w:rsid w:val="002644D3"/>
    <w:rsid w:val="00271472"/>
    <w:rsid w:val="002773FC"/>
    <w:rsid w:val="0028268E"/>
    <w:rsid w:val="00284C8C"/>
    <w:rsid w:val="00285D57"/>
    <w:rsid w:val="00287F98"/>
    <w:rsid w:val="00293D0A"/>
    <w:rsid w:val="00293F28"/>
    <w:rsid w:val="002A3F52"/>
    <w:rsid w:val="002A401C"/>
    <w:rsid w:val="002A62CC"/>
    <w:rsid w:val="002B0EDA"/>
    <w:rsid w:val="002B423A"/>
    <w:rsid w:val="002B5507"/>
    <w:rsid w:val="002B6A37"/>
    <w:rsid w:val="002B6CB6"/>
    <w:rsid w:val="002B771A"/>
    <w:rsid w:val="002C0279"/>
    <w:rsid w:val="002C2BD9"/>
    <w:rsid w:val="002C33D5"/>
    <w:rsid w:val="002C4CF2"/>
    <w:rsid w:val="002C76FE"/>
    <w:rsid w:val="002D006C"/>
    <w:rsid w:val="002D1F84"/>
    <w:rsid w:val="002D5597"/>
    <w:rsid w:val="002D5BDA"/>
    <w:rsid w:val="002D6593"/>
    <w:rsid w:val="002D67E5"/>
    <w:rsid w:val="002F0317"/>
    <w:rsid w:val="002F1C56"/>
    <w:rsid w:val="002F26A3"/>
    <w:rsid w:val="002F31FF"/>
    <w:rsid w:val="002F3AEF"/>
    <w:rsid w:val="002F51F8"/>
    <w:rsid w:val="002F5E17"/>
    <w:rsid w:val="003016B4"/>
    <w:rsid w:val="00302CEE"/>
    <w:rsid w:val="00303A2F"/>
    <w:rsid w:val="003052AD"/>
    <w:rsid w:val="00305822"/>
    <w:rsid w:val="003062A6"/>
    <w:rsid w:val="00315A11"/>
    <w:rsid w:val="0031709F"/>
    <w:rsid w:val="00320D1B"/>
    <w:rsid w:val="00320F96"/>
    <w:rsid w:val="00324895"/>
    <w:rsid w:val="0032740D"/>
    <w:rsid w:val="003275C6"/>
    <w:rsid w:val="00327E27"/>
    <w:rsid w:val="00335098"/>
    <w:rsid w:val="00341660"/>
    <w:rsid w:val="003433E3"/>
    <w:rsid w:val="00344A95"/>
    <w:rsid w:val="003477E7"/>
    <w:rsid w:val="003478D1"/>
    <w:rsid w:val="00361F80"/>
    <w:rsid w:val="00364211"/>
    <w:rsid w:val="0036548A"/>
    <w:rsid w:val="003749C9"/>
    <w:rsid w:val="00374A7E"/>
    <w:rsid w:val="003770CE"/>
    <w:rsid w:val="003855E5"/>
    <w:rsid w:val="00386B3F"/>
    <w:rsid w:val="00386E8B"/>
    <w:rsid w:val="00394421"/>
    <w:rsid w:val="0039601C"/>
    <w:rsid w:val="0039665C"/>
    <w:rsid w:val="0039771F"/>
    <w:rsid w:val="003A1785"/>
    <w:rsid w:val="003A2D31"/>
    <w:rsid w:val="003A73A5"/>
    <w:rsid w:val="003B1C00"/>
    <w:rsid w:val="003B243C"/>
    <w:rsid w:val="003B4DAC"/>
    <w:rsid w:val="003B53E3"/>
    <w:rsid w:val="003B540D"/>
    <w:rsid w:val="003C1B48"/>
    <w:rsid w:val="003C57D8"/>
    <w:rsid w:val="003C61CE"/>
    <w:rsid w:val="003D27BC"/>
    <w:rsid w:val="003D5385"/>
    <w:rsid w:val="003D6B96"/>
    <w:rsid w:val="003E5326"/>
    <w:rsid w:val="003F242D"/>
    <w:rsid w:val="003F2ED5"/>
    <w:rsid w:val="003F4621"/>
    <w:rsid w:val="00401BBD"/>
    <w:rsid w:val="00406CF3"/>
    <w:rsid w:val="00413557"/>
    <w:rsid w:val="0041705C"/>
    <w:rsid w:val="004173B6"/>
    <w:rsid w:val="004178A3"/>
    <w:rsid w:val="00417A9D"/>
    <w:rsid w:val="00421031"/>
    <w:rsid w:val="004223A7"/>
    <w:rsid w:val="00423289"/>
    <w:rsid w:val="004242A0"/>
    <w:rsid w:val="00430248"/>
    <w:rsid w:val="00430E33"/>
    <w:rsid w:val="004321F9"/>
    <w:rsid w:val="00433AE9"/>
    <w:rsid w:val="004356C5"/>
    <w:rsid w:val="0044240A"/>
    <w:rsid w:val="00442C50"/>
    <w:rsid w:val="00447785"/>
    <w:rsid w:val="00450D99"/>
    <w:rsid w:val="00452A57"/>
    <w:rsid w:val="004534B2"/>
    <w:rsid w:val="00454BAC"/>
    <w:rsid w:val="00456467"/>
    <w:rsid w:val="00457026"/>
    <w:rsid w:val="0046098B"/>
    <w:rsid w:val="00462FF6"/>
    <w:rsid w:val="004650DF"/>
    <w:rsid w:val="0046559D"/>
    <w:rsid w:val="00466AD1"/>
    <w:rsid w:val="00475EB0"/>
    <w:rsid w:val="004769C3"/>
    <w:rsid w:val="004805A5"/>
    <w:rsid w:val="00480B78"/>
    <w:rsid w:val="00481C98"/>
    <w:rsid w:val="00484B67"/>
    <w:rsid w:val="00485C17"/>
    <w:rsid w:val="004907FF"/>
    <w:rsid w:val="00490D96"/>
    <w:rsid w:val="00491A14"/>
    <w:rsid w:val="00492377"/>
    <w:rsid w:val="004940AC"/>
    <w:rsid w:val="00496726"/>
    <w:rsid w:val="004A1D17"/>
    <w:rsid w:val="004B12AF"/>
    <w:rsid w:val="004B335B"/>
    <w:rsid w:val="004B4667"/>
    <w:rsid w:val="004B48AC"/>
    <w:rsid w:val="004B5180"/>
    <w:rsid w:val="004B5955"/>
    <w:rsid w:val="004C1CB5"/>
    <w:rsid w:val="004C2415"/>
    <w:rsid w:val="004C5081"/>
    <w:rsid w:val="004C6E2B"/>
    <w:rsid w:val="004D26A2"/>
    <w:rsid w:val="004D3864"/>
    <w:rsid w:val="004D6087"/>
    <w:rsid w:val="004D6C03"/>
    <w:rsid w:val="004E1201"/>
    <w:rsid w:val="004E1803"/>
    <w:rsid w:val="004E47D4"/>
    <w:rsid w:val="004F017D"/>
    <w:rsid w:val="004F2726"/>
    <w:rsid w:val="004F3446"/>
    <w:rsid w:val="004F77B9"/>
    <w:rsid w:val="004F79A1"/>
    <w:rsid w:val="005070D8"/>
    <w:rsid w:val="0050773A"/>
    <w:rsid w:val="005102BE"/>
    <w:rsid w:val="00511B4F"/>
    <w:rsid w:val="00512532"/>
    <w:rsid w:val="00515AE0"/>
    <w:rsid w:val="00517BF2"/>
    <w:rsid w:val="005204B9"/>
    <w:rsid w:val="0052579D"/>
    <w:rsid w:val="0052771D"/>
    <w:rsid w:val="00530AC2"/>
    <w:rsid w:val="005337AC"/>
    <w:rsid w:val="00533A2A"/>
    <w:rsid w:val="00533E76"/>
    <w:rsid w:val="00535875"/>
    <w:rsid w:val="0053632A"/>
    <w:rsid w:val="00536EFD"/>
    <w:rsid w:val="00541DE3"/>
    <w:rsid w:val="00541FA1"/>
    <w:rsid w:val="00543216"/>
    <w:rsid w:val="00543361"/>
    <w:rsid w:val="00544B08"/>
    <w:rsid w:val="00546498"/>
    <w:rsid w:val="00546816"/>
    <w:rsid w:val="0054689A"/>
    <w:rsid w:val="00550130"/>
    <w:rsid w:val="00555396"/>
    <w:rsid w:val="005569CE"/>
    <w:rsid w:val="0056516D"/>
    <w:rsid w:val="00565E60"/>
    <w:rsid w:val="00571D30"/>
    <w:rsid w:val="00575CC1"/>
    <w:rsid w:val="00577457"/>
    <w:rsid w:val="0058507E"/>
    <w:rsid w:val="00585E5D"/>
    <w:rsid w:val="00591995"/>
    <w:rsid w:val="00592086"/>
    <w:rsid w:val="005965F0"/>
    <w:rsid w:val="005975D8"/>
    <w:rsid w:val="005A31DE"/>
    <w:rsid w:val="005B6C32"/>
    <w:rsid w:val="005C1A26"/>
    <w:rsid w:val="005C5944"/>
    <w:rsid w:val="005C5D1D"/>
    <w:rsid w:val="005C7265"/>
    <w:rsid w:val="005D07CC"/>
    <w:rsid w:val="005D485E"/>
    <w:rsid w:val="005D625D"/>
    <w:rsid w:val="005E06C8"/>
    <w:rsid w:val="005E09BD"/>
    <w:rsid w:val="005E0CFB"/>
    <w:rsid w:val="005E2F59"/>
    <w:rsid w:val="005E6711"/>
    <w:rsid w:val="005E7DC6"/>
    <w:rsid w:val="005F5D2D"/>
    <w:rsid w:val="00604625"/>
    <w:rsid w:val="00607623"/>
    <w:rsid w:val="006076A0"/>
    <w:rsid w:val="00611996"/>
    <w:rsid w:val="00613678"/>
    <w:rsid w:val="006205D5"/>
    <w:rsid w:val="0062505E"/>
    <w:rsid w:val="006273DD"/>
    <w:rsid w:val="006457AB"/>
    <w:rsid w:val="00645918"/>
    <w:rsid w:val="00647F38"/>
    <w:rsid w:val="00651D54"/>
    <w:rsid w:val="00653809"/>
    <w:rsid w:val="00653B87"/>
    <w:rsid w:val="00654320"/>
    <w:rsid w:val="00654429"/>
    <w:rsid w:val="00654F43"/>
    <w:rsid w:val="00655CAE"/>
    <w:rsid w:val="00657D3D"/>
    <w:rsid w:val="00662EA6"/>
    <w:rsid w:val="006631EA"/>
    <w:rsid w:val="00663793"/>
    <w:rsid w:val="00671A54"/>
    <w:rsid w:val="006722D6"/>
    <w:rsid w:val="0067778B"/>
    <w:rsid w:val="00677E50"/>
    <w:rsid w:val="0068002C"/>
    <w:rsid w:val="00681C38"/>
    <w:rsid w:val="00684594"/>
    <w:rsid w:val="00685E78"/>
    <w:rsid w:val="0069280F"/>
    <w:rsid w:val="00697E40"/>
    <w:rsid w:val="006A094D"/>
    <w:rsid w:val="006A0EBD"/>
    <w:rsid w:val="006A1104"/>
    <w:rsid w:val="006A3E21"/>
    <w:rsid w:val="006A5782"/>
    <w:rsid w:val="006A7CB9"/>
    <w:rsid w:val="006B0071"/>
    <w:rsid w:val="006C4A47"/>
    <w:rsid w:val="006C4BFE"/>
    <w:rsid w:val="006C50AC"/>
    <w:rsid w:val="006C642A"/>
    <w:rsid w:val="006D40DB"/>
    <w:rsid w:val="006D5B95"/>
    <w:rsid w:val="006D5CC7"/>
    <w:rsid w:val="006D636C"/>
    <w:rsid w:val="006E0C94"/>
    <w:rsid w:val="006E1503"/>
    <w:rsid w:val="006E4371"/>
    <w:rsid w:val="006F0CA0"/>
    <w:rsid w:val="0070230B"/>
    <w:rsid w:val="00704053"/>
    <w:rsid w:val="007118D8"/>
    <w:rsid w:val="00713B1A"/>
    <w:rsid w:val="00713BF6"/>
    <w:rsid w:val="007213A5"/>
    <w:rsid w:val="007247FF"/>
    <w:rsid w:val="00726746"/>
    <w:rsid w:val="007271A4"/>
    <w:rsid w:val="00727C85"/>
    <w:rsid w:val="0073271B"/>
    <w:rsid w:val="00732CC2"/>
    <w:rsid w:val="0073611C"/>
    <w:rsid w:val="00747478"/>
    <w:rsid w:val="007505C5"/>
    <w:rsid w:val="00751293"/>
    <w:rsid w:val="007518D3"/>
    <w:rsid w:val="00753473"/>
    <w:rsid w:val="007559C5"/>
    <w:rsid w:val="00756987"/>
    <w:rsid w:val="00760584"/>
    <w:rsid w:val="00760FB1"/>
    <w:rsid w:val="00763367"/>
    <w:rsid w:val="00771377"/>
    <w:rsid w:val="007735D4"/>
    <w:rsid w:val="007769FC"/>
    <w:rsid w:val="00781EF7"/>
    <w:rsid w:val="0079699B"/>
    <w:rsid w:val="00796DEB"/>
    <w:rsid w:val="007A0871"/>
    <w:rsid w:val="007A2985"/>
    <w:rsid w:val="007A32B3"/>
    <w:rsid w:val="007A4A92"/>
    <w:rsid w:val="007A5A6F"/>
    <w:rsid w:val="007B1C17"/>
    <w:rsid w:val="007B309B"/>
    <w:rsid w:val="007B5C78"/>
    <w:rsid w:val="007B5D72"/>
    <w:rsid w:val="007B6833"/>
    <w:rsid w:val="007B6F6F"/>
    <w:rsid w:val="007C0E51"/>
    <w:rsid w:val="007C20EE"/>
    <w:rsid w:val="007C2571"/>
    <w:rsid w:val="007C3751"/>
    <w:rsid w:val="007C3E58"/>
    <w:rsid w:val="007D0812"/>
    <w:rsid w:val="007D1A39"/>
    <w:rsid w:val="007D2F23"/>
    <w:rsid w:val="007D5A15"/>
    <w:rsid w:val="007D6C8F"/>
    <w:rsid w:val="007D780F"/>
    <w:rsid w:val="007E4F1F"/>
    <w:rsid w:val="007E51ED"/>
    <w:rsid w:val="007E5F07"/>
    <w:rsid w:val="007E79DB"/>
    <w:rsid w:val="007F1103"/>
    <w:rsid w:val="0080330B"/>
    <w:rsid w:val="00804B32"/>
    <w:rsid w:val="00804FA6"/>
    <w:rsid w:val="00822F83"/>
    <w:rsid w:val="00823C71"/>
    <w:rsid w:val="00827D12"/>
    <w:rsid w:val="008309E6"/>
    <w:rsid w:val="00833F4F"/>
    <w:rsid w:val="00835F7D"/>
    <w:rsid w:val="00841157"/>
    <w:rsid w:val="00841654"/>
    <w:rsid w:val="00842632"/>
    <w:rsid w:val="00845DCF"/>
    <w:rsid w:val="0084712D"/>
    <w:rsid w:val="00847F10"/>
    <w:rsid w:val="00851D3C"/>
    <w:rsid w:val="0085542A"/>
    <w:rsid w:val="00855ABF"/>
    <w:rsid w:val="008573B8"/>
    <w:rsid w:val="00860B02"/>
    <w:rsid w:val="00861E72"/>
    <w:rsid w:val="008647DB"/>
    <w:rsid w:val="00865BE2"/>
    <w:rsid w:val="00871854"/>
    <w:rsid w:val="0087241F"/>
    <w:rsid w:val="008724FA"/>
    <w:rsid w:val="00874501"/>
    <w:rsid w:val="0087496B"/>
    <w:rsid w:val="00880EC7"/>
    <w:rsid w:val="00883BBE"/>
    <w:rsid w:val="00886916"/>
    <w:rsid w:val="00890936"/>
    <w:rsid w:val="008A36CE"/>
    <w:rsid w:val="008B177D"/>
    <w:rsid w:val="008B2830"/>
    <w:rsid w:val="008B39D5"/>
    <w:rsid w:val="008B4875"/>
    <w:rsid w:val="008B5547"/>
    <w:rsid w:val="008B60FE"/>
    <w:rsid w:val="008B6366"/>
    <w:rsid w:val="008C048E"/>
    <w:rsid w:val="008C2241"/>
    <w:rsid w:val="008E5C70"/>
    <w:rsid w:val="008F02C4"/>
    <w:rsid w:val="008F6CEC"/>
    <w:rsid w:val="0090028F"/>
    <w:rsid w:val="00900E07"/>
    <w:rsid w:val="00901E0B"/>
    <w:rsid w:val="009209F4"/>
    <w:rsid w:val="00923292"/>
    <w:rsid w:val="0092365E"/>
    <w:rsid w:val="00923E93"/>
    <w:rsid w:val="00924BED"/>
    <w:rsid w:val="009301FD"/>
    <w:rsid w:val="00933675"/>
    <w:rsid w:val="00941434"/>
    <w:rsid w:val="0094146E"/>
    <w:rsid w:val="00946D2C"/>
    <w:rsid w:val="00947F4F"/>
    <w:rsid w:val="00951052"/>
    <w:rsid w:val="0095286E"/>
    <w:rsid w:val="00956D11"/>
    <w:rsid w:val="00962A47"/>
    <w:rsid w:val="00964FEB"/>
    <w:rsid w:val="009662C5"/>
    <w:rsid w:val="00972290"/>
    <w:rsid w:val="00973D05"/>
    <w:rsid w:val="009820ED"/>
    <w:rsid w:val="00985AC7"/>
    <w:rsid w:val="00986B19"/>
    <w:rsid w:val="00986E4F"/>
    <w:rsid w:val="0099060A"/>
    <w:rsid w:val="009933A6"/>
    <w:rsid w:val="009957AA"/>
    <w:rsid w:val="009A429A"/>
    <w:rsid w:val="009B3CA5"/>
    <w:rsid w:val="009B4975"/>
    <w:rsid w:val="009B582D"/>
    <w:rsid w:val="009B5BB7"/>
    <w:rsid w:val="009C5149"/>
    <w:rsid w:val="009C5532"/>
    <w:rsid w:val="009C6266"/>
    <w:rsid w:val="009C6E72"/>
    <w:rsid w:val="009C7C51"/>
    <w:rsid w:val="009D1D2B"/>
    <w:rsid w:val="009D20AF"/>
    <w:rsid w:val="009D2FC7"/>
    <w:rsid w:val="009D4527"/>
    <w:rsid w:val="009D5E3D"/>
    <w:rsid w:val="009F1368"/>
    <w:rsid w:val="009F28A4"/>
    <w:rsid w:val="009F706E"/>
    <w:rsid w:val="00A028FA"/>
    <w:rsid w:val="00A0319F"/>
    <w:rsid w:val="00A07E99"/>
    <w:rsid w:val="00A112F0"/>
    <w:rsid w:val="00A11BFD"/>
    <w:rsid w:val="00A12103"/>
    <w:rsid w:val="00A13F6C"/>
    <w:rsid w:val="00A16501"/>
    <w:rsid w:val="00A223EC"/>
    <w:rsid w:val="00A22C4B"/>
    <w:rsid w:val="00A23C4C"/>
    <w:rsid w:val="00A31C6F"/>
    <w:rsid w:val="00A32A8D"/>
    <w:rsid w:val="00A343C1"/>
    <w:rsid w:val="00A34DE7"/>
    <w:rsid w:val="00A3786B"/>
    <w:rsid w:val="00A378A4"/>
    <w:rsid w:val="00A37FC4"/>
    <w:rsid w:val="00A42630"/>
    <w:rsid w:val="00A44ACD"/>
    <w:rsid w:val="00A473C0"/>
    <w:rsid w:val="00A504AA"/>
    <w:rsid w:val="00A55A5C"/>
    <w:rsid w:val="00A55A5F"/>
    <w:rsid w:val="00A6477B"/>
    <w:rsid w:val="00A66416"/>
    <w:rsid w:val="00A665EA"/>
    <w:rsid w:val="00A67180"/>
    <w:rsid w:val="00A71625"/>
    <w:rsid w:val="00A739D9"/>
    <w:rsid w:val="00A76A4E"/>
    <w:rsid w:val="00A8040A"/>
    <w:rsid w:val="00A81915"/>
    <w:rsid w:val="00A85D6E"/>
    <w:rsid w:val="00A9474E"/>
    <w:rsid w:val="00AA1E22"/>
    <w:rsid w:val="00AA21C4"/>
    <w:rsid w:val="00AA40D5"/>
    <w:rsid w:val="00AA7B4E"/>
    <w:rsid w:val="00AB0112"/>
    <w:rsid w:val="00AB4E83"/>
    <w:rsid w:val="00AC148D"/>
    <w:rsid w:val="00AC22EC"/>
    <w:rsid w:val="00AC2AEC"/>
    <w:rsid w:val="00AD191E"/>
    <w:rsid w:val="00AD52D0"/>
    <w:rsid w:val="00AD7B2C"/>
    <w:rsid w:val="00AE101D"/>
    <w:rsid w:val="00AE1F4A"/>
    <w:rsid w:val="00AE3570"/>
    <w:rsid w:val="00AE454D"/>
    <w:rsid w:val="00AE7D19"/>
    <w:rsid w:val="00AF04EA"/>
    <w:rsid w:val="00AF1522"/>
    <w:rsid w:val="00AF15D5"/>
    <w:rsid w:val="00AF486C"/>
    <w:rsid w:val="00AF661A"/>
    <w:rsid w:val="00AF730C"/>
    <w:rsid w:val="00AF7469"/>
    <w:rsid w:val="00AF77C6"/>
    <w:rsid w:val="00B00475"/>
    <w:rsid w:val="00B008F9"/>
    <w:rsid w:val="00B01781"/>
    <w:rsid w:val="00B03F68"/>
    <w:rsid w:val="00B0636A"/>
    <w:rsid w:val="00B10E70"/>
    <w:rsid w:val="00B1102D"/>
    <w:rsid w:val="00B216DF"/>
    <w:rsid w:val="00B221B7"/>
    <w:rsid w:val="00B2363E"/>
    <w:rsid w:val="00B37C6C"/>
    <w:rsid w:val="00B401B0"/>
    <w:rsid w:val="00B40D1F"/>
    <w:rsid w:val="00B43B2E"/>
    <w:rsid w:val="00B443A6"/>
    <w:rsid w:val="00B47929"/>
    <w:rsid w:val="00B47A0B"/>
    <w:rsid w:val="00B5296C"/>
    <w:rsid w:val="00B54E6D"/>
    <w:rsid w:val="00B554DB"/>
    <w:rsid w:val="00B567FC"/>
    <w:rsid w:val="00B56BD0"/>
    <w:rsid w:val="00B60163"/>
    <w:rsid w:val="00B61CC7"/>
    <w:rsid w:val="00B628D0"/>
    <w:rsid w:val="00B63D92"/>
    <w:rsid w:val="00B6553E"/>
    <w:rsid w:val="00B70C7F"/>
    <w:rsid w:val="00B71975"/>
    <w:rsid w:val="00B71B76"/>
    <w:rsid w:val="00B72806"/>
    <w:rsid w:val="00B72CF7"/>
    <w:rsid w:val="00B779CD"/>
    <w:rsid w:val="00B8054F"/>
    <w:rsid w:val="00B84EBF"/>
    <w:rsid w:val="00B850DA"/>
    <w:rsid w:val="00B87C5F"/>
    <w:rsid w:val="00B938C6"/>
    <w:rsid w:val="00B938E2"/>
    <w:rsid w:val="00B96894"/>
    <w:rsid w:val="00B9705B"/>
    <w:rsid w:val="00B972D5"/>
    <w:rsid w:val="00B9792E"/>
    <w:rsid w:val="00B97F76"/>
    <w:rsid w:val="00BA0BDE"/>
    <w:rsid w:val="00BA7154"/>
    <w:rsid w:val="00BB170C"/>
    <w:rsid w:val="00BB5FDD"/>
    <w:rsid w:val="00BB67DC"/>
    <w:rsid w:val="00BC3F52"/>
    <w:rsid w:val="00BC4AFC"/>
    <w:rsid w:val="00BC61D7"/>
    <w:rsid w:val="00BD043B"/>
    <w:rsid w:val="00BD0F08"/>
    <w:rsid w:val="00BD2457"/>
    <w:rsid w:val="00BD4747"/>
    <w:rsid w:val="00BE4EB4"/>
    <w:rsid w:val="00BE7B1D"/>
    <w:rsid w:val="00BF3513"/>
    <w:rsid w:val="00BF55C6"/>
    <w:rsid w:val="00C0121D"/>
    <w:rsid w:val="00C03D53"/>
    <w:rsid w:val="00C03E94"/>
    <w:rsid w:val="00C05C16"/>
    <w:rsid w:val="00C07380"/>
    <w:rsid w:val="00C075BC"/>
    <w:rsid w:val="00C105D0"/>
    <w:rsid w:val="00C10C4B"/>
    <w:rsid w:val="00C10CB3"/>
    <w:rsid w:val="00C12185"/>
    <w:rsid w:val="00C13E2A"/>
    <w:rsid w:val="00C15606"/>
    <w:rsid w:val="00C15D11"/>
    <w:rsid w:val="00C17038"/>
    <w:rsid w:val="00C21343"/>
    <w:rsid w:val="00C21A74"/>
    <w:rsid w:val="00C236FC"/>
    <w:rsid w:val="00C25952"/>
    <w:rsid w:val="00C27884"/>
    <w:rsid w:val="00C31ED6"/>
    <w:rsid w:val="00C33AB3"/>
    <w:rsid w:val="00C369CB"/>
    <w:rsid w:val="00C40F50"/>
    <w:rsid w:val="00C4390F"/>
    <w:rsid w:val="00C43CE3"/>
    <w:rsid w:val="00C471F5"/>
    <w:rsid w:val="00C52C6C"/>
    <w:rsid w:val="00C6161B"/>
    <w:rsid w:val="00C62F52"/>
    <w:rsid w:val="00C63A1D"/>
    <w:rsid w:val="00C64573"/>
    <w:rsid w:val="00C70113"/>
    <w:rsid w:val="00C71D64"/>
    <w:rsid w:val="00C72909"/>
    <w:rsid w:val="00C73D39"/>
    <w:rsid w:val="00C85096"/>
    <w:rsid w:val="00C90110"/>
    <w:rsid w:val="00C90C58"/>
    <w:rsid w:val="00C92B14"/>
    <w:rsid w:val="00C945DC"/>
    <w:rsid w:val="00CB4A6C"/>
    <w:rsid w:val="00CC1AA6"/>
    <w:rsid w:val="00CC284C"/>
    <w:rsid w:val="00CC2C3E"/>
    <w:rsid w:val="00CC4D6A"/>
    <w:rsid w:val="00CC5DD4"/>
    <w:rsid w:val="00CD4188"/>
    <w:rsid w:val="00CD4355"/>
    <w:rsid w:val="00CD4E92"/>
    <w:rsid w:val="00CD6B27"/>
    <w:rsid w:val="00CD796C"/>
    <w:rsid w:val="00CE0199"/>
    <w:rsid w:val="00CE181E"/>
    <w:rsid w:val="00CE3CF5"/>
    <w:rsid w:val="00CE500E"/>
    <w:rsid w:val="00CE6314"/>
    <w:rsid w:val="00CE69D7"/>
    <w:rsid w:val="00CE7A24"/>
    <w:rsid w:val="00CE7FB6"/>
    <w:rsid w:val="00CF2C0E"/>
    <w:rsid w:val="00CF3A21"/>
    <w:rsid w:val="00D018B5"/>
    <w:rsid w:val="00D02905"/>
    <w:rsid w:val="00D12425"/>
    <w:rsid w:val="00D15B9B"/>
    <w:rsid w:val="00D17A9F"/>
    <w:rsid w:val="00D20B0E"/>
    <w:rsid w:val="00D21C01"/>
    <w:rsid w:val="00D23830"/>
    <w:rsid w:val="00D3079C"/>
    <w:rsid w:val="00D30930"/>
    <w:rsid w:val="00D35BD1"/>
    <w:rsid w:val="00D410FA"/>
    <w:rsid w:val="00D41A33"/>
    <w:rsid w:val="00D439F6"/>
    <w:rsid w:val="00D444F6"/>
    <w:rsid w:val="00D44AC8"/>
    <w:rsid w:val="00D44F04"/>
    <w:rsid w:val="00D4716B"/>
    <w:rsid w:val="00D504B9"/>
    <w:rsid w:val="00D528AB"/>
    <w:rsid w:val="00D52D66"/>
    <w:rsid w:val="00D540AB"/>
    <w:rsid w:val="00D55F3C"/>
    <w:rsid w:val="00D56D3C"/>
    <w:rsid w:val="00D57EE2"/>
    <w:rsid w:val="00D604A2"/>
    <w:rsid w:val="00D620A8"/>
    <w:rsid w:val="00D63A96"/>
    <w:rsid w:val="00D655B6"/>
    <w:rsid w:val="00D67253"/>
    <w:rsid w:val="00D7163C"/>
    <w:rsid w:val="00D75B59"/>
    <w:rsid w:val="00D82B74"/>
    <w:rsid w:val="00D91A2A"/>
    <w:rsid w:val="00D91C33"/>
    <w:rsid w:val="00D9337E"/>
    <w:rsid w:val="00D93C42"/>
    <w:rsid w:val="00D93F62"/>
    <w:rsid w:val="00DA1763"/>
    <w:rsid w:val="00DA3A6D"/>
    <w:rsid w:val="00DA4B2F"/>
    <w:rsid w:val="00DA5244"/>
    <w:rsid w:val="00DA5581"/>
    <w:rsid w:val="00DA5654"/>
    <w:rsid w:val="00DB1349"/>
    <w:rsid w:val="00DB36A1"/>
    <w:rsid w:val="00DB6257"/>
    <w:rsid w:val="00DB73D3"/>
    <w:rsid w:val="00DC3695"/>
    <w:rsid w:val="00DC3D30"/>
    <w:rsid w:val="00DC4A51"/>
    <w:rsid w:val="00DC6789"/>
    <w:rsid w:val="00DC6E3C"/>
    <w:rsid w:val="00DD02B8"/>
    <w:rsid w:val="00DD09BF"/>
    <w:rsid w:val="00DD3192"/>
    <w:rsid w:val="00DD7C10"/>
    <w:rsid w:val="00DE20DD"/>
    <w:rsid w:val="00DE56E1"/>
    <w:rsid w:val="00DE5F26"/>
    <w:rsid w:val="00DF07FF"/>
    <w:rsid w:val="00DF2A44"/>
    <w:rsid w:val="00DF717E"/>
    <w:rsid w:val="00E0286F"/>
    <w:rsid w:val="00E03338"/>
    <w:rsid w:val="00E03E4D"/>
    <w:rsid w:val="00E12A24"/>
    <w:rsid w:val="00E12A79"/>
    <w:rsid w:val="00E13731"/>
    <w:rsid w:val="00E16E92"/>
    <w:rsid w:val="00E173EF"/>
    <w:rsid w:val="00E25F50"/>
    <w:rsid w:val="00E34D84"/>
    <w:rsid w:val="00E4407F"/>
    <w:rsid w:val="00E54773"/>
    <w:rsid w:val="00E67E90"/>
    <w:rsid w:val="00E77E50"/>
    <w:rsid w:val="00E81365"/>
    <w:rsid w:val="00E81B38"/>
    <w:rsid w:val="00E82529"/>
    <w:rsid w:val="00E832F1"/>
    <w:rsid w:val="00E86562"/>
    <w:rsid w:val="00E92105"/>
    <w:rsid w:val="00E9356C"/>
    <w:rsid w:val="00E958C9"/>
    <w:rsid w:val="00E97278"/>
    <w:rsid w:val="00EA6BDE"/>
    <w:rsid w:val="00EB1056"/>
    <w:rsid w:val="00EB3281"/>
    <w:rsid w:val="00EB3A67"/>
    <w:rsid w:val="00EB3B6E"/>
    <w:rsid w:val="00EB4D8C"/>
    <w:rsid w:val="00EB6107"/>
    <w:rsid w:val="00EC292E"/>
    <w:rsid w:val="00ED01E2"/>
    <w:rsid w:val="00ED3C19"/>
    <w:rsid w:val="00ED4F29"/>
    <w:rsid w:val="00ED72DA"/>
    <w:rsid w:val="00ED7B48"/>
    <w:rsid w:val="00EE1E5E"/>
    <w:rsid w:val="00EE4041"/>
    <w:rsid w:val="00EE4613"/>
    <w:rsid w:val="00EF0C8E"/>
    <w:rsid w:val="00EF598C"/>
    <w:rsid w:val="00F008BB"/>
    <w:rsid w:val="00F00DE0"/>
    <w:rsid w:val="00F0226A"/>
    <w:rsid w:val="00F03B47"/>
    <w:rsid w:val="00F03FCB"/>
    <w:rsid w:val="00F04113"/>
    <w:rsid w:val="00F06422"/>
    <w:rsid w:val="00F14FE0"/>
    <w:rsid w:val="00F163F6"/>
    <w:rsid w:val="00F2183D"/>
    <w:rsid w:val="00F23BDE"/>
    <w:rsid w:val="00F23D8A"/>
    <w:rsid w:val="00F27906"/>
    <w:rsid w:val="00F326A8"/>
    <w:rsid w:val="00F32FC4"/>
    <w:rsid w:val="00F3329C"/>
    <w:rsid w:val="00F33FE3"/>
    <w:rsid w:val="00F36A41"/>
    <w:rsid w:val="00F37981"/>
    <w:rsid w:val="00F448BC"/>
    <w:rsid w:val="00F45B6B"/>
    <w:rsid w:val="00F50A08"/>
    <w:rsid w:val="00F532A9"/>
    <w:rsid w:val="00F60CC0"/>
    <w:rsid w:val="00F652CD"/>
    <w:rsid w:val="00F66232"/>
    <w:rsid w:val="00F739F2"/>
    <w:rsid w:val="00F7710F"/>
    <w:rsid w:val="00F8220B"/>
    <w:rsid w:val="00F843B8"/>
    <w:rsid w:val="00F92AD1"/>
    <w:rsid w:val="00F97EBB"/>
    <w:rsid w:val="00FA7F18"/>
    <w:rsid w:val="00FB153D"/>
    <w:rsid w:val="00FB4825"/>
    <w:rsid w:val="00FC04FA"/>
    <w:rsid w:val="00FC068B"/>
    <w:rsid w:val="00FC194F"/>
    <w:rsid w:val="00FC37F3"/>
    <w:rsid w:val="00FC5C47"/>
    <w:rsid w:val="00FD1137"/>
    <w:rsid w:val="00FD442F"/>
    <w:rsid w:val="00FD58BD"/>
    <w:rsid w:val="00FE3717"/>
    <w:rsid w:val="00FE4D3F"/>
    <w:rsid w:val="00FF2A1C"/>
    <w:rsid w:val="00FF2CCF"/>
    <w:rsid w:val="00FF3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A1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Number 2" w:qFormat="1"/>
    <w:lsdException w:name="Title" w:semiHidden="0" w:uiPriority="10" w:unhideWhenUsed="0" w:qFormat="1"/>
    <w:lsdException w:name="Default Paragraph Font" w:uiPriority="1"/>
    <w:lsdException w:name="List Continue" w:qFormat="1"/>
    <w:lsdException w:name="List Continue 2"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A39"/>
    <w:rPr>
      <w:rFonts w:asciiTheme="minorHAnsi" w:hAnsiTheme="minorHAnsi"/>
    </w:rPr>
  </w:style>
  <w:style w:type="paragraph" w:styleId="Heading1">
    <w:name w:val="heading 1"/>
    <w:aliases w:val="Chapter"/>
    <w:next w:val="Normal"/>
    <w:link w:val="Heading1Char"/>
    <w:autoRedefine/>
    <w:uiPriority w:val="9"/>
    <w:rsid w:val="002F1C56"/>
    <w:pPr>
      <w:keepNext/>
      <w:keepLines/>
      <w:pageBreakBefore/>
      <w:numPr>
        <w:numId w:val="2"/>
      </w:numPr>
      <w:pBdr>
        <w:bottom w:val="single" w:sz="4" w:space="1" w:color="auto"/>
      </w:pBdr>
      <w:spacing w:before="600" w:after="960"/>
      <w:jc w:val="right"/>
      <w:outlineLvl w:val="0"/>
    </w:pPr>
    <w:rPr>
      <w:rFonts w:eastAsiaTheme="majorEastAsia" w:cstheme="majorBidi"/>
      <w:bCs/>
      <w:color w:val="013088"/>
      <w:sz w:val="36"/>
      <w:szCs w:val="28"/>
      <w:lang w:eastAsia="zh-CN"/>
    </w:rPr>
  </w:style>
  <w:style w:type="paragraph" w:styleId="Heading2">
    <w:name w:val="heading 2"/>
    <w:aliases w:val="H1"/>
    <w:next w:val="Normal"/>
    <w:link w:val="Heading2Char"/>
    <w:autoRedefine/>
    <w:uiPriority w:val="9"/>
    <w:unhideWhenUsed/>
    <w:qFormat/>
    <w:rsid w:val="0012051C"/>
    <w:pPr>
      <w:keepNext/>
      <w:keepLines/>
      <w:spacing w:before="400" w:after="120"/>
      <w:outlineLvl w:val="1"/>
    </w:pPr>
    <w:rPr>
      <w:rFonts w:eastAsiaTheme="majorEastAsia" w:cstheme="majorBidi"/>
      <w:color w:val="003087"/>
      <w:sz w:val="34"/>
      <w:szCs w:val="26"/>
      <w:lang w:eastAsia="zh-CN"/>
    </w:rPr>
  </w:style>
  <w:style w:type="paragraph" w:styleId="Heading3">
    <w:name w:val="heading 3"/>
    <w:aliases w:val="H2"/>
    <w:basedOn w:val="Heading2"/>
    <w:next w:val="Normal"/>
    <w:link w:val="Heading3Char"/>
    <w:uiPriority w:val="9"/>
    <w:unhideWhenUsed/>
    <w:qFormat/>
    <w:rsid w:val="006631EA"/>
    <w:pPr>
      <w:outlineLvl w:val="2"/>
    </w:pPr>
    <w:rPr>
      <w:sz w:val="28"/>
    </w:rPr>
  </w:style>
  <w:style w:type="paragraph" w:styleId="Heading4">
    <w:name w:val="heading 4"/>
    <w:aliases w:val="H3"/>
    <w:basedOn w:val="Heading3"/>
    <w:next w:val="Normal"/>
    <w:link w:val="Heading4Char"/>
    <w:uiPriority w:val="9"/>
    <w:unhideWhenUsed/>
    <w:qFormat/>
    <w:rsid w:val="006631EA"/>
    <w:pPr>
      <w:outlineLvl w:val="3"/>
    </w:pPr>
    <w:rPr>
      <w:bCs/>
      <w:i/>
      <w:iCs/>
      <w:sz w:val="26"/>
    </w:rPr>
  </w:style>
  <w:style w:type="paragraph" w:styleId="Heading5">
    <w:name w:val="heading 5"/>
    <w:aliases w:val="H4"/>
    <w:basedOn w:val="Normal"/>
    <w:next w:val="Normal"/>
    <w:link w:val="Heading5Char"/>
    <w:uiPriority w:val="9"/>
    <w:unhideWhenUsed/>
    <w:qFormat/>
    <w:rsid w:val="006631EA"/>
    <w:pPr>
      <w:keepNext/>
      <w:keepLines/>
      <w:spacing w:before="300" w:after="120"/>
      <w:outlineLvl w:val="4"/>
    </w:pPr>
    <w:rPr>
      <w:rFonts w:asciiTheme="majorHAnsi" w:eastAsiaTheme="majorEastAsia" w:hAnsiTheme="majorHAnsi" w:cstheme="majorBidi"/>
      <w:i/>
      <w:color w:val="003087"/>
      <w:sz w:val="22"/>
    </w:rPr>
  </w:style>
  <w:style w:type="paragraph" w:styleId="Heading6">
    <w:name w:val="heading 6"/>
    <w:aliases w:val="Preface"/>
    <w:basedOn w:val="Normal"/>
    <w:next w:val="Normal"/>
    <w:link w:val="Heading6Char"/>
    <w:autoRedefine/>
    <w:uiPriority w:val="9"/>
    <w:unhideWhenUsed/>
    <w:rsid w:val="002F1C56"/>
    <w:pPr>
      <w:keepNext/>
      <w:keepLines/>
      <w:pageBreakBefore/>
      <w:pBdr>
        <w:bottom w:val="single" w:sz="4" w:space="1" w:color="auto"/>
      </w:pBdr>
      <w:spacing w:before="600" w:after="960"/>
      <w:jc w:val="right"/>
      <w:outlineLvl w:val="5"/>
    </w:pPr>
    <w:rPr>
      <w:rFonts w:asciiTheme="majorHAnsi" w:eastAsiaTheme="majorEastAsia" w:hAnsiTheme="majorHAnsi" w:cstheme="majorBidi"/>
      <w:iCs/>
      <w:color w:val="013088"/>
      <w:sz w:val="36"/>
    </w:rPr>
  </w:style>
  <w:style w:type="paragraph" w:styleId="Heading7">
    <w:name w:val="heading 7"/>
    <w:aliases w:val="Appendix"/>
    <w:next w:val="Normal"/>
    <w:link w:val="Heading7Char"/>
    <w:uiPriority w:val="9"/>
    <w:unhideWhenUsed/>
    <w:qFormat/>
    <w:rsid w:val="002F1C56"/>
    <w:pPr>
      <w:keepNext/>
      <w:keepLines/>
      <w:pageBreakBefore/>
      <w:numPr>
        <w:numId w:val="16"/>
      </w:numPr>
      <w:pBdr>
        <w:bottom w:val="single" w:sz="4" w:space="1" w:color="auto"/>
      </w:pBdr>
      <w:spacing w:before="600" w:after="960"/>
      <w:jc w:val="right"/>
      <w:outlineLvl w:val="6"/>
    </w:pPr>
    <w:rPr>
      <w:rFonts w:eastAsiaTheme="majorEastAsia" w:cstheme="majorBidi"/>
      <w:iCs/>
      <w:color w:val="365F91" w:themeColor="accent1" w:themeShade="BF"/>
      <w:sz w:val="36"/>
      <w:lang w:eastAsia="zh-CN"/>
    </w:rPr>
  </w:style>
  <w:style w:type="paragraph" w:styleId="Heading8">
    <w:name w:val="heading 8"/>
    <w:basedOn w:val="Normal"/>
    <w:next w:val="Normal"/>
    <w:link w:val="Heading8Char"/>
    <w:rsid w:val="00433AE9"/>
    <w:pPr>
      <w:tabs>
        <w:tab w:val="num" w:pos="1440"/>
      </w:tabs>
      <w:spacing w:before="240" w:after="60" w:line="240" w:lineRule="auto"/>
      <w:ind w:left="1440" w:hanging="1440"/>
      <w:outlineLvl w:val="7"/>
    </w:pPr>
    <w:rPr>
      <w:rFonts w:ascii="Calibri" w:eastAsia="Times New Roman" w:hAnsi="Calibri" w:cs="Times New Roman"/>
      <w:i/>
      <w:iCs/>
      <w:szCs w:val="24"/>
    </w:rPr>
  </w:style>
  <w:style w:type="paragraph" w:styleId="Heading9">
    <w:name w:val="heading 9"/>
    <w:aliases w:val="TitleDetail"/>
    <w:basedOn w:val="Normal"/>
    <w:next w:val="Normal"/>
    <w:link w:val="Heading9Char"/>
    <w:uiPriority w:val="9"/>
    <w:unhideWhenUsed/>
    <w:qFormat/>
    <w:rsid w:val="00E12A79"/>
    <w:pPr>
      <w:keepNext/>
      <w:keepLines/>
      <w:spacing w:before="240" w:after="120"/>
      <w:jc w:val="right"/>
      <w:outlineLvl w:val="8"/>
    </w:pPr>
    <w:rPr>
      <w:rFonts w:asciiTheme="majorHAnsi" w:eastAsiaTheme="majorEastAsia" w:hAnsiTheme="majorHAnsi" w:cstheme="majorBidi"/>
      <w:b/>
      <w:i/>
      <w:iCs/>
      <w:color w:val="0130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2F1C56"/>
    <w:rPr>
      <w:rFonts w:eastAsiaTheme="majorEastAsia" w:cstheme="majorBidi"/>
      <w:bCs/>
      <w:color w:val="013088"/>
      <w:sz w:val="36"/>
      <w:szCs w:val="28"/>
      <w:lang w:eastAsia="zh-CN"/>
    </w:rPr>
  </w:style>
  <w:style w:type="character" w:customStyle="1" w:styleId="Heading2Char">
    <w:name w:val="Heading 2 Char"/>
    <w:aliases w:val="H1 Char"/>
    <w:basedOn w:val="DefaultParagraphFont"/>
    <w:link w:val="Heading2"/>
    <w:uiPriority w:val="9"/>
    <w:rsid w:val="0012051C"/>
    <w:rPr>
      <w:rFonts w:eastAsiaTheme="majorEastAsia" w:cstheme="majorBidi"/>
      <w:color w:val="003087"/>
      <w:sz w:val="34"/>
      <w:szCs w:val="26"/>
      <w:lang w:eastAsia="zh-CN"/>
    </w:rPr>
  </w:style>
  <w:style w:type="character" w:customStyle="1" w:styleId="Heading3Char">
    <w:name w:val="Heading 3 Char"/>
    <w:aliases w:val="H2 Char"/>
    <w:basedOn w:val="DefaultParagraphFont"/>
    <w:link w:val="Heading3"/>
    <w:uiPriority w:val="9"/>
    <w:rsid w:val="006631EA"/>
    <w:rPr>
      <w:rFonts w:eastAsiaTheme="majorEastAsia" w:cstheme="majorBidi"/>
      <w:color w:val="003087"/>
      <w:sz w:val="28"/>
      <w:szCs w:val="26"/>
      <w:lang w:eastAsia="zh-CN"/>
    </w:rPr>
  </w:style>
  <w:style w:type="character" w:customStyle="1" w:styleId="Heading4Char">
    <w:name w:val="Heading 4 Char"/>
    <w:aliases w:val="H3 Char"/>
    <w:basedOn w:val="DefaultParagraphFont"/>
    <w:link w:val="Heading4"/>
    <w:uiPriority w:val="9"/>
    <w:rsid w:val="006631EA"/>
    <w:rPr>
      <w:rFonts w:eastAsiaTheme="majorEastAsia" w:cstheme="majorBidi"/>
      <w:bCs/>
      <w:i/>
      <w:iCs/>
      <w:color w:val="003087"/>
      <w:sz w:val="26"/>
      <w:szCs w:val="26"/>
      <w:lang w:eastAsia="zh-CN"/>
    </w:rPr>
  </w:style>
  <w:style w:type="character" w:customStyle="1" w:styleId="Heading6Char">
    <w:name w:val="Heading 6 Char"/>
    <w:aliases w:val="Preface Char"/>
    <w:basedOn w:val="DefaultParagraphFont"/>
    <w:link w:val="Heading6"/>
    <w:uiPriority w:val="9"/>
    <w:rsid w:val="002F1C56"/>
    <w:rPr>
      <w:rFonts w:eastAsiaTheme="majorEastAsia" w:cstheme="majorBidi"/>
      <w:iCs/>
      <w:color w:val="013088"/>
      <w:sz w:val="36"/>
    </w:rPr>
  </w:style>
  <w:style w:type="paragraph" w:styleId="Title">
    <w:name w:val="Title"/>
    <w:basedOn w:val="Normal"/>
    <w:next w:val="Normal"/>
    <w:link w:val="TitleChar"/>
    <w:uiPriority w:val="10"/>
    <w:rsid w:val="003275C6"/>
    <w:pPr>
      <w:spacing w:before="2500" w:after="300" w:line="240" w:lineRule="auto"/>
      <w:contextualSpacing/>
      <w:jc w:val="right"/>
    </w:pPr>
    <w:rPr>
      <w:rFonts w:asciiTheme="majorHAnsi" w:eastAsiaTheme="majorEastAsia" w:hAnsiTheme="majorHAnsi" w:cstheme="majorBidi"/>
      <w:b/>
      <w:color w:val="013088"/>
      <w:spacing w:val="5"/>
      <w:kern w:val="28"/>
      <w:sz w:val="52"/>
      <w:szCs w:val="52"/>
    </w:rPr>
  </w:style>
  <w:style w:type="character" w:customStyle="1" w:styleId="TitleChar">
    <w:name w:val="Title Char"/>
    <w:basedOn w:val="DefaultParagraphFont"/>
    <w:link w:val="Title"/>
    <w:uiPriority w:val="10"/>
    <w:rsid w:val="003275C6"/>
    <w:rPr>
      <w:rFonts w:eastAsiaTheme="majorEastAsia" w:cstheme="majorBidi"/>
      <w:b/>
      <w:color w:val="013088"/>
      <w:spacing w:val="5"/>
      <w:kern w:val="28"/>
      <w:sz w:val="52"/>
      <w:szCs w:val="52"/>
    </w:rPr>
  </w:style>
  <w:style w:type="paragraph" w:styleId="Subtitle">
    <w:name w:val="Subtitle"/>
    <w:basedOn w:val="Normal"/>
    <w:next w:val="Normal"/>
    <w:link w:val="SubtitleChar"/>
    <w:autoRedefine/>
    <w:uiPriority w:val="11"/>
    <w:rsid w:val="00C05C16"/>
    <w:pPr>
      <w:numPr>
        <w:ilvl w:val="1"/>
      </w:numPr>
      <w:tabs>
        <w:tab w:val="left" w:pos="2190"/>
        <w:tab w:val="right" w:pos="8640"/>
      </w:tabs>
      <w:jc w:val="right"/>
    </w:pPr>
    <w:rPr>
      <w:rFonts w:asciiTheme="majorHAnsi" w:eastAsiaTheme="majorEastAsia" w:hAnsiTheme="majorHAnsi" w:cstheme="majorBidi"/>
      <w:b/>
      <w:iCs/>
      <w:color w:val="849CDE"/>
      <w:spacing w:val="15"/>
      <w:sz w:val="32"/>
      <w:szCs w:val="24"/>
    </w:rPr>
  </w:style>
  <w:style w:type="character" w:customStyle="1" w:styleId="SubtitleChar">
    <w:name w:val="Subtitle Char"/>
    <w:basedOn w:val="DefaultParagraphFont"/>
    <w:link w:val="Subtitle"/>
    <w:uiPriority w:val="11"/>
    <w:rsid w:val="00C05C16"/>
    <w:rPr>
      <w:rFonts w:eastAsiaTheme="majorEastAsia" w:cstheme="majorBidi"/>
      <w:b/>
      <w:iCs/>
      <w:color w:val="849CDE"/>
      <w:spacing w:val="15"/>
      <w:sz w:val="32"/>
      <w:szCs w:val="24"/>
    </w:rPr>
  </w:style>
  <w:style w:type="character" w:styleId="SubtleEmphasis">
    <w:name w:val="Subtle Emphasis"/>
    <w:basedOn w:val="DefaultParagraphFont"/>
    <w:uiPriority w:val="19"/>
    <w:rsid w:val="00433AE9"/>
    <w:rPr>
      <w:rFonts w:ascii="Consolas" w:hAnsi="Consolas"/>
      <w:b/>
      <w:i/>
      <w:iCs/>
      <w:color w:val="C0504D" w:themeColor="accent2"/>
      <w:sz w:val="20"/>
      <w:u w:val="single" w:color="C0504D" w:themeColor="accent2"/>
    </w:rPr>
  </w:style>
  <w:style w:type="paragraph" w:styleId="ListBullet">
    <w:name w:val="List Bullet"/>
    <w:basedOn w:val="Normal"/>
    <w:uiPriority w:val="99"/>
    <w:unhideWhenUsed/>
    <w:qFormat/>
    <w:rsid w:val="007735D4"/>
    <w:pPr>
      <w:numPr>
        <w:numId w:val="18"/>
      </w:numPr>
      <w:ind w:right="720"/>
      <w:contextualSpacing/>
    </w:pPr>
  </w:style>
  <w:style w:type="paragraph" w:styleId="ListBullet2">
    <w:name w:val="List Bullet 2"/>
    <w:basedOn w:val="Normal"/>
    <w:uiPriority w:val="99"/>
    <w:unhideWhenUsed/>
    <w:qFormat/>
    <w:rsid w:val="007735D4"/>
    <w:pPr>
      <w:numPr>
        <w:numId w:val="19"/>
      </w:numPr>
      <w:spacing w:after="120"/>
      <w:ind w:right="720"/>
    </w:pPr>
  </w:style>
  <w:style w:type="paragraph" w:styleId="ListBullet3">
    <w:name w:val="List Bullet 3"/>
    <w:basedOn w:val="Normal"/>
    <w:uiPriority w:val="99"/>
    <w:unhideWhenUsed/>
    <w:rsid w:val="007735D4"/>
    <w:pPr>
      <w:numPr>
        <w:numId w:val="20"/>
      </w:numPr>
      <w:spacing w:after="120"/>
      <w:ind w:right="720"/>
      <w:contextualSpacing/>
    </w:pPr>
  </w:style>
  <w:style w:type="paragraph" w:styleId="ListNumber2">
    <w:name w:val="List Number 2"/>
    <w:basedOn w:val="Normal"/>
    <w:uiPriority w:val="99"/>
    <w:unhideWhenUsed/>
    <w:qFormat/>
    <w:rsid w:val="006D5B95"/>
    <w:pPr>
      <w:numPr>
        <w:numId w:val="7"/>
      </w:numPr>
      <w:spacing w:after="120"/>
      <w:ind w:right="720"/>
    </w:pPr>
  </w:style>
  <w:style w:type="paragraph" w:styleId="ListNumber3">
    <w:name w:val="List Number 3"/>
    <w:basedOn w:val="Normal"/>
    <w:uiPriority w:val="99"/>
    <w:unhideWhenUsed/>
    <w:rsid w:val="006D5B95"/>
    <w:pPr>
      <w:numPr>
        <w:numId w:val="8"/>
      </w:numPr>
      <w:spacing w:after="120"/>
      <w:ind w:left="1166" w:right="720"/>
    </w:pPr>
  </w:style>
  <w:style w:type="paragraph" w:styleId="ListNumber">
    <w:name w:val="List Number"/>
    <w:basedOn w:val="Normal"/>
    <w:uiPriority w:val="99"/>
    <w:unhideWhenUsed/>
    <w:qFormat/>
    <w:rsid w:val="006D5B95"/>
    <w:pPr>
      <w:numPr>
        <w:numId w:val="6"/>
      </w:numPr>
      <w:spacing w:after="120"/>
      <w:ind w:right="720"/>
    </w:pPr>
  </w:style>
  <w:style w:type="paragraph" w:customStyle="1" w:styleId="ListTerm">
    <w:name w:val="_List Term"/>
    <w:basedOn w:val="List"/>
    <w:next w:val="ListContinue2"/>
    <w:link w:val="ListTermChar"/>
    <w:qFormat/>
    <w:rsid w:val="0014000E"/>
    <w:pPr>
      <w:ind w:left="504"/>
    </w:pPr>
    <w:rPr>
      <w:smallCaps/>
    </w:rPr>
  </w:style>
  <w:style w:type="paragraph" w:styleId="ListContinue2">
    <w:name w:val="List Continue 2"/>
    <w:basedOn w:val="Normal"/>
    <w:uiPriority w:val="99"/>
    <w:unhideWhenUsed/>
    <w:qFormat/>
    <w:rsid w:val="006D5B95"/>
    <w:pPr>
      <w:spacing w:after="160"/>
      <w:ind w:left="792" w:right="720"/>
    </w:pPr>
  </w:style>
  <w:style w:type="paragraph" w:styleId="ListContinue3">
    <w:name w:val="List Continue 3"/>
    <w:basedOn w:val="Normal"/>
    <w:uiPriority w:val="99"/>
    <w:unhideWhenUsed/>
    <w:rsid w:val="006D5B95"/>
    <w:pPr>
      <w:spacing w:after="160"/>
      <w:ind w:left="1080" w:right="720"/>
    </w:pPr>
  </w:style>
  <w:style w:type="paragraph" w:styleId="MessageHeader">
    <w:name w:val="Message Header"/>
    <w:aliases w:val="Note"/>
    <w:basedOn w:val="Normal"/>
    <w:next w:val="Normal"/>
    <w:link w:val="MessageHeaderChar"/>
    <w:uiPriority w:val="99"/>
    <w:unhideWhenUsed/>
    <w:rsid w:val="00433AE9"/>
    <w:pPr>
      <w:pBdr>
        <w:top w:val="single" w:sz="4" w:space="4" w:color="404040" w:themeColor="text1" w:themeTint="BF"/>
        <w:left w:val="single" w:sz="4" w:space="4" w:color="404040" w:themeColor="text1" w:themeTint="BF"/>
        <w:bottom w:val="single" w:sz="4" w:space="6" w:color="404040" w:themeColor="text1" w:themeTint="BF"/>
        <w:right w:val="single" w:sz="4" w:space="4" w:color="404040" w:themeColor="text1" w:themeTint="BF"/>
      </w:pBdr>
      <w:shd w:val="clear" w:color="EEECE1" w:themeColor="background2" w:fill="FFFFFF" w:themeFill="background1"/>
      <w:spacing w:line="240" w:lineRule="auto"/>
      <w:ind w:left="648" w:right="432" w:hanging="432"/>
    </w:pPr>
    <w:rPr>
      <w:rFonts w:eastAsiaTheme="majorEastAsia" w:cstheme="majorBidi"/>
      <w:szCs w:val="24"/>
    </w:rPr>
  </w:style>
  <w:style w:type="character" w:customStyle="1" w:styleId="MessageHeaderChar">
    <w:name w:val="Message Header Char"/>
    <w:aliases w:val="Note Char"/>
    <w:basedOn w:val="DefaultParagraphFont"/>
    <w:link w:val="MessageHeader"/>
    <w:uiPriority w:val="99"/>
    <w:rsid w:val="00433AE9"/>
    <w:rPr>
      <w:rFonts w:asciiTheme="minorHAnsi" w:eastAsiaTheme="majorEastAsia" w:hAnsiTheme="minorHAnsi" w:cstheme="majorBidi"/>
      <w:szCs w:val="24"/>
      <w:shd w:val="clear" w:color="EEECE1" w:themeColor="background2" w:fill="FFFFFF" w:themeFill="background1"/>
    </w:rPr>
  </w:style>
  <w:style w:type="character" w:styleId="Emphasis">
    <w:name w:val="Emphasis"/>
    <w:basedOn w:val="DefaultParagraphFont"/>
    <w:uiPriority w:val="20"/>
    <w:qFormat/>
    <w:rsid w:val="00433AE9"/>
    <w:rPr>
      <w:i/>
      <w:iCs/>
      <w:color w:val="auto"/>
    </w:rPr>
  </w:style>
  <w:style w:type="character" w:customStyle="1" w:styleId="Code">
    <w:name w:val="_Code"/>
    <w:basedOn w:val="DefaultParagraphFont"/>
    <w:uiPriority w:val="1"/>
    <w:qFormat/>
    <w:rsid w:val="00433AE9"/>
    <w:rPr>
      <w:rFonts w:ascii="Courier New" w:hAnsi="Courier New"/>
      <w:color w:val="auto"/>
    </w:rPr>
  </w:style>
  <w:style w:type="paragraph" w:styleId="Header">
    <w:name w:val="header"/>
    <w:basedOn w:val="Normal"/>
    <w:link w:val="HeaderChar"/>
    <w:uiPriority w:val="99"/>
    <w:unhideWhenUsed/>
    <w:rsid w:val="003C61CE"/>
    <w:pPr>
      <w:tabs>
        <w:tab w:val="right" w:pos="9360"/>
      </w:tabs>
      <w:spacing w:after="0" w:line="240" w:lineRule="auto"/>
    </w:pPr>
  </w:style>
  <w:style w:type="character" w:customStyle="1" w:styleId="HeaderChar">
    <w:name w:val="Header Char"/>
    <w:basedOn w:val="DefaultParagraphFont"/>
    <w:link w:val="Header"/>
    <w:uiPriority w:val="99"/>
    <w:rsid w:val="003C61CE"/>
    <w:rPr>
      <w:rFonts w:asciiTheme="minorHAnsi" w:hAnsiTheme="minorHAnsi"/>
    </w:rPr>
  </w:style>
  <w:style w:type="paragraph" w:styleId="Footer">
    <w:name w:val="footer"/>
    <w:basedOn w:val="Normal"/>
    <w:link w:val="FooterChar"/>
    <w:uiPriority w:val="99"/>
    <w:unhideWhenUsed/>
    <w:rsid w:val="00433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AE9"/>
    <w:rPr>
      <w:rFonts w:asciiTheme="minorHAnsi" w:hAnsiTheme="minorHAnsi"/>
    </w:rPr>
  </w:style>
  <w:style w:type="character" w:styleId="PlaceholderText">
    <w:name w:val="Placeholder Text"/>
    <w:basedOn w:val="DefaultParagraphFont"/>
    <w:uiPriority w:val="99"/>
    <w:semiHidden/>
    <w:rsid w:val="00713B1A"/>
    <w:rPr>
      <w:rFonts w:ascii="Palatino Linotype" w:hAnsi="Palatino Linotype"/>
      <w:b/>
      <w:i/>
      <w:color w:val="auto"/>
    </w:rPr>
  </w:style>
  <w:style w:type="paragraph" w:styleId="TOC1">
    <w:name w:val="toc 1"/>
    <w:basedOn w:val="Normal"/>
    <w:next w:val="Normal"/>
    <w:autoRedefine/>
    <w:uiPriority w:val="39"/>
    <w:unhideWhenUsed/>
    <w:qFormat/>
    <w:rsid w:val="002F1C56"/>
    <w:pPr>
      <w:tabs>
        <w:tab w:val="right" w:leader="dot" w:pos="9350"/>
      </w:tabs>
      <w:spacing w:before="80" w:after="0"/>
    </w:pPr>
    <w:rPr>
      <w:rFonts w:asciiTheme="majorHAnsi" w:hAnsiTheme="majorHAnsi" w:cstheme="minorHAnsi"/>
      <w:bCs/>
    </w:rPr>
  </w:style>
  <w:style w:type="paragraph" w:styleId="TOC2">
    <w:name w:val="toc 2"/>
    <w:basedOn w:val="Normal"/>
    <w:next w:val="Normal"/>
    <w:autoRedefine/>
    <w:uiPriority w:val="39"/>
    <w:unhideWhenUsed/>
    <w:qFormat/>
    <w:rsid w:val="002F1C56"/>
    <w:pPr>
      <w:spacing w:before="20" w:after="0"/>
      <w:ind w:left="216"/>
    </w:pPr>
    <w:rPr>
      <w:rFonts w:cstheme="minorHAnsi"/>
    </w:rPr>
  </w:style>
  <w:style w:type="paragraph" w:styleId="TOC3">
    <w:name w:val="toc 3"/>
    <w:basedOn w:val="Normal"/>
    <w:next w:val="Normal"/>
    <w:autoRedefine/>
    <w:uiPriority w:val="39"/>
    <w:unhideWhenUsed/>
    <w:qFormat/>
    <w:rsid w:val="002F1C56"/>
    <w:pPr>
      <w:spacing w:before="20" w:after="0"/>
      <w:ind w:left="432"/>
    </w:pPr>
    <w:rPr>
      <w:rFonts w:cstheme="minorHAnsi"/>
      <w:iCs/>
    </w:rPr>
  </w:style>
  <w:style w:type="character" w:styleId="Hyperlink">
    <w:name w:val="Hyperlink"/>
    <w:basedOn w:val="DefaultParagraphFont"/>
    <w:uiPriority w:val="99"/>
    <w:unhideWhenUsed/>
    <w:rsid w:val="00433AE9"/>
    <w:rPr>
      <w:color w:val="7A003C"/>
      <w:u w:val="single"/>
      <w:bdr w:val="none" w:sz="0" w:space="0" w:color="auto"/>
    </w:rPr>
  </w:style>
  <w:style w:type="paragraph" w:styleId="TOCHeading">
    <w:name w:val="TOC Heading"/>
    <w:next w:val="Normal"/>
    <w:autoRedefine/>
    <w:uiPriority w:val="39"/>
    <w:unhideWhenUsed/>
    <w:qFormat/>
    <w:rsid w:val="00543361"/>
    <w:pPr>
      <w:pageBreakBefore/>
      <w:pBdr>
        <w:bottom w:val="single" w:sz="4" w:space="1" w:color="auto"/>
      </w:pBdr>
      <w:spacing w:before="480" w:after="600"/>
      <w:jc w:val="right"/>
    </w:pPr>
    <w:rPr>
      <w:color w:val="013088"/>
      <w:sz w:val="36"/>
      <w:lang w:eastAsia="en-US"/>
    </w:rPr>
  </w:style>
  <w:style w:type="paragraph" w:styleId="Caption">
    <w:name w:val="caption"/>
    <w:basedOn w:val="TOC1"/>
    <w:next w:val="Normal"/>
    <w:uiPriority w:val="35"/>
    <w:unhideWhenUsed/>
    <w:rsid w:val="00433AE9"/>
    <w:pPr>
      <w:keepNext/>
      <w:tabs>
        <w:tab w:val="left" w:pos="400"/>
      </w:tabs>
    </w:pPr>
    <w:rPr>
      <w:rFonts w:asciiTheme="minorHAnsi" w:hAnsiTheme="minorHAnsi"/>
      <w:i/>
      <w:smallCaps/>
      <w:noProof/>
      <w:sz w:val="18"/>
    </w:rPr>
  </w:style>
  <w:style w:type="paragraph" w:customStyle="1" w:styleId="CodeBox">
    <w:name w:val="_CodeBox"/>
    <w:basedOn w:val="Normal"/>
    <w:rsid w:val="00433AE9"/>
    <w:pPr>
      <w:pBdr>
        <w:top w:val="single" w:sz="4" w:space="1" w:color="auto"/>
        <w:bottom w:val="single" w:sz="4" w:space="1" w:color="auto"/>
      </w:pBdr>
      <w:shd w:val="solid" w:color="E6E7E8" w:fill="auto"/>
      <w:tabs>
        <w:tab w:val="left" w:pos="144"/>
        <w:tab w:val="left" w:pos="288"/>
        <w:tab w:val="left" w:pos="432"/>
        <w:tab w:val="left" w:pos="576"/>
        <w:tab w:val="left" w:pos="720"/>
        <w:tab w:val="left" w:pos="864"/>
        <w:tab w:val="left" w:pos="1008"/>
        <w:tab w:val="left" w:pos="1152"/>
        <w:tab w:val="left" w:pos="1296"/>
      </w:tabs>
      <w:spacing w:after="360"/>
      <w:contextualSpacing/>
    </w:pPr>
    <w:rPr>
      <w:rFonts w:ascii="Consolas" w:hAnsi="Consolas" w:cs="Courier"/>
      <w:sz w:val="18"/>
      <w:szCs w:val="18"/>
    </w:rPr>
  </w:style>
  <w:style w:type="character" w:styleId="BookTitle">
    <w:name w:val="Book Title"/>
    <w:aliases w:val="GUI"/>
    <w:basedOn w:val="DefaultParagraphFont"/>
    <w:uiPriority w:val="33"/>
    <w:qFormat/>
    <w:rsid w:val="00AF04EA"/>
    <w:rPr>
      <w:b/>
      <w:bCs/>
      <w:caps w:val="0"/>
      <w:smallCaps w:val="0"/>
      <w:color w:val="auto"/>
      <w:spacing w:val="5"/>
    </w:rPr>
  </w:style>
  <w:style w:type="paragraph" w:styleId="List">
    <w:name w:val="List"/>
    <w:basedOn w:val="Normal"/>
    <w:next w:val="ListContinue"/>
    <w:link w:val="ListChar"/>
    <w:uiPriority w:val="99"/>
    <w:unhideWhenUsed/>
    <w:rsid w:val="00433AE9"/>
    <w:pPr>
      <w:keepNext/>
      <w:spacing w:after="0"/>
      <w:contextualSpacing/>
    </w:pPr>
  </w:style>
  <w:style w:type="character" w:styleId="Strong">
    <w:name w:val="Strong"/>
    <w:basedOn w:val="DefaultParagraphFont"/>
    <w:uiPriority w:val="22"/>
    <w:qFormat/>
    <w:rsid w:val="00433AE9"/>
    <w:rPr>
      <w:rFonts w:asciiTheme="minorHAnsi" w:hAnsiTheme="minorHAnsi"/>
      <w:b/>
      <w:bCs/>
      <w:color w:val="auto"/>
    </w:rPr>
  </w:style>
  <w:style w:type="table" w:customStyle="1" w:styleId="PayPalTable1">
    <w:name w:val="PayPal Table 1"/>
    <w:basedOn w:val="LightShading"/>
    <w:uiPriority w:val="65"/>
    <w:rsid w:val="00D604A2"/>
    <w:rPr>
      <w:color w:val="000000" w:themeColor="text1"/>
      <w:sz w:val="18"/>
      <w:lang w:eastAsia="en-US"/>
    </w:rPr>
    <w:tblPr>
      <w:tblStyleRowBandSize w:val="1"/>
      <w:tblStyleColBandSize w:val="1"/>
      <w:tblInd w:w="0" w:type="dxa"/>
      <w:tblBorders>
        <w:top w:val="single" w:sz="2" w:space="0" w:color="404040" w:themeColor="text1" w:themeTint="BF"/>
        <w:bottom w:val="single" w:sz="2" w:space="0" w:color="404040" w:themeColor="text1" w:themeTint="BF"/>
      </w:tblBorders>
      <w:tblCellMar>
        <w:top w:w="29" w:type="dxa"/>
        <w:left w:w="0" w:type="dxa"/>
        <w:bottom w:w="72" w:type="dxa"/>
        <w:right w:w="86" w:type="dxa"/>
      </w:tblCellMar>
    </w:tblPr>
    <w:trPr>
      <w:cantSplit/>
    </w:trPr>
    <w:tcPr>
      <w:shd w:val="clear" w:color="auto" w:fill="DBE5F1"/>
    </w:tcPr>
    <w:tblStylePr w:type="firstRow">
      <w:pPr>
        <w:spacing w:before="0" w:after="0" w:line="240" w:lineRule="auto"/>
      </w:pPr>
      <w:rPr>
        <w:rFonts w:asciiTheme="minorHAnsi" w:eastAsiaTheme="majorEastAsia" w:hAnsiTheme="minorHAnsi" w:cstheme="majorBidi"/>
        <w:b/>
        <w:bCs/>
        <w:i w:val="0"/>
      </w:rPr>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tblStylePr w:type="lastRow">
      <w:pPr>
        <w:spacing w:before="0" w:after="0" w:line="240" w:lineRule="auto"/>
      </w:pPr>
      <w:rPr>
        <w:b/>
        <w:bCs/>
        <w:color w:val="1F497D" w:themeColor="text2"/>
      </w:rPr>
      <w:tblPr/>
      <w:tcPr>
        <w:tcBorders>
          <w:top w:val="single" w:sz="8" w:space="0" w:color="4F81BD" w:themeColor="accent1"/>
          <w:left w:val="nil"/>
          <w:bottom w:val="single" w:sz="8" w:space="0" w:color="4F81BD" w:themeColor="accent1"/>
          <w:right w:val="nil"/>
          <w:insideH w:val="nil"/>
          <w:insideV w:val="nil"/>
        </w:tcBorders>
        <w:shd w:val="clear" w:color="auto" w:fill="auto"/>
      </w:tcPr>
    </w:tblStylePr>
    <w:tblStylePr w:type="firstCol">
      <w:rPr>
        <w:b w:val="0"/>
        <w:bCs/>
      </w:rPr>
    </w:tblStylePr>
    <w:tblStylePr w:type="lastCol">
      <w:rPr>
        <w:b w:val="0"/>
        <w:bCs/>
      </w:rPr>
      <w:tblPr/>
      <w:tcPr>
        <w:tcBorders>
          <w:top w:val="single" w:sz="8" w:space="0" w:color="4F81BD" w:themeColor="accent1"/>
          <w:bottom w:val="single" w:sz="8" w:space="0" w:color="4F81BD" w:themeColor="accent1"/>
        </w:tcBorders>
      </w:tcPr>
    </w:tblStylePr>
    <w:tblStylePr w:type="band1Vert">
      <w:tblPr/>
      <w:tcPr>
        <w:tcBorders>
          <w:left w:val="nil"/>
          <w:right w:val="nil"/>
          <w:insideH w:val="nil"/>
          <w:insideV w:val="nil"/>
        </w:tcBorders>
        <w:shd w:val="clear" w:color="auto" w:fill="FFFFFF" w:themeFill="background1"/>
      </w:tcPr>
    </w:tblStylePr>
    <w:tblStylePr w:type="band1Horz">
      <w:tblPr/>
      <w:tcPr>
        <w:tcBorders>
          <w:left w:val="nil"/>
          <w:right w:val="nil"/>
          <w:insideH w:val="nil"/>
          <w:insideV w:val="nil"/>
        </w:tcBorders>
        <w:shd w:val="clear" w:color="auto" w:fill="E6E7E8"/>
      </w:tcPr>
    </w:tblStylePr>
    <w:tblStylePr w:type="band2Horz">
      <w:tblPr/>
      <w:tcPr>
        <w:shd w:val="clear" w:color="auto" w:fill="FFFFFF" w:themeFill="background1"/>
      </w:tcPr>
    </w:tblStylePr>
    <w:tblStylePr w:type="seCell">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style>
  <w:style w:type="numbering" w:customStyle="1" w:styleId="Chapterlist">
    <w:name w:val="Chapter list"/>
    <w:uiPriority w:val="99"/>
    <w:rsid w:val="00433AE9"/>
    <w:pPr>
      <w:numPr>
        <w:numId w:val="2"/>
      </w:numPr>
    </w:pPr>
  </w:style>
  <w:style w:type="paragraph" w:customStyle="1" w:styleId="Figure">
    <w:name w:val="_Figure"/>
    <w:basedOn w:val="Normal"/>
    <w:next w:val="FigureCaption"/>
    <w:qFormat/>
    <w:rsid w:val="00433AE9"/>
    <w:pPr>
      <w:keepNext/>
      <w:spacing w:before="360" w:after="40"/>
    </w:pPr>
  </w:style>
  <w:style w:type="character" w:customStyle="1" w:styleId="Heading9Char">
    <w:name w:val="Heading 9 Char"/>
    <w:aliases w:val="TitleDetail Char"/>
    <w:basedOn w:val="DefaultParagraphFont"/>
    <w:link w:val="Heading9"/>
    <w:uiPriority w:val="9"/>
    <w:rsid w:val="00E12A79"/>
    <w:rPr>
      <w:rFonts w:eastAsiaTheme="majorEastAsia" w:cstheme="majorBidi"/>
      <w:b/>
      <w:i/>
      <w:iCs/>
      <w:color w:val="013088"/>
    </w:rPr>
  </w:style>
  <w:style w:type="paragraph" w:customStyle="1" w:styleId="FigureIndent">
    <w:name w:val="_Figure Indent"/>
    <w:basedOn w:val="Normal"/>
    <w:next w:val="FigureCaptionIndent"/>
    <w:qFormat/>
    <w:rsid w:val="00433AE9"/>
    <w:pPr>
      <w:keepNext/>
      <w:spacing w:before="240" w:after="40"/>
      <w:ind w:left="504"/>
    </w:pPr>
  </w:style>
  <w:style w:type="paragraph" w:styleId="ListContinue">
    <w:name w:val="List Continue"/>
    <w:basedOn w:val="Normal"/>
    <w:uiPriority w:val="99"/>
    <w:unhideWhenUsed/>
    <w:qFormat/>
    <w:rsid w:val="006D5B95"/>
    <w:pPr>
      <w:spacing w:after="160"/>
      <w:ind w:left="504" w:right="720"/>
    </w:pPr>
  </w:style>
  <w:style w:type="paragraph" w:styleId="BalloonText">
    <w:name w:val="Balloon Text"/>
    <w:basedOn w:val="Normal"/>
    <w:link w:val="BalloonTextChar"/>
    <w:uiPriority w:val="99"/>
    <w:semiHidden/>
    <w:unhideWhenUsed/>
    <w:rsid w:val="00433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AE9"/>
    <w:rPr>
      <w:rFonts w:ascii="Tahoma" w:hAnsi="Tahoma" w:cs="Tahoma"/>
      <w:sz w:val="16"/>
      <w:szCs w:val="16"/>
    </w:rPr>
  </w:style>
  <w:style w:type="character" w:customStyle="1" w:styleId="Heading7Char">
    <w:name w:val="Heading 7 Char"/>
    <w:aliases w:val="Appendix Char"/>
    <w:basedOn w:val="DefaultParagraphFont"/>
    <w:link w:val="Heading7"/>
    <w:uiPriority w:val="9"/>
    <w:rsid w:val="002F1C56"/>
    <w:rPr>
      <w:rFonts w:eastAsiaTheme="majorEastAsia" w:cstheme="majorBidi"/>
      <w:iCs/>
      <w:color w:val="365F91" w:themeColor="accent1" w:themeShade="BF"/>
      <w:sz w:val="36"/>
      <w:lang w:eastAsia="zh-CN"/>
    </w:rPr>
  </w:style>
  <w:style w:type="character" w:customStyle="1" w:styleId="Heading5Char">
    <w:name w:val="Heading 5 Char"/>
    <w:aliases w:val="H4 Char"/>
    <w:basedOn w:val="DefaultParagraphFont"/>
    <w:link w:val="Heading5"/>
    <w:uiPriority w:val="9"/>
    <w:rsid w:val="006631EA"/>
    <w:rPr>
      <w:rFonts w:eastAsiaTheme="majorEastAsia" w:cstheme="majorBidi"/>
      <w:i/>
      <w:color w:val="003087"/>
      <w:sz w:val="22"/>
    </w:rPr>
  </w:style>
  <w:style w:type="paragraph" w:customStyle="1" w:styleId="TableHeading">
    <w:name w:val="_Table Heading"/>
    <w:basedOn w:val="Normal"/>
    <w:next w:val="Normal"/>
    <w:link w:val="TableHeadingChar"/>
    <w:qFormat/>
    <w:rsid w:val="00713B1A"/>
    <w:pPr>
      <w:keepNext/>
      <w:spacing w:after="0" w:line="240" w:lineRule="auto"/>
    </w:pPr>
    <w:rPr>
      <w:rFonts w:asciiTheme="majorHAnsi" w:eastAsiaTheme="majorEastAsia" w:hAnsiTheme="majorHAnsi" w:cstheme="majorBidi"/>
      <w:color w:val="000000" w:themeColor="text1"/>
      <w:sz w:val="18"/>
    </w:rPr>
  </w:style>
  <w:style w:type="paragraph" w:customStyle="1" w:styleId="TableText">
    <w:name w:val="_Table Text"/>
    <w:basedOn w:val="Normal"/>
    <w:link w:val="TableTextChar"/>
    <w:qFormat/>
    <w:rsid w:val="00841654"/>
    <w:pPr>
      <w:spacing w:after="100" w:line="240" w:lineRule="auto"/>
    </w:pPr>
    <w:rPr>
      <w:color w:val="000000" w:themeColor="text1"/>
      <w:sz w:val="18"/>
      <w:lang w:eastAsia="en-US"/>
    </w:rPr>
  </w:style>
  <w:style w:type="paragraph" w:customStyle="1" w:styleId="RefHeading">
    <w:name w:val="_Ref Heading"/>
    <w:basedOn w:val="Normal"/>
    <w:next w:val="Normal"/>
    <w:qFormat/>
    <w:rsid w:val="00433AE9"/>
    <w:pPr>
      <w:keepNext/>
      <w:keepLines/>
      <w:spacing w:before="240" w:after="120"/>
    </w:pPr>
    <w:rPr>
      <w:rFonts w:asciiTheme="majorHAnsi" w:eastAsiaTheme="majorEastAsia" w:hAnsiTheme="majorHAnsi"/>
      <w:b/>
      <w:color w:val="000000" w:themeColor="text1"/>
      <w:sz w:val="21"/>
    </w:rPr>
  </w:style>
  <w:style w:type="paragraph" w:styleId="NormalWeb">
    <w:name w:val="Normal (Web)"/>
    <w:basedOn w:val="Normal"/>
    <w:uiPriority w:val="99"/>
    <w:semiHidden/>
    <w:unhideWhenUsed/>
    <w:rsid w:val="00433AE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33AE9"/>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433AE9"/>
  </w:style>
  <w:style w:type="table" w:styleId="LightShading">
    <w:name w:val="Light Shading"/>
    <w:basedOn w:val="TableNormal"/>
    <w:uiPriority w:val="60"/>
    <w:rsid w:val="00433AE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33A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unhideWhenUsed/>
    <w:rsid w:val="00433AE9"/>
    <w:pPr>
      <w:spacing w:after="0" w:line="240" w:lineRule="auto"/>
    </w:pPr>
    <w:rPr>
      <w:rFonts w:ascii="Consolas" w:hAnsi="Consolas" w:cs="Consolas"/>
      <w:color w:val="007C85"/>
    </w:rPr>
  </w:style>
  <w:style w:type="character" w:customStyle="1" w:styleId="HTMLPreformattedChar">
    <w:name w:val="HTML Preformatted Char"/>
    <w:basedOn w:val="DefaultParagraphFont"/>
    <w:link w:val="HTMLPreformatted"/>
    <w:uiPriority w:val="99"/>
    <w:rsid w:val="00433AE9"/>
    <w:rPr>
      <w:rFonts w:ascii="Consolas" w:hAnsi="Consolas" w:cs="Consolas"/>
      <w:color w:val="007C85"/>
    </w:rPr>
  </w:style>
  <w:style w:type="character" w:styleId="HTMLCode">
    <w:name w:val="HTML Code"/>
    <w:basedOn w:val="DefaultParagraphFont"/>
    <w:uiPriority w:val="99"/>
    <w:semiHidden/>
    <w:unhideWhenUsed/>
    <w:rsid w:val="00433AE9"/>
    <w:rPr>
      <w:rFonts w:ascii="Courier New" w:eastAsia="Times New Roman" w:hAnsi="Courier New" w:cs="Courier New"/>
      <w:sz w:val="20"/>
      <w:szCs w:val="20"/>
    </w:rPr>
  </w:style>
  <w:style w:type="paragraph" w:styleId="ListParagraph">
    <w:name w:val="List Paragraph"/>
    <w:basedOn w:val="Normal"/>
    <w:uiPriority w:val="34"/>
    <w:qFormat/>
    <w:rsid w:val="00433AE9"/>
    <w:pPr>
      <w:ind w:left="720"/>
      <w:contextualSpacing/>
    </w:pPr>
  </w:style>
  <w:style w:type="paragraph" w:customStyle="1" w:styleId="TitlePage">
    <w:name w:val="Title Page"/>
    <w:basedOn w:val="Normal"/>
    <w:rsid w:val="00433AE9"/>
    <w:pPr>
      <w:spacing w:after="0" w:line="240" w:lineRule="auto"/>
    </w:pPr>
    <w:rPr>
      <w:rFonts w:ascii="Calibri" w:eastAsia="Times New Roman" w:hAnsi="Calibri" w:cs="Times New Roman"/>
      <w:sz w:val="28"/>
      <w:szCs w:val="24"/>
    </w:rPr>
  </w:style>
  <w:style w:type="character" w:customStyle="1" w:styleId="Heading8Char">
    <w:name w:val="Heading 8 Char"/>
    <w:basedOn w:val="DefaultParagraphFont"/>
    <w:link w:val="Heading8"/>
    <w:rsid w:val="00433AE9"/>
    <w:rPr>
      <w:rFonts w:ascii="Calibri" w:eastAsia="Times New Roman" w:hAnsi="Calibri" w:cs="Times New Roman"/>
      <w:i/>
      <w:iCs/>
      <w:szCs w:val="24"/>
    </w:rPr>
  </w:style>
  <w:style w:type="paragraph" w:styleId="TOC4">
    <w:name w:val="toc 4"/>
    <w:basedOn w:val="Normal"/>
    <w:next w:val="Normal"/>
    <w:autoRedefine/>
    <w:uiPriority w:val="39"/>
    <w:unhideWhenUsed/>
    <w:rsid w:val="002F1C56"/>
    <w:pPr>
      <w:spacing w:before="20" w:after="0"/>
      <w:ind w:left="648"/>
    </w:pPr>
  </w:style>
  <w:style w:type="paragraph" w:styleId="FootnoteText">
    <w:name w:val="footnote text"/>
    <w:basedOn w:val="Normal"/>
    <w:link w:val="FootnoteTextChar"/>
    <w:uiPriority w:val="99"/>
    <w:unhideWhenUsed/>
    <w:rsid w:val="00433AE9"/>
    <w:pPr>
      <w:spacing w:after="0" w:line="240" w:lineRule="auto"/>
    </w:pPr>
  </w:style>
  <w:style w:type="character" w:customStyle="1" w:styleId="FootnoteTextChar">
    <w:name w:val="Footnote Text Char"/>
    <w:basedOn w:val="DefaultParagraphFont"/>
    <w:link w:val="FootnoteText"/>
    <w:uiPriority w:val="99"/>
    <w:rsid w:val="00433AE9"/>
    <w:rPr>
      <w:rFonts w:asciiTheme="minorHAnsi" w:hAnsiTheme="minorHAnsi"/>
    </w:rPr>
  </w:style>
  <w:style w:type="paragraph" w:styleId="CommentText">
    <w:name w:val="annotation text"/>
    <w:basedOn w:val="Normal"/>
    <w:link w:val="CommentTextChar"/>
    <w:uiPriority w:val="99"/>
    <w:unhideWhenUsed/>
    <w:rsid w:val="00DA3A6D"/>
    <w:pPr>
      <w:spacing w:line="240" w:lineRule="auto"/>
    </w:pPr>
  </w:style>
  <w:style w:type="character" w:customStyle="1" w:styleId="CommentTextChar">
    <w:name w:val="Comment Text Char"/>
    <w:basedOn w:val="DefaultParagraphFont"/>
    <w:link w:val="CommentText"/>
    <w:uiPriority w:val="99"/>
    <w:rsid w:val="00DA3A6D"/>
    <w:rPr>
      <w:rFonts w:asciiTheme="minorHAnsi" w:hAnsiTheme="minorHAnsi"/>
    </w:rPr>
  </w:style>
  <w:style w:type="character" w:styleId="CommentReference">
    <w:name w:val="annotation reference"/>
    <w:basedOn w:val="DefaultParagraphFont"/>
    <w:uiPriority w:val="99"/>
    <w:semiHidden/>
    <w:unhideWhenUsed/>
    <w:rsid w:val="00433AE9"/>
    <w:rPr>
      <w:sz w:val="18"/>
      <w:szCs w:val="18"/>
    </w:rPr>
  </w:style>
  <w:style w:type="character" w:styleId="FollowedHyperlink">
    <w:name w:val="FollowedHyperlink"/>
    <w:basedOn w:val="DefaultParagraphFont"/>
    <w:uiPriority w:val="99"/>
    <w:semiHidden/>
    <w:unhideWhenUsed/>
    <w:rsid w:val="00433AE9"/>
    <w:rPr>
      <w:color w:val="404040" w:themeColor="text1" w:themeTint="BF"/>
      <w:u w:val="single"/>
    </w:rPr>
  </w:style>
  <w:style w:type="paragraph" w:styleId="PlainText">
    <w:name w:val="Plain Text"/>
    <w:basedOn w:val="Normal"/>
    <w:link w:val="PlainTextChar"/>
    <w:uiPriority w:val="99"/>
    <w:semiHidden/>
    <w:unhideWhenUsed/>
    <w:rsid w:val="00433AE9"/>
    <w:pPr>
      <w:spacing w:after="0" w:line="240" w:lineRule="auto"/>
    </w:pPr>
    <w:rPr>
      <w:rFonts w:ascii="Calibri" w:eastAsia="Times New Roman" w:hAnsi="Calibri" w:cs="Times New Roman"/>
      <w:sz w:val="22"/>
      <w:szCs w:val="21"/>
      <w:lang w:eastAsia="en-US"/>
    </w:rPr>
  </w:style>
  <w:style w:type="character" w:customStyle="1" w:styleId="PlainTextChar">
    <w:name w:val="Plain Text Char"/>
    <w:basedOn w:val="DefaultParagraphFont"/>
    <w:link w:val="PlainText"/>
    <w:uiPriority w:val="99"/>
    <w:semiHidden/>
    <w:rsid w:val="00433AE9"/>
    <w:rPr>
      <w:rFonts w:ascii="Calibri" w:eastAsia="Times New Roman" w:hAnsi="Calibri" w:cs="Times New Roman"/>
      <w:sz w:val="22"/>
      <w:szCs w:val="21"/>
      <w:lang w:eastAsia="en-US"/>
    </w:rPr>
  </w:style>
  <w:style w:type="paragraph" w:styleId="CommentSubject">
    <w:name w:val="annotation subject"/>
    <w:basedOn w:val="CommentText"/>
    <w:next w:val="CommentText"/>
    <w:link w:val="CommentSubjectChar"/>
    <w:uiPriority w:val="99"/>
    <w:semiHidden/>
    <w:unhideWhenUsed/>
    <w:rsid w:val="00433AE9"/>
    <w:rPr>
      <w:b/>
      <w:bCs/>
    </w:rPr>
  </w:style>
  <w:style w:type="character" w:customStyle="1" w:styleId="CommentSubjectChar">
    <w:name w:val="Comment Subject Char"/>
    <w:basedOn w:val="CommentTextChar"/>
    <w:link w:val="CommentSubject"/>
    <w:uiPriority w:val="99"/>
    <w:semiHidden/>
    <w:rsid w:val="00433AE9"/>
    <w:rPr>
      <w:rFonts w:asciiTheme="minorHAnsi" w:hAnsiTheme="minorHAnsi"/>
      <w:b/>
      <w:bCs/>
      <w:color w:val="C00000"/>
    </w:rPr>
  </w:style>
  <w:style w:type="table" w:styleId="TableGrid">
    <w:name w:val="Table Grid"/>
    <w:basedOn w:val="TableNormal"/>
    <w:uiPriority w:val="59"/>
    <w:rsid w:val="00433AE9"/>
    <w:pPr>
      <w:spacing w:after="0" w:line="240" w:lineRule="auto"/>
    </w:pPr>
    <w:rPr>
      <w:rFonts w:ascii="Times New Roman" w:eastAsia="Times New Roman" w:hAnsi="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33AE9"/>
    <w:pPr>
      <w:spacing w:after="0" w:line="240" w:lineRule="auto"/>
    </w:pPr>
    <w:rPr>
      <w:rFonts w:asciiTheme="minorHAnsi" w:hAnsiTheme="minorHAnsi"/>
      <w:sz w:val="24"/>
      <w:szCs w:val="24"/>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33AE9"/>
    <w:pPr>
      <w:spacing w:after="0" w:line="240" w:lineRule="auto"/>
    </w:pPr>
    <w:rPr>
      <w:rFonts w:asciiTheme="minorHAnsi" w:hAnsiTheme="minorHAnsi"/>
      <w:sz w:val="24"/>
      <w:szCs w:val="24"/>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433AE9"/>
    <w:pPr>
      <w:spacing w:after="0" w:line="240" w:lineRule="auto"/>
    </w:pPr>
    <w:rPr>
      <w:rFonts w:asciiTheme="minorHAnsi" w:hAnsiTheme="minorHAns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TableRef">
    <w:name w:val="_Table Ref"/>
    <w:basedOn w:val="TableText"/>
    <w:next w:val="TableText"/>
    <w:qFormat/>
    <w:rsid w:val="00713B1A"/>
    <w:rPr>
      <w:bCs/>
      <w:sz w:val="16"/>
    </w:rPr>
  </w:style>
  <w:style w:type="character" w:customStyle="1" w:styleId="Comment">
    <w:name w:val="_Comment"/>
    <w:basedOn w:val="DefaultParagraphFont"/>
    <w:uiPriority w:val="1"/>
    <w:qFormat/>
    <w:rsid w:val="00713B1A"/>
    <w:rPr>
      <w:rFonts w:ascii="Comic Sans MS" w:hAnsi="Comic Sans MS"/>
      <w:i w:val="0"/>
      <w:color w:val="FF0000"/>
      <w:lang w:eastAsia="zh-CN"/>
    </w:rPr>
  </w:style>
  <w:style w:type="character" w:customStyle="1" w:styleId="TableHeadingChar">
    <w:name w:val="_Table Heading Char"/>
    <w:basedOn w:val="DefaultParagraphFont"/>
    <w:link w:val="TableHeading"/>
    <w:rsid w:val="00713B1A"/>
    <w:rPr>
      <w:rFonts w:eastAsiaTheme="majorEastAsia" w:cstheme="majorBidi"/>
      <w:color w:val="000000" w:themeColor="text1"/>
      <w:sz w:val="18"/>
    </w:rPr>
  </w:style>
  <w:style w:type="character" w:customStyle="1" w:styleId="TableTextChar">
    <w:name w:val="_Table Text Char"/>
    <w:basedOn w:val="DefaultParagraphFont"/>
    <w:link w:val="TableText"/>
    <w:rsid w:val="00841654"/>
    <w:rPr>
      <w:rFonts w:asciiTheme="minorHAnsi" w:hAnsiTheme="minorHAnsi"/>
      <w:color w:val="000000" w:themeColor="text1"/>
      <w:sz w:val="18"/>
      <w:lang w:eastAsia="en-US"/>
    </w:rPr>
  </w:style>
  <w:style w:type="paragraph" w:styleId="List2">
    <w:name w:val="List 2"/>
    <w:basedOn w:val="Normal"/>
    <w:uiPriority w:val="99"/>
    <w:unhideWhenUsed/>
    <w:rsid w:val="00713BF6"/>
    <w:pPr>
      <w:ind w:left="720" w:hanging="360"/>
      <w:contextualSpacing/>
    </w:pPr>
  </w:style>
  <w:style w:type="paragraph" w:styleId="Revision">
    <w:name w:val="Revision"/>
    <w:hidden/>
    <w:uiPriority w:val="99"/>
    <w:semiHidden/>
    <w:rsid w:val="0039601C"/>
    <w:pPr>
      <w:spacing w:after="0" w:line="240" w:lineRule="auto"/>
    </w:pPr>
    <w:rPr>
      <w:rFonts w:asciiTheme="minorHAnsi" w:hAnsiTheme="minorHAnsi"/>
    </w:rPr>
  </w:style>
  <w:style w:type="character" w:customStyle="1" w:styleId="CodeBoxInput">
    <w:name w:val="_CodeBox Input"/>
    <w:uiPriority w:val="1"/>
    <w:qFormat/>
    <w:rsid w:val="00D540AB"/>
    <w:rPr>
      <w:rFonts w:ascii="Lucida Console" w:hAnsi="Lucida Console"/>
      <w:b/>
      <w:w w:val="91"/>
    </w:rPr>
  </w:style>
  <w:style w:type="character" w:customStyle="1" w:styleId="ListChar">
    <w:name w:val="List Char"/>
    <w:basedOn w:val="DefaultParagraphFont"/>
    <w:link w:val="List"/>
    <w:uiPriority w:val="99"/>
    <w:rsid w:val="0014000E"/>
    <w:rPr>
      <w:rFonts w:asciiTheme="minorHAnsi" w:hAnsiTheme="minorHAnsi"/>
    </w:rPr>
  </w:style>
  <w:style w:type="character" w:customStyle="1" w:styleId="ListTermChar">
    <w:name w:val="_List Term Char"/>
    <w:basedOn w:val="ListChar"/>
    <w:link w:val="ListTerm"/>
    <w:rsid w:val="0014000E"/>
    <w:rPr>
      <w:rFonts w:asciiTheme="minorHAnsi" w:hAnsiTheme="minorHAnsi"/>
      <w:smallCaps/>
    </w:rPr>
  </w:style>
  <w:style w:type="character" w:customStyle="1" w:styleId="Term">
    <w:name w:val="_Term"/>
    <w:uiPriority w:val="1"/>
    <w:qFormat/>
    <w:rsid w:val="007B309B"/>
    <w:rPr>
      <w:i/>
      <w:color w:val="000000" w:themeColor="text1"/>
      <w:sz w:val="18"/>
      <w:lang w:eastAsia="en-US"/>
    </w:rPr>
  </w:style>
  <w:style w:type="paragraph" w:styleId="ListBullet4">
    <w:name w:val="List Bullet 4"/>
    <w:basedOn w:val="Normal"/>
    <w:uiPriority w:val="99"/>
    <w:unhideWhenUsed/>
    <w:rsid w:val="007735D4"/>
    <w:pPr>
      <w:numPr>
        <w:numId w:val="21"/>
      </w:numPr>
      <w:contextualSpacing/>
    </w:pPr>
  </w:style>
  <w:style w:type="paragraph" w:styleId="ListBullet5">
    <w:name w:val="List Bullet 5"/>
    <w:basedOn w:val="Normal"/>
    <w:uiPriority w:val="99"/>
    <w:unhideWhenUsed/>
    <w:rsid w:val="007735D4"/>
    <w:pPr>
      <w:numPr>
        <w:numId w:val="22"/>
      </w:numPr>
      <w:contextualSpacing/>
    </w:pPr>
  </w:style>
  <w:style w:type="paragraph" w:styleId="ListNumber4">
    <w:name w:val="List Number 4"/>
    <w:basedOn w:val="Normal"/>
    <w:uiPriority w:val="99"/>
    <w:unhideWhenUsed/>
    <w:rsid w:val="002C0279"/>
    <w:pPr>
      <w:numPr>
        <w:numId w:val="5"/>
      </w:numPr>
      <w:contextualSpacing/>
    </w:pPr>
  </w:style>
  <w:style w:type="paragraph" w:styleId="ListNumber5">
    <w:name w:val="List Number 5"/>
    <w:basedOn w:val="Normal"/>
    <w:uiPriority w:val="99"/>
    <w:unhideWhenUsed/>
    <w:rsid w:val="002C0279"/>
    <w:pPr>
      <w:numPr>
        <w:numId w:val="3"/>
      </w:numPr>
      <w:contextualSpacing/>
    </w:pPr>
  </w:style>
  <w:style w:type="paragraph" w:styleId="ListContinue5">
    <w:name w:val="List Continue 5"/>
    <w:basedOn w:val="Normal"/>
    <w:uiPriority w:val="99"/>
    <w:unhideWhenUsed/>
    <w:rsid w:val="006D40DB"/>
    <w:pPr>
      <w:spacing w:after="120"/>
      <w:ind w:left="1800"/>
      <w:contextualSpacing/>
    </w:pPr>
  </w:style>
  <w:style w:type="paragraph" w:styleId="ListContinue4">
    <w:name w:val="List Continue 4"/>
    <w:basedOn w:val="Normal"/>
    <w:uiPriority w:val="99"/>
    <w:unhideWhenUsed/>
    <w:rsid w:val="006D40DB"/>
    <w:pPr>
      <w:spacing w:after="120"/>
      <w:ind w:left="1440"/>
      <w:contextualSpacing/>
    </w:pPr>
  </w:style>
  <w:style w:type="paragraph" w:customStyle="1" w:styleId="FigureCaption">
    <w:name w:val="_Figure Caption"/>
    <w:basedOn w:val="Caption"/>
    <w:next w:val="Normal"/>
    <w:qFormat/>
    <w:rsid w:val="00F326A8"/>
    <w:pPr>
      <w:spacing w:after="240"/>
    </w:pPr>
  </w:style>
  <w:style w:type="paragraph" w:customStyle="1" w:styleId="FigureCaptionIndent">
    <w:name w:val="_Figure Caption Indent"/>
    <w:basedOn w:val="Caption"/>
    <w:next w:val="Normal"/>
    <w:qFormat/>
    <w:rsid w:val="00F326A8"/>
    <w:pPr>
      <w:spacing w:after="240"/>
      <w:ind w:left="922" w:hanging="418"/>
    </w:pPr>
  </w:style>
  <w:style w:type="paragraph" w:customStyle="1" w:styleId="TableCaption">
    <w:name w:val="_Table Caption"/>
    <w:basedOn w:val="Caption"/>
    <w:next w:val="Normal"/>
    <w:qFormat/>
    <w:rsid w:val="00756987"/>
    <w:pPr>
      <w:spacing w:after="120"/>
    </w:pPr>
  </w:style>
  <w:style w:type="character" w:customStyle="1" w:styleId="Ref">
    <w:name w:val="_Ref"/>
    <w:uiPriority w:val="1"/>
    <w:qFormat/>
    <w:rsid w:val="003A1785"/>
    <w:rPr>
      <w:i/>
      <w:spacing w:val="-4"/>
    </w:rPr>
  </w:style>
  <w:style w:type="character" w:styleId="SubtleReference">
    <w:name w:val="Subtle Reference"/>
    <w:aliases w:val="X-REF"/>
    <w:basedOn w:val="DefaultParagraphFont"/>
    <w:uiPriority w:val="31"/>
    <w:qFormat/>
    <w:rsid w:val="00F8220B"/>
    <w:rPr>
      <w:rFonts w:asciiTheme="minorHAnsi" w:hAnsiTheme="minorHAnsi"/>
      <w:b w:val="0"/>
      <w:i/>
      <w:color w:val="7A003C"/>
      <w:w w:val="90"/>
      <w:u w:val="none"/>
      <w:bdr w:val="none" w:sz="0" w:space="0" w:color="auto"/>
    </w:rPr>
  </w:style>
  <w:style w:type="paragraph" w:customStyle="1" w:styleId="CaptionIndent">
    <w:name w:val="_Caption Indent"/>
    <w:basedOn w:val="Caption"/>
    <w:next w:val="Normal"/>
    <w:qFormat/>
    <w:rsid w:val="00F8220B"/>
    <w:pPr>
      <w:ind w:left="504"/>
    </w:pPr>
  </w:style>
  <w:style w:type="paragraph" w:customStyle="1" w:styleId="FigureIndent0">
    <w:name w:val="_Figure_Indent"/>
    <w:basedOn w:val="Normal"/>
    <w:qFormat/>
    <w:rsid w:val="00F8220B"/>
    <w:pPr>
      <w:keepNext/>
      <w:spacing w:before="240" w:after="40"/>
      <w:ind w:left="504"/>
    </w:pPr>
  </w:style>
  <w:style w:type="character" w:customStyle="1" w:styleId="comments">
    <w:name w:val="comments"/>
    <w:basedOn w:val="DefaultParagraphFont"/>
    <w:rsid w:val="00F8220B"/>
  </w:style>
  <w:style w:type="character" w:customStyle="1" w:styleId="mandatory">
    <w:name w:val="mandatory"/>
    <w:basedOn w:val="DefaultParagraphFont"/>
    <w:rsid w:val="00F8220B"/>
  </w:style>
  <w:style w:type="table" w:customStyle="1" w:styleId="RCDbTable1">
    <w:name w:val="RCDb Table 1"/>
    <w:basedOn w:val="TableNormal"/>
    <w:uiPriority w:val="65"/>
    <w:rsid w:val="00F8220B"/>
    <w:pPr>
      <w:spacing w:after="0" w:line="240" w:lineRule="auto"/>
    </w:pPr>
    <w:rPr>
      <w:rFonts w:asciiTheme="minorHAnsi" w:hAnsiTheme="minorHAnsi"/>
      <w:color w:val="000000" w:themeColor="text1"/>
      <w:sz w:val="18"/>
      <w:szCs w:val="22"/>
    </w:rPr>
    <w:tblPr>
      <w:tblStyleRowBandSize w:val="1"/>
      <w:tblStyleColBandSize w:val="1"/>
      <w:tblInd w:w="0" w:type="dxa"/>
      <w:tblBorders>
        <w:top w:val="single" w:sz="2" w:space="0" w:color="404040" w:themeColor="text1" w:themeTint="BF"/>
        <w:bottom w:val="single" w:sz="2" w:space="0" w:color="404040" w:themeColor="text1" w:themeTint="BF"/>
      </w:tblBorders>
      <w:tblCellMar>
        <w:top w:w="29" w:type="dxa"/>
        <w:left w:w="0" w:type="dxa"/>
        <w:bottom w:w="72" w:type="dxa"/>
        <w:right w:w="86" w:type="dxa"/>
      </w:tblCellMar>
    </w:tblPr>
    <w:tcPr>
      <w:shd w:val="clear" w:color="auto" w:fill="auto"/>
    </w:tcPr>
    <w:tblStylePr w:type="firstRow">
      <w:rPr>
        <w:rFonts w:asciiTheme="minorHAnsi" w:eastAsiaTheme="majorEastAsia" w:hAnsiTheme="minorHAnsi" w:cstheme="majorBidi"/>
        <w:b/>
        <w:i w:val="0"/>
      </w:rPr>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tblStylePr w:type="lastRow">
      <w:rPr>
        <w:b/>
        <w:bCs/>
        <w:color w:val="1F497D" w:themeColor="text2"/>
      </w:rPr>
      <w:tblPr/>
      <w:tcPr>
        <w:tcBorders>
          <w:top w:val="single" w:sz="8" w:space="0" w:color="4F81BD" w:themeColor="accent1"/>
          <w:bottom w:val="single" w:sz="8" w:space="0" w:color="4F81BD" w:themeColor="accent1"/>
        </w:tcBorders>
        <w:shd w:val="clear" w:color="auto" w:fill="auto"/>
      </w:tcPr>
    </w:tblStylePr>
    <w:tblStylePr w:type="firstCol">
      <w:rPr>
        <w:b w:val="0"/>
        <w:bCs/>
      </w:rPr>
    </w:tblStylePr>
    <w:tblStylePr w:type="lastCol">
      <w:rPr>
        <w:b w:val="0"/>
        <w:bCs/>
      </w:rPr>
      <w:tblPr/>
      <w:tcPr>
        <w:tcBorders>
          <w:top w:val="single" w:sz="8" w:space="0" w:color="4F81BD" w:themeColor="accent1"/>
          <w:bottom w:val="single" w:sz="8" w:space="0" w:color="4F81BD" w:themeColor="accent1"/>
        </w:tcBorders>
      </w:tcPr>
    </w:tblStylePr>
    <w:tblStylePr w:type="band1Vert">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tblStylePr w:type="seCell">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style>
  <w:style w:type="character" w:customStyle="1" w:styleId="X-Ref">
    <w:name w:val="_X-Ref"/>
    <w:basedOn w:val="Hyperlink"/>
    <w:uiPriority w:val="1"/>
    <w:qFormat/>
    <w:rsid w:val="003A1785"/>
    <w:rPr>
      <w:i/>
      <w:color w:val="7A003C"/>
      <w:spacing w:val="-4"/>
      <w:u w:val="none"/>
      <w:bdr w:val="none" w:sz="0" w:space="0" w:color="auto"/>
    </w:rPr>
  </w:style>
  <w:style w:type="character" w:customStyle="1" w:styleId="apple-tab-span">
    <w:name w:val="apple-tab-span"/>
    <w:basedOn w:val="DefaultParagraphFont"/>
    <w:rsid w:val="00DA3A6D"/>
  </w:style>
  <w:style w:type="paragraph" w:customStyle="1" w:styleId="ocde">
    <w:name w:val="_ocde"/>
    <w:basedOn w:val="ListBullet"/>
    <w:qFormat/>
    <w:rsid w:val="004B4667"/>
  </w:style>
  <w:style w:type="paragraph" w:styleId="TOC5">
    <w:name w:val="toc 5"/>
    <w:basedOn w:val="Normal"/>
    <w:next w:val="Normal"/>
    <w:autoRedefine/>
    <w:uiPriority w:val="39"/>
    <w:semiHidden/>
    <w:unhideWhenUsed/>
    <w:rsid w:val="007505C5"/>
    <w:pPr>
      <w:spacing w:before="20" w:after="0"/>
      <w:ind w:left="864"/>
    </w:pPr>
  </w:style>
  <w:style w:type="paragraph" w:styleId="TOC6">
    <w:name w:val="toc 6"/>
    <w:basedOn w:val="Normal"/>
    <w:next w:val="Normal"/>
    <w:autoRedefine/>
    <w:uiPriority w:val="39"/>
    <w:semiHidden/>
    <w:unhideWhenUsed/>
    <w:rsid w:val="007505C5"/>
    <w:pPr>
      <w:spacing w:before="160" w:after="0"/>
    </w:pPr>
  </w:style>
  <w:style w:type="paragraph" w:styleId="TOC7">
    <w:name w:val="toc 7"/>
    <w:basedOn w:val="Normal"/>
    <w:next w:val="Normal"/>
    <w:autoRedefine/>
    <w:uiPriority w:val="39"/>
    <w:semiHidden/>
    <w:unhideWhenUsed/>
    <w:rsid w:val="007505C5"/>
    <w:pPr>
      <w:spacing w:before="160" w:after="0"/>
    </w:pPr>
  </w:style>
  <w:style w:type="character" w:customStyle="1" w:styleId="pl-k">
    <w:name w:val="pl-k"/>
    <w:basedOn w:val="DefaultParagraphFont"/>
    <w:rsid w:val="002A3F52"/>
  </w:style>
  <w:style w:type="character" w:customStyle="1" w:styleId="pl-s">
    <w:name w:val="pl-s"/>
    <w:basedOn w:val="DefaultParagraphFont"/>
    <w:rsid w:val="002A3F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Number 2" w:qFormat="1"/>
    <w:lsdException w:name="Title" w:semiHidden="0" w:uiPriority="10" w:unhideWhenUsed="0" w:qFormat="1"/>
    <w:lsdException w:name="Default Paragraph Font" w:uiPriority="1"/>
    <w:lsdException w:name="List Continue" w:qFormat="1"/>
    <w:lsdException w:name="List Continue 2"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A39"/>
    <w:rPr>
      <w:rFonts w:asciiTheme="minorHAnsi" w:hAnsiTheme="minorHAnsi"/>
    </w:rPr>
  </w:style>
  <w:style w:type="paragraph" w:styleId="Heading1">
    <w:name w:val="heading 1"/>
    <w:aliases w:val="Chapter"/>
    <w:next w:val="Normal"/>
    <w:link w:val="Heading1Char"/>
    <w:autoRedefine/>
    <w:uiPriority w:val="9"/>
    <w:rsid w:val="002F1C56"/>
    <w:pPr>
      <w:keepNext/>
      <w:keepLines/>
      <w:pageBreakBefore/>
      <w:numPr>
        <w:numId w:val="2"/>
      </w:numPr>
      <w:pBdr>
        <w:bottom w:val="single" w:sz="4" w:space="1" w:color="auto"/>
      </w:pBdr>
      <w:spacing w:before="600" w:after="960"/>
      <w:jc w:val="right"/>
      <w:outlineLvl w:val="0"/>
    </w:pPr>
    <w:rPr>
      <w:rFonts w:eastAsiaTheme="majorEastAsia" w:cstheme="majorBidi"/>
      <w:bCs/>
      <w:color w:val="013088"/>
      <w:sz w:val="36"/>
      <w:szCs w:val="28"/>
      <w:lang w:eastAsia="zh-CN"/>
    </w:rPr>
  </w:style>
  <w:style w:type="paragraph" w:styleId="Heading2">
    <w:name w:val="heading 2"/>
    <w:aliases w:val="H1"/>
    <w:next w:val="Normal"/>
    <w:link w:val="Heading2Char"/>
    <w:autoRedefine/>
    <w:uiPriority w:val="9"/>
    <w:unhideWhenUsed/>
    <w:qFormat/>
    <w:rsid w:val="0012051C"/>
    <w:pPr>
      <w:keepNext/>
      <w:keepLines/>
      <w:spacing w:before="400" w:after="120"/>
      <w:outlineLvl w:val="1"/>
    </w:pPr>
    <w:rPr>
      <w:rFonts w:eastAsiaTheme="majorEastAsia" w:cstheme="majorBidi"/>
      <w:color w:val="003087"/>
      <w:sz w:val="34"/>
      <w:szCs w:val="26"/>
      <w:lang w:eastAsia="zh-CN"/>
    </w:rPr>
  </w:style>
  <w:style w:type="paragraph" w:styleId="Heading3">
    <w:name w:val="heading 3"/>
    <w:aliases w:val="H2"/>
    <w:basedOn w:val="Heading2"/>
    <w:next w:val="Normal"/>
    <w:link w:val="Heading3Char"/>
    <w:uiPriority w:val="9"/>
    <w:unhideWhenUsed/>
    <w:qFormat/>
    <w:rsid w:val="006631EA"/>
    <w:pPr>
      <w:outlineLvl w:val="2"/>
    </w:pPr>
    <w:rPr>
      <w:sz w:val="28"/>
    </w:rPr>
  </w:style>
  <w:style w:type="paragraph" w:styleId="Heading4">
    <w:name w:val="heading 4"/>
    <w:aliases w:val="H3"/>
    <w:basedOn w:val="Heading3"/>
    <w:next w:val="Normal"/>
    <w:link w:val="Heading4Char"/>
    <w:uiPriority w:val="9"/>
    <w:unhideWhenUsed/>
    <w:qFormat/>
    <w:rsid w:val="006631EA"/>
    <w:pPr>
      <w:outlineLvl w:val="3"/>
    </w:pPr>
    <w:rPr>
      <w:bCs/>
      <w:i/>
      <w:iCs/>
      <w:sz w:val="26"/>
    </w:rPr>
  </w:style>
  <w:style w:type="paragraph" w:styleId="Heading5">
    <w:name w:val="heading 5"/>
    <w:aliases w:val="H4"/>
    <w:basedOn w:val="Normal"/>
    <w:next w:val="Normal"/>
    <w:link w:val="Heading5Char"/>
    <w:uiPriority w:val="9"/>
    <w:unhideWhenUsed/>
    <w:qFormat/>
    <w:rsid w:val="006631EA"/>
    <w:pPr>
      <w:keepNext/>
      <w:keepLines/>
      <w:spacing w:before="300" w:after="120"/>
      <w:outlineLvl w:val="4"/>
    </w:pPr>
    <w:rPr>
      <w:rFonts w:asciiTheme="majorHAnsi" w:eastAsiaTheme="majorEastAsia" w:hAnsiTheme="majorHAnsi" w:cstheme="majorBidi"/>
      <w:i/>
      <w:color w:val="003087"/>
      <w:sz w:val="22"/>
    </w:rPr>
  </w:style>
  <w:style w:type="paragraph" w:styleId="Heading6">
    <w:name w:val="heading 6"/>
    <w:aliases w:val="Preface"/>
    <w:basedOn w:val="Normal"/>
    <w:next w:val="Normal"/>
    <w:link w:val="Heading6Char"/>
    <w:autoRedefine/>
    <w:uiPriority w:val="9"/>
    <w:unhideWhenUsed/>
    <w:rsid w:val="002F1C56"/>
    <w:pPr>
      <w:keepNext/>
      <w:keepLines/>
      <w:pageBreakBefore/>
      <w:pBdr>
        <w:bottom w:val="single" w:sz="4" w:space="1" w:color="auto"/>
      </w:pBdr>
      <w:spacing w:before="600" w:after="960"/>
      <w:jc w:val="right"/>
      <w:outlineLvl w:val="5"/>
    </w:pPr>
    <w:rPr>
      <w:rFonts w:asciiTheme="majorHAnsi" w:eastAsiaTheme="majorEastAsia" w:hAnsiTheme="majorHAnsi" w:cstheme="majorBidi"/>
      <w:iCs/>
      <w:color w:val="013088"/>
      <w:sz w:val="36"/>
    </w:rPr>
  </w:style>
  <w:style w:type="paragraph" w:styleId="Heading7">
    <w:name w:val="heading 7"/>
    <w:aliases w:val="Appendix"/>
    <w:next w:val="Normal"/>
    <w:link w:val="Heading7Char"/>
    <w:uiPriority w:val="9"/>
    <w:unhideWhenUsed/>
    <w:qFormat/>
    <w:rsid w:val="002F1C56"/>
    <w:pPr>
      <w:keepNext/>
      <w:keepLines/>
      <w:pageBreakBefore/>
      <w:numPr>
        <w:numId w:val="16"/>
      </w:numPr>
      <w:pBdr>
        <w:bottom w:val="single" w:sz="4" w:space="1" w:color="auto"/>
      </w:pBdr>
      <w:spacing w:before="600" w:after="960"/>
      <w:jc w:val="right"/>
      <w:outlineLvl w:val="6"/>
    </w:pPr>
    <w:rPr>
      <w:rFonts w:eastAsiaTheme="majorEastAsia" w:cstheme="majorBidi"/>
      <w:iCs/>
      <w:color w:val="365F91" w:themeColor="accent1" w:themeShade="BF"/>
      <w:sz w:val="36"/>
      <w:lang w:eastAsia="zh-CN"/>
    </w:rPr>
  </w:style>
  <w:style w:type="paragraph" w:styleId="Heading8">
    <w:name w:val="heading 8"/>
    <w:basedOn w:val="Normal"/>
    <w:next w:val="Normal"/>
    <w:link w:val="Heading8Char"/>
    <w:rsid w:val="00433AE9"/>
    <w:pPr>
      <w:tabs>
        <w:tab w:val="num" w:pos="1440"/>
      </w:tabs>
      <w:spacing w:before="240" w:after="60" w:line="240" w:lineRule="auto"/>
      <w:ind w:left="1440" w:hanging="1440"/>
      <w:outlineLvl w:val="7"/>
    </w:pPr>
    <w:rPr>
      <w:rFonts w:ascii="Calibri" w:eastAsia="Times New Roman" w:hAnsi="Calibri" w:cs="Times New Roman"/>
      <w:i/>
      <w:iCs/>
      <w:szCs w:val="24"/>
    </w:rPr>
  </w:style>
  <w:style w:type="paragraph" w:styleId="Heading9">
    <w:name w:val="heading 9"/>
    <w:aliases w:val="TitleDetail"/>
    <w:basedOn w:val="Normal"/>
    <w:next w:val="Normal"/>
    <w:link w:val="Heading9Char"/>
    <w:uiPriority w:val="9"/>
    <w:unhideWhenUsed/>
    <w:qFormat/>
    <w:rsid w:val="00E12A79"/>
    <w:pPr>
      <w:keepNext/>
      <w:keepLines/>
      <w:spacing w:before="240" w:after="120"/>
      <w:jc w:val="right"/>
      <w:outlineLvl w:val="8"/>
    </w:pPr>
    <w:rPr>
      <w:rFonts w:asciiTheme="majorHAnsi" w:eastAsiaTheme="majorEastAsia" w:hAnsiTheme="majorHAnsi" w:cstheme="majorBidi"/>
      <w:b/>
      <w:i/>
      <w:iCs/>
      <w:color w:val="0130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2F1C56"/>
    <w:rPr>
      <w:rFonts w:eastAsiaTheme="majorEastAsia" w:cstheme="majorBidi"/>
      <w:bCs/>
      <w:color w:val="013088"/>
      <w:sz w:val="36"/>
      <w:szCs w:val="28"/>
      <w:lang w:eastAsia="zh-CN"/>
    </w:rPr>
  </w:style>
  <w:style w:type="character" w:customStyle="1" w:styleId="Heading2Char">
    <w:name w:val="Heading 2 Char"/>
    <w:aliases w:val="H1 Char"/>
    <w:basedOn w:val="DefaultParagraphFont"/>
    <w:link w:val="Heading2"/>
    <w:uiPriority w:val="9"/>
    <w:rsid w:val="0012051C"/>
    <w:rPr>
      <w:rFonts w:eastAsiaTheme="majorEastAsia" w:cstheme="majorBidi"/>
      <w:color w:val="003087"/>
      <w:sz w:val="34"/>
      <w:szCs w:val="26"/>
      <w:lang w:eastAsia="zh-CN"/>
    </w:rPr>
  </w:style>
  <w:style w:type="character" w:customStyle="1" w:styleId="Heading3Char">
    <w:name w:val="Heading 3 Char"/>
    <w:aliases w:val="H2 Char"/>
    <w:basedOn w:val="DefaultParagraphFont"/>
    <w:link w:val="Heading3"/>
    <w:uiPriority w:val="9"/>
    <w:rsid w:val="006631EA"/>
    <w:rPr>
      <w:rFonts w:eastAsiaTheme="majorEastAsia" w:cstheme="majorBidi"/>
      <w:color w:val="003087"/>
      <w:sz w:val="28"/>
      <w:szCs w:val="26"/>
      <w:lang w:eastAsia="zh-CN"/>
    </w:rPr>
  </w:style>
  <w:style w:type="character" w:customStyle="1" w:styleId="Heading4Char">
    <w:name w:val="Heading 4 Char"/>
    <w:aliases w:val="H3 Char"/>
    <w:basedOn w:val="DefaultParagraphFont"/>
    <w:link w:val="Heading4"/>
    <w:uiPriority w:val="9"/>
    <w:rsid w:val="006631EA"/>
    <w:rPr>
      <w:rFonts w:eastAsiaTheme="majorEastAsia" w:cstheme="majorBidi"/>
      <w:bCs/>
      <w:i/>
      <w:iCs/>
      <w:color w:val="003087"/>
      <w:sz w:val="26"/>
      <w:szCs w:val="26"/>
      <w:lang w:eastAsia="zh-CN"/>
    </w:rPr>
  </w:style>
  <w:style w:type="character" w:customStyle="1" w:styleId="Heading6Char">
    <w:name w:val="Heading 6 Char"/>
    <w:aliases w:val="Preface Char"/>
    <w:basedOn w:val="DefaultParagraphFont"/>
    <w:link w:val="Heading6"/>
    <w:uiPriority w:val="9"/>
    <w:rsid w:val="002F1C56"/>
    <w:rPr>
      <w:rFonts w:eastAsiaTheme="majorEastAsia" w:cstheme="majorBidi"/>
      <w:iCs/>
      <w:color w:val="013088"/>
      <w:sz w:val="36"/>
    </w:rPr>
  </w:style>
  <w:style w:type="paragraph" w:styleId="Title">
    <w:name w:val="Title"/>
    <w:basedOn w:val="Normal"/>
    <w:next w:val="Normal"/>
    <w:link w:val="TitleChar"/>
    <w:uiPriority w:val="10"/>
    <w:rsid w:val="003275C6"/>
    <w:pPr>
      <w:spacing w:before="2500" w:after="300" w:line="240" w:lineRule="auto"/>
      <w:contextualSpacing/>
      <w:jc w:val="right"/>
    </w:pPr>
    <w:rPr>
      <w:rFonts w:asciiTheme="majorHAnsi" w:eastAsiaTheme="majorEastAsia" w:hAnsiTheme="majorHAnsi" w:cstheme="majorBidi"/>
      <w:b/>
      <w:color w:val="013088"/>
      <w:spacing w:val="5"/>
      <w:kern w:val="28"/>
      <w:sz w:val="52"/>
      <w:szCs w:val="52"/>
    </w:rPr>
  </w:style>
  <w:style w:type="character" w:customStyle="1" w:styleId="TitleChar">
    <w:name w:val="Title Char"/>
    <w:basedOn w:val="DefaultParagraphFont"/>
    <w:link w:val="Title"/>
    <w:uiPriority w:val="10"/>
    <w:rsid w:val="003275C6"/>
    <w:rPr>
      <w:rFonts w:eastAsiaTheme="majorEastAsia" w:cstheme="majorBidi"/>
      <w:b/>
      <w:color w:val="013088"/>
      <w:spacing w:val="5"/>
      <w:kern w:val="28"/>
      <w:sz w:val="52"/>
      <w:szCs w:val="52"/>
    </w:rPr>
  </w:style>
  <w:style w:type="paragraph" w:styleId="Subtitle">
    <w:name w:val="Subtitle"/>
    <w:basedOn w:val="Normal"/>
    <w:next w:val="Normal"/>
    <w:link w:val="SubtitleChar"/>
    <w:autoRedefine/>
    <w:uiPriority w:val="11"/>
    <w:rsid w:val="00C05C16"/>
    <w:pPr>
      <w:numPr>
        <w:ilvl w:val="1"/>
      </w:numPr>
      <w:tabs>
        <w:tab w:val="left" w:pos="2190"/>
        <w:tab w:val="right" w:pos="8640"/>
      </w:tabs>
      <w:jc w:val="right"/>
    </w:pPr>
    <w:rPr>
      <w:rFonts w:asciiTheme="majorHAnsi" w:eastAsiaTheme="majorEastAsia" w:hAnsiTheme="majorHAnsi" w:cstheme="majorBidi"/>
      <w:b/>
      <w:iCs/>
      <w:color w:val="849CDE"/>
      <w:spacing w:val="15"/>
      <w:sz w:val="32"/>
      <w:szCs w:val="24"/>
    </w:rPr>
  </w:style>
  <w:style w:type="character" w:customStyle="1" w:styleId="SubtitleChar">
    <w:name w:val="Subtitle Char"/>
    <w:basedOn w:val="DefaultParagraphFont"/>
    <w:link w:val="Subtitle"/>
    <w:uiPriority w:val="11"/>
    <w:rsid w:val="00C05C16"/>
    <w:rPr>
      <w:rFonts w:eastAsiaTheme="majorEastAsia" w:cstheme="majorBidi"/>
      <w:b/>
      <w:iCs/>
      <w:color w:val="849CDE"/>
      <w:spacing w:val="15"/>
      <w:sz w:val="32"/>
      <w:szCs w:val="24"/>
    </w:rPr>
  </w:style>
  <w:style w:type="character" w:styleId="SubtleEmphasis">
    <w:name w:val="Subtle Emphasis"/>
    <w:basedOn w:val="DefaultParagraphFont"/>
    <w:uiPriority w:val="19"/>
    <w:rsid w:val="00433AE9"/>
    <w:rPr>
      <w:rFonts w:ascii="Consolas" w:hAnsi="Consolas"/>
      <w:b/>
      <w:i/>
      <w:iCs/>
      <w:color w:val="C0504D" w:themeColor="accent2"/>
      <w:sz w:val="20"/>
      <w:u w:val="single" w:color="C0504D" w:themeColor="accent2"/>
    </w:rPr>
  </w:style>
  <w:style w:type="paragraph" w:styleId="ListBullet">
    <w:name w:val="List Bullet"/>
    <w:basedOn w:val="Normal"/>
    <w:uiPriority w:val="99"/>
    <w:unhideWhenUsed/>
    <w:qFormat/>
    <w:rsid w:val="007735D4"/>
    <w:pPr>
      <w:numPr>
        <w:numId w:val="18"/>
      </w:numPr>
      <w:ind w:right="720"/>
      <w:contextualSpacing/>
    </w:pPr>
  </w:style>
  <w:style w:type="paragraph" w:styleId="ListBullet2">
    <w:name w:val="List Bullet 2"/>
    <w:basedOn w:val="Normal"/>
    <w:uiPriority w:val="99"/>
    <w:unhideWhenUsed/>
    <w:qFormat/>
    <w:rsid w:val="007735D4"/>
    <w:pPr>
      <w:numPr>
        <w:numId w:val="19"/>
      </w:numPr>
      <w:spacing w:after="120"/>
      <w:ind w:right="720"/>
    </w:pPr>
  </w:style>
  <w:style w:type="paragraph" w:styleId="ListBullet3">
    <w:name w:val="List Bullet 3"/>
    <w:basedOn w:val="Normal"/>
    <w:uiPriority w:val="99"/>
    <w:unhideWhenUsed/>
    <w:rsid w:val="007735D4"/>
    <w:pPr>
      <w:numPr>
        <w:numId w:val="20"/>
      </w:numPr>
      <w:spacing w:after="120"/>
      <w:ind w:right="720"/>
      <w:contextualSpacing/>
    </w:pPr>
  </w:style>
  <w:style w:type="paragraph" w:styleId="ListNumber2">
    <w:name w:val="List Number 2"/>
    <w:basedOn w:val="Normal"/>
    <w:uiPriority w:val="99"/>
    <w:unhideWhenUsed/>
    <w:qFormat/>
    <w:rsid w:val="006D5B95"/>
    <w:pPr>
      <w:numPr>
        <w:numId w:val="7"/>
      </w:numPr>
      <w:spacing w:after="120"/>
      <w:ind w:right="720"/>
    </w:pPr>
  </w:style>
  <w:style w:type="paragraph" w:styleId="ListNumber3">
    <w:name w:val="List Number 3"/>
    <w:basedOn w:val="Normal"/>
    <w:uiPriority w:val="99"/>
    <w:unhideWhenUsed/>
    <w:rsid w:val="006D5B95"/>
    <w:pPr>
      <w:numPr>
        <w:numId w:val="8"/>
      </w:numPr>
      <w:spacing w:after="120"/>
      <w:ind w:left="1166" w:right="720"/>
    </w:pPr>
  </w:style>
  <w:style w:type="paragraph" w:styleId="ListNumber">
    <w:name w:val="List Number"/>
    <w:basedOn w:val="Normal"/>
    <w:uiPriority w:val="99"/>
    <w:unhideWhenUsed/>
    <w:qFormat/>
    <w:rsid w:val="006D5B95"/>
    <w:pPr>
      <w:numPr>
        <w:numId w:val="6"/>
      </w:numPr>
      <w:spacing w:after="120"/>
      <w:ind w:right="720"/>
    </w:pPr>
  </w:style>
  <w:style w:type="paragraph" w:customStyle="1" w:styleId="ListTerm">
    <w:name w:val="_List Term"/>
    <w:basedOn w:val="List"/>
    <w:next w:val="ListContinue2"/>
    <w:link w:val="ListTermChar"/>
    <w:qFormat/>
    <w:rsid w:val="0014000E"/>
    <w:pPr>
      <w:ind w:left="504"/>
    </w:pPr>
    <w:rPr>
      <w:smallCaps/>
    </w:rPr>
  </w:style>
  <w:style w:type="paragraph" w:styleId="ListContinue2">
    <w:name w:val="List Continue 2"/>
    <w:basedOn w:val="Normal"/>
    <w:uiPriority w:val="99"/>
    <w:unhideWhenUsed/>
    <w:qFormat/>
    <w:rsid w:val="006D5B95"/>
    <w:pPr>
      <w:spacing w:after="160"/>
      <w:ind w:left="792" w:right="720"/>
    </w:pPr>
  </w:style>
  <w:style w:type="paragraph" w:styleId="ListContinue3">
    <w:name w:val="List Continue 3"/>
    <w:basedOn w:val="Normal"/>
    <w:uiPriority w:val="99"/>
    <w:unhideWhenUsed/>
    <w:rsid w:val="006D5B95"/>
    <w:pPr>
      <w:spacing w:after="160"/>
      <w:ind w:left="1080" w:right="720"/>
    </w:pPr>
  </w:style>
  <w:style w:type="paragraph" w:styleId="MessageHeader">
    <w:name w:val="Message Header"/>
    <w:aliases w:val="Note"/>
    <w:basedOn w:val="Normal"/>
    <w:next w:val="Normal"/>
    <w:link w:val="MessageHeaderChar"/>
    <w:uiPriority w:val="99"/>
    <w:unhideWhenUsed/>
    <w:rsid w:val="00433AE9"/>
    <w:pPr>
      <w:pBdr>
        <w:top w:val="single" w:sz="4" w:space="4" w:color="404040" w:themeColor="text1" w:themeTint="BF"/>
        <w:left w:val="single" w:sz="4" w:space="4" w:color="404040" w:themeColor="text1" w:themeTint="BF"/>
        <w:bottom w:val="single" w:sz="4" w:space="6" w:color="404040" w:themeColor="text1" w:themeTint="BF"/>
        <w:right w:val="single" w:sz="4" w:space="4" w:color="404040" w:themeColor="text1" w:themeTint="BF"/>
      </w:pBdr>
      <w:shd w:val="clear" w:color="EEECE1" w:themeColor="background2" w:fill="FFFFFF" w:themeFill="background1"/>
      <w:spacing w:line="240" w:lineRule="auto"/>
      <w:ind w:left="648" w:right="432" w:hanging="432"/>
    </w:pPr>
    <w:rPr>
      <w:rFonts w:eastAsiaTheme="majorEastAsia" w:cstheme="majorBidi"/>
      <w:szCs w:val="24"/>
    </w:rPr>
  </w:style>
  <w:style w:type="character" w:customStyle="1" w:styleId="MessageHeaderChar">
    <w:name w:val="Message Header Char"/>
    <w:aliases w:val="Note Char"/>
    <w:basedOn w:val="DefaultParagraphFont"/>
    <w:link w:val="MessageHeader"/>
    <w:uiPriority w:val="99"/>
    <w:rsid w:val="00433AE9"/>
    <w:rPr>
      <w:rFonts w:asciiTheme="minorHAnsi" w:eastAsiaTheme="majorEastAsia" w:hAnsiTheme="minorHAnsi" w:cstheme="majorBidi"/>
      <w:szCs w:val="24"/>
      <w:shd w:val="clear" w:color="EEECE1" w:themeColor="background2" w:fill="FFFFFF" w:themeFill="background1"/>
    </w:rPr>
  </w:style>
  <w:style w:type="character" w:styleId="Emphasis">
    <w:name w:val="Emphasis"/>
    <w:basedOn w:val="DefaultParagraphFont"/>
    <w:uiPriority w:val="20"/>
    <w:qFormat/>
    <w:rsid w:val="00433AE9"/>
    <w:rPr>
      <w:i/>
      <w:iCs/>
      <w:color w:val="auto"/>
    </w:rPr>
  </w:style>
  <w:style w:type="character" w:customStyle="1" w:styleId="Code">
    <w:name w:val="_Code"/>
    <w:basedOn w:val="DefaultParagraphFont"/>
    <w:uiPriority w:val="1"/>
    <w:qFormat/>
    <w:rsid w:val="00433AE9"/>
    <w:rPr>
      <w:rFonts w:ascii="Courier New" w:hAnsi="Courier New"/>
      <w:color w:val="auto"/>
    </w:rPr>
  </w:style>
  <w:style w:type="paragraph" w:styleId="Header">
    <w:name w:val="header"/>
    <w:basedOn w:val="Normal"/>
    <w:link w:val="HeaderChar"/>
    <w:uiPriority w:val="99"/>
    <w:unhideWhenUsed/>
    <w:rsid w:val="003C61CE"/>
    <w:pPr>
      <w:tabs>
        <w:tab w:val="right" w:pos="9360"/>
      </w:tabs>
      <w:spacing w:after="0" w:line="240" w:lineRule="auto"/>
    </w:pPr>
  </w:style>
  <w:style w:type="character" w:customStyle="1" w:styleId="HeaderChar">
    <w:name w:val="Header Char"/>
    <w:basedOn w:val="DefaultParagraphFont"/>
    <w:link w:val="Header"/>
    <w:uiPriority w:val="99"/>
    <w:rsid w:val="003C61CE"/>
    <w:rPr>
      <w:rFonts w:asciiTheme="minorHAnsi" w:hAnsiTheme="minorHAnsi"/>
    </w:rPr>
  </w:style>
  <w:style w:type="paragraph" w:styleId="Footer">
    <w:name w:val="footer"/>
    <w:basedOn w:val="Normal"/>
    <w:link w:val="FooterChar"/>
    <w:uiPriority w:val="99"/>
    <w:unhideWhenUsed/>
    <w:rsid w:val="00433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AE9"/>
    <w:rPr>
      <w:rFonts w:asciiTheme="minorHAnsi" w:hAnsiTheme="minorHAnsi"/>
    </w:rPr>
  </w:style>
  <w:style w:type="character" w:styleId="PlaceholderText">
    <w:name w:val="Placeholder Text"/>
    <w:basedOn w:val="DefaultParagraphFont"/>
    <w:uiPriority w:val="99"/>
    <w:semiHidden/>
    <w:rsid w:val="00713B1A"/>
    <w:rPr>
      <w:rFonts w:ascii="Palatino Linotype" w:hAnsi="Palatino Linotype"/>
      <w:b/>
      <w:i/>
      <w:color w:val="auto"/>
    </w:rPr>
  </w:style>
  <w:style w:type="paragraph" w:styleId="TOC1">
    <w:name w:val="toc 1"/>
    <w:basedOn w:val="Normal"/>
    <w:next w:val="Normal"/>
    <w:autoRedefine/>
    <w:uiPriority w:val="39"/>
    <w:unhideWhenUsed/>
    <w:qFormat/>
    <w:rsid w:val="002F1C56"/>
    <w:pPr>
      <w:tabs>
        <w:tab w:val="right" w:leader="dot" w:pos="9350"/>
      </w:tabs>
      <w:spacing w:before="80" w:after="0"/>
    </w:pPr>
    <w:rPr>
      <w:rFonts w:asciiTheme="majorHAnsi" w:hAnsiTheme="majorHAnsi" w:cstheme="minorHAnsi"/>
      <w:bCs/>
    </w:rPr>
  </w:style>
  <w:style w:type="paragraph" w:styleId="TOC2">
    <w:name w:val="toc 2"/>
    <w:basedOn w:val="Normal"/>
    <w:next w:val="Normal"/>
    <w:autoRedefine/>
    <w:uiPriority w:val="39"/>
    <w:unhideWhenUsed/>
    <w:qFormat/>
    <w:rsid w:val="002F1C56"/>
    <w:pPr>
      <w:spacing w:before="20" w:after="0"/>
      <w:ind w:left="216"/>
    </w:pPr>
    <w:rPr>
      <w:rFonts w:cstheme="minorHAnsi"/>
    </w:rPr>
  </w:style>
  <w:style w:type="paragraph" w:styleId="TOC3">
    <w:name w:val="toc 3"/>
    <w:basedOn w:val="Normal"/>
    <w:next w:val="Normal"/>
    <w:autoRedefine/>
    <w:uiPriority w:val="39"/>
    <w:unhideWhenUsed/>
    <w:qFormat/>
    <w:rsid w:val="002F1C56"/>
    <w:pPr>
      <w:spacing w:before="20" w:after="0"/>
      <w:ind w:left="432"/>
    </w:pPr>
    <w:rPr>
      <w:rFonts w:cstheme="minorHAnsi"/>
      <w:iCs/>
    </w:rPr>
  </w:style>
  <w:style w:type="character" w:styleId="Hyperlink">
    <w:name w:val="Hyperlink"/>
    <w:basedOn w:val="DefaultParagraphFont"/>
    <w:uiPriority w:val="99"/>
    <w:unhideWhenUsed/>
    <w:rsid w:val="00433AE9"/>
    <w:rPr>
      <w:color w:val="7A003C"/>
      <w:u w:val="single"/>
      <w:bdr w:val="none" w:sz="0" w:space="0" w:color="auto"/>
    </w:rPr>
  </w:style>
  <w:style w:type="paragraph" w:styleId="TOCHeading">
    <w:name w:val="TOC Heading"/>
    <w:next w:val="Normal"/>
    <w:autoRedefine/>
    <w:uiPriority w:val="39"/>
    <w:unhideWhenUsed/>
    <w:qFormat/>
    <w:rsid w:val="00543361"/>
    <w:pPr>
      <w:pageBreakBefore/>
      <w:pBdr>
        <w:bottom w:val="single" w:sz="4" w:space="1" w:color="auto"/>
      </w:pBdr>
      <w:spacing w:before="480" w:after="600"/>
      <w:jc w:val="right"/>
    </w:pPr>
    <w:rPr>
      <w:color w:val="013088"/>
      <w:sz w:val="36"/>
      <w:lang w:eastAsia="en-US"/>
    </w:rPr>
  </w:style>
  <w:style w:type="paragraph" w:styleId="Caption">
    <w:name w:val="caption"/>
    <w:basedOn w:val="TOC1"/>
    <w:next w:val="Normal"/>
    <w:uiPriority w:val="35"/>
    <w:unhideWhenUsed/>
    <w:rsid w:val="00433AE9"/>
    <w:pPr>
      <w:keepNext/>
      <w:tabs>
        <w:tab w:val="left" w:pos="400"/>
      </w:tabs>
    </w:pPr>
    <w:rPr>
      <w:rFonts w:asciiTheme="minorHAnsi" w:hAnsiTheme="minorHAnsi"/>
      <w:i/>
      <w:smallCaps/>
      <w:noProof/>
      <w:sz w:val="18"/>
    </w:rPr>
  </w:style>
  <w:style w:type="paragraph" w:customStyle="1" w:styleId="CodeBox">
    <w:name w:val="_CodeBox"/>
    <w:basedOn w:val="Normal"/>
    <w:rsid w:val="00433AE9"/>
    <w:pPr>
      <w:pBdr>
        <w:top w:val="single" w:sz="4" w:space="1" w:color="auto"/>
        <w:bottom w:val="single" w:sz="4" w:space="1" w:color="auto"/>
      </w:pBdr>
      <w:shd w:val="solid" w:color="E6E7E8" w:fill="auto"/>
      <w:tabs>
        <w:tab w:val="left" w:pos="144"/>
        <w:tab w:val="left" w:pos="288"/>
        <w:tab w:val="left" w:pos="432"/>
        <w:tab w:val="left" w:pos="576"/>
        <w:tab w:val="left" w:pos="720"/>
        <w:tab w:val="left" w:pos="864"/>
        <w:tab w:val="left" w:pos="1008"/>
        <w:tab w:val="left" w:pos="1152"/>
        <w:tab w:val="left" w:pos="1296"/>
      </w:tabs>
      <w:spacing w:after="360"/>
      <w:contextualSpacing/>
    </w:pPr>
    <w:rPr>
      <w:rFonts w:ascii="Consolas" w:hAnsi="Consolas" w:cs="Courier"/>
      <w:sz w:val="18"/>
      <w:szCs w:val="18"/>
    </w:rPr>
  </w:style>
  <w:style w:type="character" w:styleId="BookTitle">
    <w:name w:val="Book Title"/>
    <w:aliases w:val="GUI"/>
    <w:basedOn w:val="DefaultParagraphFont"/>
    <w:uiPriority w:val="33"/>
    <w:qFormat/>
    <w:rsid w:val="00AF04EA"/>
    <w:rPr>
      <w:b/>
      <w:bCs/>
      <w:caps w:val="0"/>
      <w:smallCaps w:val="0"/>
      <w:color w:val="auto"/>
      <w:spacing w:val="5"/>
    </w:rPr>
  </w:style>
  <w:style w:type="paragraph" w:styleId="List">
    <w:name w:val="List"/>
    <w:basedOn w:val="Normal"/>
    <w:next w:val="ListContinue"/>
    <w:link w:val="ListChar"/>
    <w:uiPriority w:val="99"/>
    <w:unhideWhenUsed/>
    <w:rsid w:val="00433AE9"/>
    <w:pPr>
      <w:keepNext/>
      <w:spacing w:after="0"/>
      <w:contextualSpacing/>
    </w:pPr>
  </w:style>
  <w:style w:type="character" w:styleId="Strong">
    <w:name w:val="Strong"/>
    <w:basedOn w:val="DefaultParagraphFont"/>
    <w:uiPriority w:val="22"/>
    <w:qFormat/>
    <w:rsid w:val="00433AE9"/>
    <w:rPr>
      <w:rFonts w:asciiTheme="minorHAnsi" w:hAnsiTheme="minorHAnsi"/>
      <w:b/>
      <w:bCs/>
      <w:color w:val="auto"/>
    </w:rPr>
  </w:style>
  <w:style w:type="table" w:customStyle="1" w:styleId="PayPalTable1">
    <w:name w:val="PayPal Table 1"/>
    <w:basedOn w:val="LightShading"/>
    <w:uiPriority w:val="65"/>
    <w:rsid w:val="00D604A2"/>
    <w:rPr>
      <w:color w:val="000000" w:themeColor="text1"/>
      <w:sz w:val="18"/>
      <w:lang w:eastAsia="en-US"/>
    </w:rPr>
    <w:tblPr>
      <w:tblStyleRowBandSize w:val="1"/>
      <w:tblStyleColBandSize w:val="1"/>
      <w:tblInd w:w="0" w:type="dxa"/>
      <w:tblBorders>
        <w:top w:val="single" w:sz="2" w:space="0" w:color="404040" w:themeColor="text1" w:themeTint="BF"/>
        <w:bottom w:val="single" w:sz="2" w:space="0" w:color="404040" w:themeColor="text1" w:themeTint="BF"/>
      </w:tblBorders>
      <w:tblCellMar>
        <w:top w:w="29" w:type="dxa"/>
        <w:left w:w="0" w:type="dxa"/>
        <w:bottom w:w="72" w:type="dxa"/>
        <w:right w:w="86" w:type="dxa"/>
      </w:tblCellMar>
    </w:tblPr>
    <w:trPr>
      <w:cantSplit/>
    </w:trPr>
    <w:tcPr>
      <w:shd w:val="clear" w:color="auto" w:fill="DBE5F1"/>
    </w:tcPr>
    <w:tblStylePr w:type="firstRow">
      <w:pPr>
        <w:spacing w:before="0" w:after="0" w:line="240" w:lineRule="auto"/>
      </w:pPr>
      <w:rPr>
        <w:rFonts w:asciiTheme="minorHAnsi" w:eastAsiaTheme="majorEastAsia" w:hAnsiTheme="minorHAnsi" w:cstheme="majorBidi"/>
        <w:b/>
        <w:bCs/>
        <w:i w:val="0"/>
      </w:rPr>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tblStylePr w:type="lastRow">
      <w:pPr>
        <w:spacing w:before="0" w:after="0" w:line="240" w:lineRule="auto"/>
      </w:pPr>
      <w:rPr>
        <w:b/>
        <w:bCs/>
        <w:color w:val="1F497D" w:themeColor="text2"/>
      </w:rPr>
      <w:tblPr/>
      <w:tcPr>
        <w:tcBorders>
          <w:top w:val="single" w:sz="8" w:space="0" w:color="4F81BD" w:themeColor="accent1"/>
          <w:left w:val="nil"/>
          <w:bottom w:val="single" w:sz="8" w:space="0" w:color="4F81BD" w:themeColor="accent1"/>
          <w:right w:val="nil"/>
          <w:insideH w:val="nil"/>
          <w:insideV w:val="nil"/>
        </w:tcBorders>
        <w:shd w:val="clear" w:color="auto" w:fill="auto"/>
      </w:tcPr>
    </w:tblStylePr>
    <w:tblStylePr w:type="firstCol">
      <w:rPr>
        <w:b w:val="0"/>
        <w:bCs/>
      </w:rPr>
    </w:tblStylePr>
    <w:tblStylePr w:type="lastCol">
      <w:rPr>
        <w:b w:val="0"/>
        <w:bCs/>
      </w:rPr>
      <w:tblPr/>
      <w:tcPr>
        <w:tcBorders>
          <w:top w:val="single" w:sz="8" w:space="0" w:color="4F81BD" w:themeColor="accent1"/>
          <w:bottom w:val="single" w:sz="8" w:space="0" w:color="4F81BD" w:themeColor="accent1"/>
        </w:tcBorders>
      </w:tcPr>
    </w:tblStylePr>
    <w:tblStylePr w:type="band1Vert">
      <w:tblPr/>
      <w:tcPr>
        <w:tcBorders>
          <w:left w:val="nil"/>
          <w:right w:val="nil"/>
          <w:insideH w:val="nil"/>
          <w:insideV w:val="nil"/>
        </w:tcBorders>
        <w:shd w:val="clear" w:color="auto" w:fill="FFFFFF" w:themeFill="background1"/>
      </w:tcPr>
    </w:tblStylePr>
    <w:tblStylePr w:type="band1Horz">
      <w:tblPr/>
      <w:tcPr>
        <w:tcBorders>
          <w:left w:val="nil"/>
          <w:right w:val="nil"/>
          <w:insideH w:val="nil"/>
          <w:insideV w:val="nil"/>
        </w:tcBorders>
        <w:shd w:val="clear" w:color="auto" w:fill="E6E7E8"/>
      </w:tcPr>
    </w:tblStylePr>
    <w:tblStylePr w:type="band2Horz">
      <w:tblPr/>
      <w:tcPr>
        <w:shd w:val="clear" w:color="auto" w:fill="FFFFFF" w:themeFill="background1"/>
      </w:tcPr>
    </w:tblStylePr>
    <w:tblStylePr w:type="seCell">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style>
  <w:style w:type="numbering" w:customStyle="1" w:styleId="Chapterlist">
    <w:name w:val="Chapter list"/>
    <w:uiPriority w:val="99"/>
    <w:rsid w:val="00433AE9"/>
    <w:pPr>
      <w:numPr>
        <w:numId w:val="2"/>
      </w:numPr>
    </w:pPr>
  </w:style>
  <w:style w:type="paragraph" w:customStyle="1" w:styleId="Figure">
    <w:name w:val="_Figure"/>
    <w:basedOn w:val="Normal"/>
    <w:next w:val="FigureCaption"/>
    <w:qFormat/>
    <w:rsid w:val="00433AE9"/>
    <w:pPr>
      <w:keepNext/>
      <w:spacing w:before="360" w:after="40"/>
    </w:pPr>
  </w:style>
  <w:style w:type="character" w:customStyle="1" w:styleId="Heading9Char">
    <w:name w:val="Heading 9 Char"/>
    <w:aliases w:val="TitleDetail Char"/>
    <w:basedOn w:val="DefaultParagraphFont"/>
    <w:link w:val="Heading9"/>
    <w:uiPriority w:val="9"/>
    <w:rsid w:val="00E12A79"/>
    <w:rPr>
      <w:rFonts w:eastAsiaTheme="majorEastAsia" w:cstheme="majorBidi"/>
      <w:b/>
      <w:i/>
      <w:iCs/>
      <w:color w:val="013088"/>
    </w:rPr>
  </w:style>
  <w:style w:type="paragraph" w:customStyle="1" w:styleId="FigureIndent">
    <w:name w:val="_Figure Indent"/>
    <w:basedOn w:val="Normal"/>
    <w:next w:val="FigureCaptionIndent"/>
    <w:qFormat/>
    <w:rsid w:val="00433AE9"/>
    <w:pPr>
      <w:keepNext/>
      <w:spacing w:before="240" w:after="40"/>
      <w:ind w:left="504"/>
    </w:pPr>
  </w:style>
  <w:style w:type="paragraph" w:styleId="ListContinue">
    <w:name w:val="List Continue"/>
    <w:basedOn w:val="Normal"/>
    <w:uiPriority w:val="99"/>
    <w:unhideWhenUsed/>
    <w:qFormat/>
    <w:rsid w:val="006D5B95"/>
    <w:pPr>
      <w:spacing w:after="160"/>
      <w:ind w:left="504" w:right="720"/>
    </w:pPr>
  </w:style>
  <w:style w:type="paragraph" w:styleId="BalloonText">
    <w:name w:val="Balloon Text"/>
    <w:basedOn w:val="Normal"/>
    <w:link w:val="BalloonTextChar"/>
    <w:uiPriority w:val="99"/>
    <w:semiHidden/>
    <w:unhideWhenUsed/>
    <w:rsid w:val="00433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AE9"/>
    <w:rPr>
      <w:rFonts w:ascii="Tahoma" w:hAnsi="Tahoma" w:cs="Tahoma"/>
      <w:sz w:val="16"/>
      <w:szCs w:val="16"/>
    </w:rPr>
  </w:style>
  <w:style w:type="character" w:customStyle="1" w:styleId="Heading7Char">
    <w:name w:val="Heading 7 Char"/>
    <w:aliases w:val="Appendix Char"/>
    <w:basedOn w:val="DefaultParagraphFont"/>
    <w:link w:val="Heading7"/>
    <w:uiPriority w:val="9"/>
    <w:rsid w:val="002F1C56"/>
    <w:rPr>
      <w:rFonts w:eastAsiaTheme="majorEastAsia" w:cstheme="majorBidi"/>
      <w:iCs/>
      <w:color w:val="365F91" w:themeColor="accent1" w:themeShade="BF"/>
      <w:sz w:val="36"/>
      <w:lang w:eastAsia="zh-CN"/>
    </w:rPr>
  </w:style>
  <w:style w:type="character" w:customStyle="1" w:styleId="Heading5Char">
    <w:name w:val="Heading 5 Char"/>
    <w:aliases w:val="H4 Char"/>
    <w:basedOn w:val="DefaultParagraphFont"/>
    <w:link w:val="Heading5"/>
    <w:uiPriority w:val="9"/>
    <w:rsid w:val="006631EA"/>
    <w:rPr>
      <w:rFonts w:eastAsiaTheme="majorEastAsia" w:cstheme="majorBidi"/>
      <w:i/>
      <w:color w:val="003087"/>
      <w:sz w:val="22"/>
    </w:rPr>
  </w:style>
  <w:style w:type="paragraph" w:customStyle="1" w:styleId="TableHeading">
    <w:name w:val="_Table Heading"/>
    <w:basedOn w:val="Normal"/>
    <w:next w:val="Normal"/>
    <w:link w:val="TableHeadingChar"/>
    <w:qFormat/>
    <w:rsid w:val="00713B1A"/>
    <w:pPr>
      <w:keepNext/>
      <w:spacing w:after="0" w:line="240" w:lineRule="auto"/>
    </w:pPr>
    <w:rPr>
      <w:rFonts w:asciiTheme="majorHAnsi" w:eastAsiaTheme="majorEastAsia" w:hAnsiTheme="majorHAnsi" w:cstheme="majorBidi"/>
      <w:color w:val="000000" w:themeColor="text1"/>
      <w:sz w:val="18"/>
    </w:rPr>
  </w:style>
  <w:style w:type="paragraph" w:customStyle="1" w:styleId="TableText">
    <w:name w:val="_Table Text"/>
    <w:basedOn w:val="Normal"/>
    <w:link w:val="TableTextChar"/>
    <w:qFormat/>
    <w:rsid w:val="00841654"/>
    <w:pPr>
      <w:spacing w:after="100" w:line="240" w:lineRule="auto"/>
    </w:pPr>
    <w:rPr>
      <w:color w:val="000000" w:themeColor="text1"/>
      <w:sz w:val="18"/>
      <w:lang w:eastAsia="en-US"/>
    </w:rPr>
  </w:style>
  <w:style w:type="paragraph" w:customStyle="1" w:styleId="RefHeading">
    <w:name w:val="_Ref Heading"/>
    <w:basedOn w:val="Normal"/>
    <w:next w:val="Normal"/>
    <w:qFormat/>
    <w:rsid w:val="00433AE9"/>
    <w:pPr>
      <w:keepNext/>
      <w:keepLines/>
      <w:spacing w:before="240" w:after="120"/>
    </w:pPr>
    <w:rPr>
      <w:rFonts w:asciiTheme="majorHAnsi" w:eastAsiaTheme="majorEastAsia" w:hAnsiTheme="majorHAnsi"/>
      <w:b/>
      <w:color w:val="000000" w:themeColor="text1"/>
      <w:sz w:val="21"/>
    </w:rPr>
  </w:style>
  <w:style w:type="paragraph" w:styleId="NormalWeb">
    <w:name w:val="Normal (Web)"/>
    <w:basedOn w:val="Normal"/>
    <w:uiPriority w:val="99"/>
    <w:semiHidden/>
    <w:unhideWhenUsed/>
    <w:rsid w:val="00433AE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33AE9"/>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433AE9"/>
  </w:style>
  <w:style w:type="table" w:styleId="LightShading">
    <w:name w:val="Light Shading"/>
    <w:basedOn w:val="TableNormal"/>
    <w:uiPriority w:val="60"/>
    <w:rsid w:val="00433AE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33A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unhideWhenUsed/>
    <w:rsid w:val="00433AE9"/>
    <w:pPr>
      <w:spacing w:after="0" w:line="240" w:lineRule="auto"/>
    </w:pPr>
    <w:rPr>
      <w:rFonts w:ascii="Consolas" w:hAnsi="Consolas" w:cs="Consolas"/>
      <w:color w:val="007C85"/>
    </w:rPr>
  </w:style>
  <w:style w:type="character" w:customStyle="1" w:styleId="HTMLPreformattedChar">
    <w:name w:val="HTML Preformatted Char"/>
    <w:basedOn w:val="DefaultParagraphFont"/>
    <w:link w:val="HTMLPreformatted"/>
    <w:uiPriority w:val="99"/>
    <w:rsid w:val="00433AE9"/>
    <w:rPr>
      <w:rFonts w:ascii="Consolas" w:hAnsi="Consolas" w:cs="Consolas"/>
      <w:color w:val="007C85"/>
    </w:rPr>
  </w:style>
  <w:style w:type="character" w:styleId="HTMLCode">
    <w:name w:val="HTML Code"/>
    <w:basedOn w:val="DefaultParagraphFont"/>
    <w:uiPriority w:val="99"/>
    <w:semiHidden/>
    <w:unhideWhenUsed/>
    <w:rsid w:val="00433AE9"/>
    <w:rPr>
      <w:rFonts w:ascii="Courier New" w:eastAsia="Times New Roman" w:hAnsi="Courier New" w:cs="Courier New"/>
      <w:sz w:val="20"/>
      <w:szCs w:val="20"/>
    </w:rPr>
  </w:style>
  <w:style w:type="paragraph" w:styleId="ListParagraph">
    <w:name w:val="List Paragraph"/>
    <w:basedOn w:val="Normal"/>
    <w:uiPriority w:val="34"/>
    <w:qFormat/>
    <w:rsid w:val="00433AE9"/>
    <w:pPr>
      <w:ind w:left="720"/>
      <w:contextualSpacing/>
    </w:pPr>
  </w:style>
  <w:style w:type="paragraph" w:customStyle="1" w:styleId="TitlePage">
    <w:name w:val="Title Page"/>
    <w:basedOn w:val="Normal"/>
    <w:rsid w:val="00433AE9"/>
    <w:pPr>
      <w:spacing w:after="0" w:line="240" w:lineRule="auto"/>
    </w:pPr>
    <w:rPr>
      <w:rFonts w:ascii="Calibri" w:eastAsia="Times New Roman" w:hAnsi="Calibri" w:cs="Times New Roman"/>
      <w:sz w:val="28"/>
      <w:szCs w:val="24"/>
    </w:rPr>
  </w:style>
  <w:style w:type="character" w:customStyle="1" w:styleId="Heading8Char">
    <w:name w:val="Heading 8 Char"/>
    <w:basedOn w:val="DefaultParagraphFont"/>
    <w:link w:val="Heading8"/>
    <w:rsid w:val="00433AE9"/>
    <w:rPr>
      <w:rFonts w:ascii="Calibri" w:eastAsia="Times New Roman" w:hAnsi="Calibri" w:cs="Times New Roman"/>
      <w:i/>
      <w:iCs/>
      <w:szCs w:val="24"/>
    </w:rPr>
  </w:style>
  <w:style w:type="paragraph" w:styleId="TOC4">
    <w:name w:val="toc 4"/>
    <w:basedOn w:val="Normal"/>
    <w:next w:val="Normal"/>
    <w:autoRedefine/>
    <w:uiPriority w:val="39"/>
    <w:unhideWhenUsed/>
    <w:rsid w:val="002F1C56"/>
    <w:pPr>
      <w:spacing w:before="20" w:after="0"/>
      <w:ind w:left="648"/>
    </w:pPr>
  </w:style>
  <w:style w:type="paragraph" w:styleId="FootnoteText">
    <w:name w:val="footnote text"/>
    <w:basedOn w:val="Normal"/>
    <w:link w:val="FootnoteTextChar"/>
    <w:uiPriority w:val="99"/>
    <w:unhideWhenUsed/>
    <w:rsid w:val="00433AE9"/>
    <w:pPr>
      <w:spacing w:after="0" w:line="240" w:lineRule="auto"/>
    </w:pPr>
  </w:style>
  <w:style w:type="character" w:customStyle="1" w:styleId="FootnoteTextChar">
    <w:name w:val="Footnote Text Char"/>
    <w:basedOn w:val="DefaultParagraphFont"/>
    <w:link w:val="FootnoteText"/>
    <w:uiPriority w:val="99"/>
    <w:rsid w:val="00433AE9"/>
    <w:rPr>
      <w:rFonts w:asciiTheme="minorHAnsi" w:hAnsiTheme="minorHAnsi"/>
    </w:rPr>
  </w:style>
  <w:style w:type="paragraph" w:styleId="CommentText">
    <w:name w:val="annotation text"/>
    <w:basedOn w:val="Normal"/>
    <w:link w:val="CommentTextChar"/>
    <w:uiPriority w:val="99"/>
    <w:unhideWhenUsed/>
    <w:rsid w:val="00DA3A6D"/>
    <w:pPr>
      <w:spacing w:line="240" w:lineRule="auto"/>
    </w:pPr>
  </w:style>
  <w:style w:type="character" w:customStyle="1" w:styleId="CommentTextChar">
    <w:name w:val="Comment Text Char"/>
    <w:basedOn w:val="DefaultParagraphFont"/>
    <w:link w:val="CommentText"/>
    <w:uiPriority w:val="99"/>
    <w:rsid w:val="00DA3A6D"/>
    <w:rPr>
      <w:rFonts w:asciiTheme="minorHAnsi" w:hAnsiTheme="minorHAnsi"/>
    </w:rPr>
  </w:style>
  <w:style w:type="character" w:styleId="CommentReference">
    <w:name w:val="annotation reference"/>
    <w:basedOn w:val="DefaultParagraphFont"/>
    <w:uiPriority w:val="99"/>
    <w:semiHidden/>
    <w:unhideWhenUsed/>
    <w:rsid w:val="00433AE9"/>
    <w:rPr>
      <w:sz w:val="18"/>
      <w:szCs w:val="18"/>
    </w:rPr>
  </w:style>
  <w:style w:type="character" w:styleId="FollowedHyperlink">
    <w:name w:val="FollowedHyperlink"/>
    <w:basedOn w:val="DefaultParagraphFont"/>
    <w:uiPriority w:val="99"/>
    <w:semiHidden/>
    <w:unhideWhenUsed/>
    <w:rsid w:val="00433AE9"/>
    <w:rPr>
      <w:color w:val="404040" w:themeColor="text1" w:themeTint="BF"/>
      <w:u w:val="single"/>
    </w:rPr>
  </w:style>
  <w:style w:type="paragraph" w:styleId="PlainText">
    <w:name w:val="Plain Text"/>
    <w:basedOn w:val="Normal"/>
    <w:link w:val="PlainTextChar"/>
    <w:uiPriority w:val="99"/>
    <w:semiHidden/>
    <w:unhideWhenUsed/>
    <w:rsid w:val="00433AE9"/>
    <w:pPr>
      <w:spacing w:after="0" w:line="240" w:lineRule="auto"/>
    </w:pPr>
    <w:rPr>
      <w:rFonts w:ascii="Calibri" w:eastAsia="Times New Roman" w:hAnsi="Calibri" w:cs="Times New Roman"/>
      <w:sz w:val="22"/>
      <w:szCs w:val="21"/>
      <w:lang w:eastAsia="en-US"/>
    </w:rPr>
  </w:style>
  <w:style w:type="character" w:customStyle="1" w:styleId="PlainTextChar">
    <w:name w:val="Plain Text Char"/>
    <w:basedOn w:val="DefaultParagraphFont"/>
    <w:link w:val="PlainText"/>
    <w:uiPriority w:val="99"/>
    <w:semiHidden/>
    <w:rsid w:val="00433AE9"/>
    <w:rPr>
      <w:rFonts w:ascii="Calibri" w:eastAsia="Times New Roman" w:hAnsi="Calibri" w:cs="Times New Roman"/>
      <w:sz w:val="22"/>
      <w:szCs w:val="21"/>
      <w:lang w:eastAsia="en-US"/>
    </w:rPr>
  </w:style>
  <w:style w:type="paragraph" w:styleId="CommentSubject">
    <w:name w:val="annotation subject"/>
    <w:basedOn w:val="CommentText"/>
    <w:next w:val="CommentText"/>
    <w:link w:val="CommentSubjectChar"/>
    <w:uiPriority w:val="99"/>
    <w:semiHidden/>
    <w:unhideWhenUsed/>
    <w:rsid w:val="00433AE9"/>
    <w:rPr>
      <w:b/>
      <w:bCs/>
    </w:rPr>
  </w:style>
  <w:style w:type="character" w:customStyle="1" w:styleId="CommentSubjectChar">
    <w:name w:val="Comment Subject Char"/>
    <w:basedOn w:val="CommentTextChar"/>
    <w:link w:val="CommentSubject"/>
    <w:uiPriority w:val="99"/>
    <w:semiHidden/>
    <w:rsid w:val="00433AE9"/>
    <w:rPr>
      <w:rFonts w:asciiTheme="minorHAnsi" w:hAnsiTheme="minorHAnsi"/>
      <w:b/>
      <w:bCs/>
      <w:color w:val="C00000"/>
    </w:rPr>
  </w:style>
  <w:style w:type="table" w:styleId="TableGrid">
    <w:name w:val="Table Grid"/>
    <w:basedOn w:val="TableNormal"/>
    <w:uiPriority w:val="59"/>
    <w:rsid w:val="00433AE9"/>
    <w:pPr>
      <w:spacing w:after="0" w:line="240" w:lineRule="auto"/>
    </w:pPr>
    <w:rPr>
      <w:rFonts w:ascii="Times New Roman" w:eastAsia="Times New Roman" w:hAnsi="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33AE9"/>
    <w:pPr>
      <w:spacing w:after="0" w:line="240" w:lineRule="auto"/>
    </w:pPr>
    <w:rPr>
      <w:rFonts w:asciiTheme="minorHAnsi" w:hAnsiTheme="minorHAnsi"/>
      <w:sz w:val="24"/>
      <w:szCs w:val="24"/>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33AE9"/>
    <w:pPr>
      <w:spacing w:after="0" w:line="240" w:lineRule="auto"/>
    </w:pPr>
    <w:rPr>
      <w:rFonts w:asciiTheme="minorHAnsi" w:hAnsiTheme="minorHAnsi"/>
      <w:sz w:val="24"/>
      <w:szCs w:val="24"/>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433AE9"/>
    <w:pPr>
      <w:spacing w:after="0" w:line="240" w:lineRule="auto"/>
    </w:pPr>
    <w:rPr>
      <w:rFonts w:asciiTheme="minorHAnsi" w:hAnsiTheme="minorHAns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TableRef">
    <w:name w:val="_Table Ref"/>
    <w:basedOn w:val="TableText"/>
    <w:next w:val="TableText"/>
    <w:qFormat/>
    <w:rsid w:val="00713B1A"/>
    <w:rPr>
      <w:bCs/>
      <w:sz w:val="16"/>
    </w:rPr>
  </w:style>
  <w:style w:type="character" w:customStyle="1" w:styleId="Comment">
    <w:name w:val="_Comment"/>
    <w:basedOn w:val="DefaultParagraphFont"/>
    <w:uiPriority w:val="1"/>
    <w:qFormat/>
    <w:rsid w:val="00713B1A"/>
    <w:rPr>
      <w:rFonts w:ascii="Comic Sans MS" w:hAnsi="Comic Sans MS"/>
      <w:i w:val="0"/>
      <w:color w:val="FF0000"/>
      <w:lang w:eastAsia="zh-CN"/>
    </w:rPr>
  </w:style>
  <w:style w:type="character" w:customStyle="1" w:styleId="TableHeadingChar">
    <w:name w:val="_Table Heading Char"/>
    <w:basedOn w:val="DefaultParagraphFont"/>
    <w:link w:val="TableHeading"/>
    <w:rsid w:val="00713B1A"/>
    <w:rPr>
      <w:rFonts w:eastAsiaTheme="majorEastAsia" w:cstheme="majorBidi"/>
      <w:color w:val="000000" w:themeColor="text1"/>
      <w:sz w:val="18"/>
    </w:rPr>
  </w:style>
  <w:style w:type="character" w:customStyle="1" w:styleId="TableTextChar">
    <w:name w:val="_Table Text Char"/>
    <w:basedOn w:val="DefaultParagraphFont"/>
    <w:link w:val="TableText"/>
    <w:rsid w:val="00841654"/>
    <w:rPr>
      <w:rFonts w:asciiTheme="minorHAnsi" w:hAnsiTheme="minorHAnsi"/>
      <w:color w:val="000000" w:themeColor="text1"/>
      <w:sz w:val="18"/>
      <w:lang w:eastAsia="en-US"/>
    </w:rPr>
  </w:style>
  <w:style w:type="paragraph" w:styleId="List2">
    <w:name w:val="List 2"/>
    <w:basedOn w:val="Normal"/>
    <w:uiPriority w:val="99"/>
    <w:unhideWhenUsed/>
    <w:rsid w:val="00713BF6"/>
    <w:pPr>
      <w:ind w:left="720" w:hanging="360"/>
      <w:contextualSpacing/>
    </w:pPr>
  </w:style>
  <w:style w:type="paragraph" w:styleId="Revision">
    <w:name w:val="Revision"/>
    <w:hidden/>
    <w:uiPriority w:val="99"/>
    <w:semiHidden/>
    <w:rsid w:val="0039601C"/>
    <w:pPr>
      <w:spacing w:after="0" w:line="240" w:lineRule="auto"/>
    </w:pPr>
    <w:rPr>
      <w:rFonts w:asciiTheme="minorHAnsi" w:hAnsiTheme="minorHAnsi"/>
    </w:rPr>
  </w:style>
  <w:style w:type="character" w:customStyle="1" w:styleId="CodeBoxInput">
    <w:name w:val="_CodeBox Input"/>
    <w:uiPriority w:val="1"/>
    <w:qFormat/>
    <w:rsid w:val="00D540AB"/>
    <w:rPr>
      <w:rFonts w:ascii="Lucida Console" w:hAnsi="Lucida Console"/>
      <w:b/>
      <w:w w:val="91"/>
    </w:rPr>
  </w:style>
  <w:style w:type="character" w:customStyle="1" w:styleId="ListChar">
    <w:name w:val="List Char"/>
    <w:basedOn w:val="DefaultParagraphFont"/>
    <w:link w:val="List"/>
    <w:uiPriority w:val="99"/>
    <w:rsid w:val="0014000E"/>
    <w:rPr>
      <w:rFonts w:asciiTheme="minorHAnsi" w:hAnsiTheme="minorHAnsi"/>
    </w:rPr>
  </w:style>
  <w:style w:type="character" w:customStyle="1" w:styleId="ListTermChar">
    <w:name w:val="_List Term Char"/>
    <w:basedOn w:val="ListChar"/>
    <w:link w:val="ListTerm"/>
    <w:rsid w:val="0014000E"/>
    <w:rPr>
      <w:rFonts w:asciiTheme="minorHAnsi" w:hAnsiTheme="minorHAnsi"/>
      <w:smallCaps/>
    </w:rPr>
  </w:style>
  <w:style w:type="character" w:customStyle="1" w:styleId="Term">
    <w:name w:val="_Term"/>
    <w:uiPriority w:val="1"/>
    <w:qFormat/>
    <w:rsid w:val="007B309B"/>
    <w:rPr>
      <w:i/>
      <w:color w:val="000000" w:themeColor="text1"/>
      <w:sz w:val="18"/>
      <w:lang w:eastAsia="en-US"/>
    </w:rPr>
  </w:style>
  <w:style w:type="paragraph" w:styleId="ListBullet4">
    <w:name w:val="List Bullet 4"/>
    <w:basedOn w:val="Normal"/>
    <w:uiPriority w:val="99"/>
    <w:unhideWhenUsed/>
    <w:rsid w:val="007735D4"/>
    <w:pPr>
      <w:numPr>
        <w:numId w:val="21"/>
      </w:numPr>
      <w:contextualSpacing/>
    </w:pPr>
  </w:style>
  <w:style w:type="paragraph" w:styleId="ListBullet5">
    <w:name w:val="List Bullet 5"/>
    <w:basedOn w:val="Normal"/>
    <w:uiPriority w:val="99"/>
    <w:unhideWhenUsed/>
    <w:rsid w:val="007735D4"/>
    <w:pPr>
      <w:numPr>
        <w:numId w:val="22"/>
      </w:numPr>
      <w:contextualSpacing/>
    </w:pPr>
  </w:style>
  <w:style w:type="paragraph" w:styleId="ListNumber4">
    <w:name w:val="List Number 4"/>
    <w:basedOn w:val="Normal"/>
    <w:uiPriority w:val="99"/>
    <w:unhideWhenUsed/>
    <w:rsid w:val="002C0279"/>
    <w:pPr>
      <w:numPr>
        <w:numId w:val="5"/>
      </w:numPr>
      <w:contextualSpacing/>
    </w:pPr>
  </w:style>
  <w:style w:type="paragraph" w:styleId="ListNumber5">
    <w:name w:val="List Number 5"/>
    <w:basedOn w:val="Normal"/>
    <w:uiPriority w:val="99"/>
    <w:unhideWhenUsed/>
    <w:rsid w:val="002C0279"/>
    <w:pPr>
      <w:numPr>
        <w:numId w:val="3"/>
      </w:numPr>
      <w:contextualSpacing/>
    </w:pPr>
  </w:style>
  <w:style w:type="paragraph" w:styleId="ListContinue5">
    <w:name w:val="List Continue 5"/>
    <w:basedOn w:val="Normal"/>
    <w:uiPriority w:val="99"/>
    <w:unhideWhenUsed/>
    <w:rsid w:val="006D40DB"/>
    <w:pPr>
      <w:spacing w:after="120"/>
      <w:ind w:left="1800"/>
      <w:contextualSpacing/>
    </w:pPr>
  </w:style>
  <w:style w:type="paragraph" w:styleId="ListContinue4">
    <w:name w:val="List Continue 4"/>
    <w:basedOn w:val="Normal"/>
    <w:uiPriority w:val="99"/>
    <w:unhideWhenUsed/>
    <w:rsid w:val="006D40DB"/>
    <w:pPr>
      <w:spacing w:after="120"/>
      <w:ind w:left="1440"/>
      <w:contextualSpacing/>
    </w:pPr>
  </w:style>
  <w:style w:type="paragraph" w:customStyle="1" w:styleId="FigureCaption">
    <w:name w:val="_Figure Caption"/>
    <w:basedOn w:val="Caption"/>
    <w:next w:val="Normal"/>
    <w:qFormat/>
    <w:rsid w:val="00F326A8"/>
    <w:pPr>
      <w:spacing w:after="240"/>
    </w:pPr>
  </w:style>
  <w:style w:type="paragraph" w:customStyle="1" w:styleId="FigureCaptionIndent">
    <w:name w:val="_Figure Caption Indent"/>
    <w:basedOn w:val="Caption"/>
    <w:next w:val="Normal"/>
    <w:qFormat/>
    <w:rsid w:val="00F326A8"/>
    <w:pPr>
      <w:spacing w:after="240"/>
      <w:ind w:left="922" w:hanging="418"/>
    </w:pPr>
  </w:style>
  <w:style w:type="paragraph" w:customStyle="1" w:styleId="TableCaption">
    <w:name w:val="_Table Caption"/>
    <w:basedOn w:val="Caption"/>
    <w:next w:val="Normal"/>
    <w:qFormat/>
    <w:rsid w:val="00756987"/>
    <w:pPr>
      <w:spacing w:after="120"/>
    </w:pPr>
  </w:style>
  <w:style w:type="character" w:customStyle="1" w:styleId="Ref">
    <w:name w:val="_Ref"/>
    <w:uiPriority w:val="1"/>
    <w:qFormat/>
    <w:rsid w:val="003A1785"/>
    <w:rPr>
      <w:i/>
      <w:spacing w:val="-4"/>
    </w:rPr>
  </w:style>
  <w:style w:type="character" w:styleId="SubtleReference">
    <w:name w:val="Subtle Reference"/>
    <w:aliases w:val="X-REF"/>
    <w:basedOn w:val="DefaultParagraphFont"/>
    <w:uiPriority w:val="31"/>
    <w:qFormat/>
    <w:rsid w:val="00F8220B"/>
    <w:rPr>
      <w:rFonts w:asciiTheme="minorHAnsi" w:hAnsiTheme="minorHAnsi"/>
      <w:b w:val="0"/>
      <w:i/>
      <w:color w:val="7A003C"/>
      <w:w w:val="90"/>
      <w:u w:val="none"/>
      <w:bdr w:val="none" w:sz="0" w:space="0" w:color="auto"/>
    </w:rPr>
  </w:style>
  <w:style w:type="paragraph" w:customStyle="1" w:styleId="CaptionIndent">
    <w:name w:val="_Caption Indent"/>
    <w:basedOn w:val="Caption"/>
    <w:next w:val="Normal"/>
    <w:qFormat/>
    <w:rsid w:val="00F8220B"/>
    <w:pPr>
      <w:ind w:left="504"/>
    </w:pPr>
  </w:style>
  <w:style w:type="paragraph" w:customStyle="1" w:styleId="FigureIndent0">
    <w:name w:val="_Figure_Indent"/>
    <w:basedOn w:val="Normal"/>
    <w:qFormat/>
    <w:rsid w:val="00F8220B"/>
    <w:pPr>
      <w:keepNext/>
      <w:spacing w:before="240" w:after="40"/>
      <w:ind w:left="504"/>
    </w:pPr>
  </w:style>
  <w:style w:type="character" w:customStyle="1" w:styleId="comments">
    <w:name w:val="comments"/>
    <w:basedOn w:val="DefaultParagraphFont"/>
    <w:rsid w:val="00F8220B"/>
  </w:style>
  <w:style w:type="character" w:customStyle="1" w:styleId="mandatory">
    <w:name w:val="mandatory"/>
    <w:basedOn w:val="DefaultParagraphFont"/>
    <w:rsid w:val="00F8220B"/>
  </w:style>
  <w:style w:type="table" w:customStyle="1" w:styleId="RCDbTable1">
    <w:name w:val="RCDb Table 1"/>
    <w:basedOn w:val="TableNormal"/>
    <w:uiPriority w:val="65"/>
    <w:rsid w:val="00F8220B"/>
    <w:pPr>
      <w:spacing w:after="0" w:line="240" w:lineRule="auto"/>
    </w:pPr>
    <w:rPr>
      <w:rFonts w:asciiTheme="minorHAnsi" w:hAnsiTheme="minorHAnsi"/>
      <w:color w:val="000000" w:themeColor="text1"/>
      <w:sz w:val="18"/>
      <w:szCs w:val="22"/>
    </w:rPr>
    <w:tblPr>
      <w:tblStyleRowBandSize w:val="1"/>
      <w:tblStyleColBandSize w:val="1"/>
      <w:tblInd w:w="0" w:type="dxa"/>
      <w:tblBorders>
        <w:top w:val="single" w:sz="2" w:space="0" w:color="404040" w:themeColor="text1" w:themeTint="BF"/>
        <w:bottom w:val="single" w:sz="2" w:space="0" w:color="404040" w:themeColor="text1" w:themeTint="BF"/>
      </w:tblBorders>
      <w:tblCellMar>
        <w:top w:w="29" w:type="dxa"/>
        <w:left w:w="0" w:type="dxa"/>
        <w:bottom w:w="72" w:type="dxa"/>
        <w:right w:w="86" w:type="dxa"/>
      </w:tblCellMar>
    </w:tblPr>
    <w:tcPr>
      <w:shd w:val="clear" w:color="auto" w:fill="auto"/>
    </w:tcPr>
    <w:tblStylePr w:type="firstRow">
      <w:rPr>
        <w:rFonts w:asciiTheme="minorHAnsi" w:eastAsiaTheme="majorEastAsia" w:hAnsiTheme="minorHAnsi" w:cstheme="majorBidi"/>
        <w:b/>
        <w:i w:val="0"/>
      </w:rPr>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tblStylePr w:type="lastRow">
      <w:rPr>
        <w:b/>
        <w:bCs/>
        <w:color w:val="1F497D" w:themeColor="text2"/>
      </w:rPr>
      <w:tblPr/>
      <w:tcPr>
        <w:tcBorders>
          <w:top w:val="single" w:sz="8" w:space="0" w:color="4F81BD" w:themeColor="accent1"/>
          <w:bottom w:val="single" w:sz="8" w:space="0" w:color="4F81BD" w:themeColor="accent1"/>
        </w:tcBorders>
        <w:shd w:val="clear" w:color="auto" w:fill="auto"/>
      </w:tcPr>
    </w:tblStylePr>
    <w:tblStylePr w:type="firstCol">
      <w:rPr>
        <w:b w:val="0"/>
        <w:bCs/>
      </w:rPr>
    </w:tblStylePr>
    <w:tblStylePr w:type="lastCol">
      <w:rPr>
        <w:b w:val="0"/>
        <w:bCs/>
      </w:rPr>
      <w:tblPr/>
      <w:tcPr>
        <w:tcBorders>
          <w:top w:val="single" w:sz="8" w:space="0" w:color="4F81BD" w:themeColor="accent1"/>
          <w:bottom w:val="single" w:sz="8" w:space="0" w:color="4F81BD" w:themeColor="accent1"/>
        </w:tcBorders>
      </w:tcPr>
    </w:tblStylePr>
    <w:tblStylePr w:type="band1Vert">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tblStylePr w:type="seCell">
      <w:tblPr/>
      <w:tcPr>
        <w:tcBorders>
          <w:top w:val="single" w:sz="8" w:space="0" w:color="404040" w:themeColor="text1" w:themeTint="BF"/>
          <w:left w:val="nil"/>
          <w:bottom w:val="single" w:sz="8" w:space="0" w:color="404040" w:themeColor="text1" w:themeTint="BF"/>
          <w:right w:val="nil"/>
          <w:insideH w:val="nil"/>
          <w:insideV w:val="nil"/>
          <w:tl2br w:val="nil"/>
          <w:tr2bl w:val="nil"/>
        </w:tcBorders>
        <w:shd w:val="clear" w:color="auto" w:fill="auto"/>
      </w:tcPr>
    </w:tblStylePr>
  </w:style>
  <w:style w:type="character" w:customStyle="1" w:styleId="X-Ref">
    <w:name w:val="_X-Ref"/>
    <w:basedOn w:val="Hyperlink"/>
    <w:uiPriority w:val="1"/>
    <w:qFormat/>
    <w:rsid w:val="003A1785"/>
    <w:rPr>
      <w:i/>
      <w:color w:val="7A003C"/>
      <w:spacing w:val="-4"/>
      <w:u w:val="none"/>
      <w:bdr w:val="none" w:sz="0" w:space="0" w:color="auto"/>
    </w:rPr>
  </w:style>
  <w:style w:type="character" w:customStyle="1" w:styleId="apple-tab-span">
    <w:name w:val="apple-tab-span"/>
    <w:basedOn w:val="DefaultParagraphFont"/>
    <w:rsid w:val="00DA3A6D"/>
  </w:style>
  <w:style w:type="paragraph" w:customStyle="1" w:styleId="ocde">
    <w:name w:val="_ocde"/>
    <w:basedOn w:val="ListBullet"/>
    <w:qFormat/>
    <w:rsid w:val="004B4667"/>
  </w:style>
  <w:style w:type="paragraph" w:styleId="TOC5">
    <w:name w:val="toc 5"/>
    <w:basedOn w:val="Normal"/>
    <w:next w:val="Normal"/>
    <w:autoRedefine/>
    <w:uiPriority w:val="39"/>
    <w:semiHidden/>
    <w:unhideWhenUsed/>
    <w:rsid w:val="007505C5"/>
    <w:pPr>
      <w:spacing w:before="20" w:after="0"/>
      <w:ind w:left="864"/>
    </w:pPr>
  </w:style>
  <w:style w:type="paragraph" w:styleId="TOC6">
    <w:name w:val="toc 6"/>
    <w:basedOn w:val="Normal"/>
    <w:next w:val="Normal"/>
    <w:autoRedefine/>
    <w:uiPriority w:val="39"/>
    <w:semiHidden/>
    <w:unhideWhenUsed/>
    <w:rsid w:val="007505C5"/>
    <w:pPr>
      <w:spacing w:before="160" w:after="0"/>
    </w:pPr>
  </w:style>
  <w:style w:type="paragraph" w:styleId="TOC7">
    <w:name w:val="toc 7"/>
    <w:basedOn w:val="Normal"/>
    <w:next w:val="Normal"/>
    <w:autoRedefine/>
    <w:uiPriority w:val="39"/>
    <w:semiHidden/>
    <w:unhideWhenUsed/>
    <w:rsid w:val="007505C5"/>
    <w:pPr>
      <w:spacing w:before="160" w:after="0"/>
    </w:pPr>
  </w:style>
  <w:style w:type="character" w:customStyle="1" w:styleId="pl-k">
    <w:name w:val="pl-k"/>
    <w:basedOn w:val="DefaultParagraphFont"/>
    <w:rsid w:val="002A3F52"/>
  </w:style>
  <w:style w:type="character" w:customStyle="1" w:styleId="pl-s">
    <w:name w:val="pl-s"/>
    <w:basedOn w:val="DefaultParagraphFont"/>
    <w:rsid w:val="002A3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11223">
      <w:bodyDiv w:val="1"/>
      <w:marLeft w:val="0"/>
      <w:marRight w:val="0"/>
      <w:marTop w:val="0"/>
      <w:marBottom w:val="0"/>
      <w:divBdr>
        <w:top w:val="none" w:sz="0" w:space="0" w:color="auto"/>
        <w:left w:val="none" w:sz="0" w:space="0" w:color="auto"/>
        <w:bottom w:val="none" w:sz="0" w:space="0" w:color="auto"/>
        <w:right w:val="none" w:sz="0" w:space="0" w:color="auto"/>
      </w:divBdr>
    </w:div>
    <w:div w:id="631132801">
      <w:bodyDiv w:val="1"/>
      <w:marLeft w:val="0"/>
      <w:marRight w:val="0"/>
      <w:marTop w:val="0"/>
      <w:marBottom w:val="0"/>
      <w:divBdr>
        <w:top w:val="none" w:sz="0" w:space="0" w:color="auto"/>
        <w:left w:val="none" w:sz="0" w:space="0" w:color="auto"/>
        <w:bottom w:val="none" w:sz="0" w:space="0" w:color="auto"/>
        <w:right w:val="none" w:sz="0" w:space="0" w:color="auto"/>
      </w:divBdr>
    </w:div>
    <w:div w:id="732050177">
      <w:bodyDiv w:val="1"/>
      <w:marLeft w:val="0"/>
      <w:marRight w:val="0"/>
      <w:marTop w:val="0"/>
      <w:marBottom w:val="0"/>
      <w:divBdr>
        <w:top w:val="none" w:sz="0" w:space="0" w:color="auto"/>
        <w:left w:val="none" w:sz="0" w:space="0" w:color="auto"/>
        <w:bottom w:val="none" w:sz="0" w:space="0" w:color="auto"/>
        <w:right w:val="none" w:sz="0" w:space="0" w:color="auto"/>
      </w:divBdr>
    </w:div>
    <w:div w:id="734397079">
      <w:bodyDiv w:val="1"/>
      <w:marLeft w:val="0"/>
      <w:marRight w:val="0"/>
      <w:marTop w:val="0"/>
      <w:marBottom w:val="0"/>
      <w:divBdr>
        <w:top w:val="none" w:sz="0" w:space="0" w:color="auto"/>
        <w:left w:val="none" w:sz="0" w:space="0" w:color="auto"/>
        <w:bottom w:val="none" w:sz="0" w:space="0" w:color="auto"/>
        <w:right w:val="none" w:sz="0" w:space="0" w:color="auto"/>
      </w:divBdr>
    </w:div>
    <w:div w:id="929503974">
      <w:bodyDiv w:val="1"/>
      <w:marLeft w:val="0"/>
      <w:marRight w:val="0"/>
      <w:marTop w:val="0"/>
      <w:marBottom w:val="0"/>
      <w:divBdr>
        <w:top w:val="none" w:sz="0" w:space="0" w:color="auto"/>
        <w:left w:val="none" w:sz="0" w:space="0" w:color="auto"/>
        <w:bottom w:val="none" w:sz="0" w:space="0" w:color="auto"/>
        <w:right w:val="none" w:sz="0" w:space="0" w:color="auto"/>
      </w:divBdr>
      <w:divsChild>
        <w:div w:id="736588608">
          <w:marLeft w:val="0"/>
          <w:marRight w:val="0"/>
          <w:marTop w:val="0"/>
          <w:marBottom w:val="0"/>
          <w:divBdr>
            <w:top w:val="none" w:sz="0" w:space="0" w:color="auto"/>
            <w:left w:val="none" w:sz="0" w:space="0" w:color="auto"/>
            <w:bottom w:val="none" w:sz="0" w:space="0" w:color="auto"/>
            <w:right w:val="none" w:sz="0" w:space="0" w:color="auto"/>
          </w:divBdr>
        </w:div>
        <w:div w:id="335152338">
          <w:marLeft w:val="0"/>
          <w:marRight w:val="0"/>
          <w:marTop w:val="0"/>
          <w:marBottom w:val="0"/>
          <w:divBdr>
            <w:top w:val="none" w:sz="0" w:space="0" w:color="auto"/>
            <w:left w:val="none" w:sz="0" w:space="0" w:color="auto"/>
            <w:bottom w:val="none" w:sz="0" w:space="0" w:color="auto"/>
            <w:right w:val="none" w:sz="0" w:space="0" w:color="auto"/>
          </w:divBdr>
        </w:div>
        <w:div w:id="1709602146">
          <w:marLeft w:val="0"/>
          <w:marRight w:val="0"/>
          <w:marTop w:val="0"/>
          <w:marBottom w:val="0"/>
          <w:divBdr>
            <w:top w:val="none" w:sz="0" w:space="0" w:color="auto"/>
            <w:left w:val="none" w:sz="0" w:space="0" w:color="auto"/>
            <w:bottom w:val="none" w:sz="0" w:space="0" w:color="auto"/>
            <w:right w:val="none" w:sz="0" w:space="0" w:color="auto"/>
          </w:divBdr>
        </w:div>
        <w:div w:id="1426346556">
          <w:marLeft w:val="0"/>
          <w:marRight w:val="0"/>
          <w:marTop w:val="0"/>
          <w:marBottom w:val="0"/>
          <w:divBdr>
            <w:top w:val="none" w:sz="0" w:space="0" w:color="auto"/>
            <w:left w:val="none" w:sz="0" w:space="0" w:color="auto"/>
            <w:bottom w:val="none" w:sz="0" w:space="0" w:color="auto"/>
            <w:right w:val="none" w:sz="0" w:space="0" w:color="auto"/>
          </w:divBdr>
        </w:div>
        <w:div w:id="1687169333">
          <w:marLeft w:val="0"/>
          <w:marRight w:val="0"/>
          <w:marTop w:val="0"/>
          <w:marBottom w:val="0"/>
          <w:divBdr>
            <w:top w:val="none" w:sz="0" w:space="0" w:color="auto"/>
            <w:left w:val="none" w:sz="0" w:space="0" w:color="auto"/>
            <w:bottom w:val="none" w:sz="0" w:space="0" w:color="auto"/>
            <w:right w:val="none" w:sz="0" w:space="0" w:color="auto"/>
          </w:divBdr>
        </w:div>
        <w:div w:id="1465393905">
          <w:marLeft w:val="0"/>
          <w:marRight w:val="0"/>
          <w:marTop w:val="0"/>
          <w:marBottom w:val="0"/>
          <w:divBdr>
            <w:top w:val="none" w:sz="0" w:space="0" w:color="auto"/>
            <w:left w:val="none" w:sz="0" w:space="0" w:color="auto"/>
            <w:bottom w:val="none" w:sz="0" w:space="0" w:color="auto"/>
            <w:right w:val="none" w:sz="0" w:space="0" w:color="auto"/>
          </w:divBdr>
        </w:div>
        <w:div w:id="126628762">
          <w:marLeft w:val="0"/>
          <w:marRight w:val="0"/>
          <w:marTop w:val="0"/>
          <w:marBottom w:val="0"/>
          <w:divBdr>
            <w:top w:val="none" w:sz="0" w:space="0" w:color="auto"/>
            <w:left w:val="none" w:sz="0" w:space="0" w:color="auto"/>
            <w:bottom w:val="none" w:sz="0" w:space="0" w:color="auto"/>
            <w:right w:val="none" w:sz="0" w:space="0" w:color="auto"/>
          </w:divBdr>
        </w:div>
        <w:div w:id="882517922">
          <w:marLeft w:val="0"/>
          <w:marRight w:val="0"/>
          <w:marTop w:val="0"/>
          <w:marBottom w:val="0"/>
          <w:divBdr>
            <w:top w:val="none" w:sz="0" w:space="0" w:color="auto"/>
            <w:left w:val="none" w:sz="0" w:space="0" w:color="auto"/>
            <w:bottom w:val="none" w:sz="0" w:space="0" w:color="auto"/>
            <w:right w:val="none" w:sz="0" w:space="0" w:color="auto"/>
          </w:divBdr>
        </w:div>
        <w:div w:id="370762325">
          <w:marLeft w:val="0"/>
          <w:marRight w:val="0"/>
          <w:marTop w:val="0"/>
          <w:marBottom w:val="0"/>
          <w:divBdr>
            <w:top w:val="none" w:sz="0" w:space="0" w:color="auto"/>
            <w:left w:val="none" w:sz="0" w:space="0" w:color="auto"/>
            <w:bottom w:val="none" w:sz="0" w:space="0" w:color="auto"/>
            <w:right w:val="none" w:sz="0" w:space="0" w:color="auto"/>
          </w:divBdr>
        </w:div>
        <w:div w:id="2095398176">
          <w:marLeft w:val="0"/>
          <w:marRight w:val="0"/>
          <w:marTop w:val="0"/>
          <w:marBottom w:val="0"/>
          <w:divBdr>
            <w:top w:val="none" w:sz="0" w:space="0" w:color="auto"/>
            <w:left w:val="none" w:sz="0" w:space="0" w:color="auto"/>
            <w:bottom w:val="none" w:sz="0" w:space="0" w:color="auto"/>
            <w:right w:val="none" w:sz="0" w:space="0" w:color="auto"/>
          </w:divBdr>
        </w:div>
        <w:div w:id="2101483419">
          <w:marLeft w:val="0"/>
          <w:marRight w:val="0"/>
          <w:marTop w:val="0"/>
          <w:marBottom w:val="0"/>
          <w:divBdr>
            <w:top w:val="none" w:sz="0" w:space="0" w:color="auto"/>
            <w:left w:val="none" w:sz="0" w:space="0" w:color="auto"/>
            <w:bottom w:val="none" w:sz="0" w:space="0" w:color="auto"/>
            <w:right w:val="none" w:sz="0" w:space="0" w:color="auto"/>
          </w:divBdr>
        </w:div>
        <w:div w:id="837158839">
          <w:marLeft w:val="0"/>
          <w:marRight w:val="0"/>
          <w:marTop w:val="0"/>
          <w:marBottom w:val="0"/>
          <w:divBdr>
            <w:top w:val="none" w:sz="0" w:space="0" w:color="auto"/>
            <w:left w:val="none" w:sz="0" w:space="0" w:color="auto"/>
            <w:bottom w:val="none" w:sz="0" w:space="0" w:color="auto"/>
            <w:right w:val="none" w:sz="0" w:space="0" w:color="auto"/>
          </w:divBdr>
        </w:div>
        <w:div w:id="321279979">
          <w:marLeft w:val="0"/>
          <w:marRight w:val="0"/>
          <w:marTop w:val="0"/>
          <w:marBottom w:val="0"/>
          <w:divBdr>
            <w:top w:val="none" w:sz="0" w:space="0" w:color="auto"/>
            <w:left w:val="none" w:sz="0" w:space="0" w:color="auto"/>
            <w:bottom w:val="none" w:sz="0" w:space="0" w:color="auto"/>
            <w:right w:val="none" w:sz="0" w:space="0" w:color="auto"/>
          </w:divBdr>
        </w:div>
        <w:div w:id="2017921802">
          <w:marLeft w:val="0"/>
          <w:marRight w:val="0"/>
          <w:marTop w:val="0"/>
          <w:marBottom w:val="0"/>
          <w:divBdr>
            <w:top w:val="none" w:sz="0" w:space="0" w:color="auto"/>
            <w:left w:val="none" w:sz="0" w:space="0" w:color="auto"/>
            <w:bottom w:val="none" w:sz="0" w:space="0" w:color="auto"/>
            <w:right w:val="none" w:sz="0" w:space="0" w:color="auto"/>
          </w:divBdr>
        </w:div>
        <w:div w:id="92164981">
          <w:marLeft w:val="0"/>
          <w:marRight w:val="0"/>
          <w:marTop w:val="0"/>
          <w:marBottom w:val="0"/>
          <w:divBdr>
            <w:top w:val="none" w:sz="0" w:space="0" w:color="auto"/>
            <w:left w:val="none" w:sz="0" w:space="0" w:color="auto"/>
            <w:bottom w:val="none" w:sz="0" w:space="0" w:color="auto"/>
            <w:right w:val="none" w:sz="0" w:space="0" w:color="auto"/>
          </w:divBdr>
        </w:div>
        <w:div w:id="1591349320">
          <w:marLeft w:val="0"/>
          <w:marRight w:val="0"/>
          <w:marTop w:val="0"/>
          <w:marBottom w:val="0"/>
          <w:divBdr>
            <w:top w:val="none" w:sz="0" w:space="0" w:color="auto"/>
            <w:left w:val="none" w:sz="0" w:space="0" w:color="auto"/>
            <w:bottom w:val="none" w:sz="0" w:space="0" w:color="auto"/>
            <w:right w:val="none" w:sz="0" w:space="0" w:color="auto"/>
          </w:divBdr>
        </w:div>
        <w:div w:id="873275667">
          <w:marLeft w:val="0"/>
          <w:marRight w:val="0"/>
          <w:marTop w:val="0"/>
          <w:marBottom w:val="0"/>
          <w:divBdr>
            <w:top w:val="none" w:sz="0" w:space="0" w:color="auto"/>
            <w:left w:val="none" w:sz="0" w:space="0" w:color="auto"/>
            <w:bottom w:val="none" w:sz="0" w:space="0" w:color="auto"/>
            <w:right w:val="none" w:sz="0" w:space="0" w:color="auto"/>
          </w:divBdr>
        </w:div>
        <w:div w:id="1495607997">
          <w:marLeft w:val="0"/>
          <w:marRight w:val="0"/>
          <w:marTop w:val="0"/>
          <w:marBottom w:val="0"/>
          <w:divBdr>
            <w:top w:val="none" w:sz="0" w:space="0" w:color="auto"/>
            <w:left w:val="none" w:sz="0" w:space="0" w:color="auto"/>
            <w:bottom w:val="none" w:sz="0" w:space="0" w:color="auto"/>
            <w:right w:val="none" w:sz="0" w:space="0" w:color="auto"/>
          </w:divBdr>
        </w:div>
        <w:div w:id="915434177">
          <w:marLeft w:val="0"/>
          <w:marRight w:val="0"/>
          <w:marTop w:val="0"/>
          <w:marBottom w:val="0"/>
          <w:divBdr>
            <w:top w:val="none" w:sz="0" w:space="0" w:color="auto"/>
            <w:left w:val="none" w:sz="0" w:space="0" w:color="auto"/>
            <w:bottom w:val="none" w:sz="0" w:space="0" w:color="auto"/>
            <w:right w:val="none" w:sz="0" w:space="0" w:color="auto"/>
          </w:divBdr>
        </w:div>
        <w:div w:id="407772418">
          <w:marLeft w:val="0"/>
          <w:marRight w:val="0"/>
          <w:marTop w:val="0"/>
          <w:marBottom w:val="0"/>
          <w:divBdr>
            <w:top w:val="none" w:sz="0" w:space="0" w:color="auto"/>
            <w:left w:val="none" w:sz="0" w:space="0" w:color="auto"/>
            <w:bottom w:val="none" w:sz="0" w:space="0" w:color="auto"/>
            <w:right w:val="none" w:sz="0" w:space="0" w:color="auto"/>
          </w:divBdr>
        </w:div>
        <w:div w:id="1732652580">
          <w:marLeft w:val="0"/>
          <w:marRight w:val="0"/>
          <w:marTop w:val="0"/>
          <w:marBottom w:val="0"/>
          <w:divBdr>
            <w:top w:val="none" w:sz="0" w:space="0" w:color="auto"/>
            <w:left w:val="none" w:sz="0" w:space="0" w:color="auto"/>
            <w:bottom w:val="none" w:sz="0" w:space="0" w:color="auto"/>
            <w:right w:val="none" w:sz="0" w:space="0" w:color="auto"/>
          </w:divBdr>
        </w:div>
        <w:div w:id="933973038">
          <w:marLeft w:val="0"/>
          <w:marRight w:val="0"/>
          <w:marTop w:val="0"/>
          <w:marBottom w:val="0"/>
          <w:divBdr>
            <w:top w:val="none" w:sz="0" w:space="0" w:color="auto"/>
            <w:left w:val="none" w:sz="0" w:space="0" w:color="auto"/>
            <w:bottom w:val="none" w:sz="0" w:space="0" w:color="auto"/>
            <w:right w:val="none" w:sz="0" w:space="0" w:color="auto"/>
          </w:divBdr>
        </w:div>
        <w:div w:id="678434876">
          <w:marLeft w:val="0"/>
          <w:marRight w:val="0"/>
          <w:marTop w:val="0"/>
          <w:marBottom w:val="0"/>
          <w:divBdr>
            <w:top w:val="none" w:sz="0" w:space="0" w:color="auto"/>
            <w:left w:val="none" w:sz="0" w:space="0" w:color="auto"/>
            <w:bottom w:val="none" w:sz="0" w:space="0" w:color="auto"/>
            <w:right w:val="none" w:sz="0" w:space="0" w:color="auto"/>
          </w:divBdr>
        </w:div>
        <w:div w:id="877668989">
          <w:marLeft w:val="0"/>
          <w:marRight w:val="0"/>
          <w:marTop w:val="0"/>
          <w:marBottom w:val="0"/>
          <w:divBdr>
            <w:top w:val="none" w:sz="0" w:space="0" w:color="auto"/>
            <w:left w:val="none" w:sz="0" w:space="0" w:color="auto"/>
            <w:bottom w:val="none" w:sz="0" w:space="0" w:color="auto"/>
            <w:right w:val="none" w:sz="0" w:space="0" w:color="auto"/>
          </w:divBdr>
        </w:div>
        <w:div w:id="521171177">
          <w:marLeft w:val="0"/>
          <w:marRight w:val="0"/>
          <w:marTop w:val="0"/>
          <w:marBottom w:val="0"/>
          <w:divBdr>
            <w:top w:val="none" w:sz="0" w:space="0" w:color="auto"/>
            <w:left w:val="none" w:sz="0" w:space="0" w:color="auto"/>
            <w:bottom w:val="none" w:sz="0" w:space="0" w:color="auto"/>
            <w:right w:val="none" w:sz="0" w:space="0" w:color="auto"/>
          </w:divBdr>
        </w:div>
        <w:div w:id="1321733486">
          <w:marLeft w:val="0"/>
          <w:marRight w:val="0"/>
          <w:marTop w:val="0"/>
          <w:marBottom w:val="0"/>
          <w:divBdr>
            <w:top w:val="none" w:sz="0" w:space="0" w:color="auto"/>
            <w:left w:val="none" w:sz="0" w:space="0" w:color="auto"/>
            <w:bottom w:val="none" w:sz="0" w:space="0" w:color="auto"/>
            <w:right w:val="none" w:sz="0" w:space="0" w:color="auto"/>
          </w:divBdr>
        </w:div>
        <w:div w:id="965308578">
          <w:marLeft w:val="0"/>
          <w:marRight w:val="0"/>
          <w:marTop w:val="0"/>
          <w:marBottom w:val="0"/>
          <w:divBdr>
            <w:top w:val="none" w:sz="0" w:space="0" w:color="auto"/>
            <w:left w:val="none" w:sz="0" w:space="0" w:color="auto"/>
            <w:bottom w:val="none" w:sz="0" w:space="0" w:color="auto"/>
            <w:right w:val="none" w:sz="0" w:space="0" w:color="auto"/>
          </w:divBdr>
        </w:div>
        <w:div w:id="782071482">
          <w:marLeft w:val="0"/>
          <w:marRight w:val="0"/>
          <w:marTop w:val="0"/>
          <w:marBottom w:val="0"/>
          <w:divBdr>
            <w:top w:val="none" w:sz="0" w:space="0" w:color="auto"/>
            <w:left w:val="none" w:sz="0" w:space="0" w:color="auto"/>
            <w:bottom w:val="none" w:sz="0" w:space="0" w:color="auto"/>
            <w:right w:val="none" w:sz="0" w:space="0" w:color="auto"/>
          </w:divBdr>
        </w:div>
        <w:div w:id="1997565233">
          <w:marLeft w:val="0"/>
          <w:marRight w:val="0"/>
          <w:marTop w:val="0"/>
          <w:marBottom w:val="0"/>
          <w:divBdr>
            <w:top w:val="none" w:sz="0" w:space="0" w:color="auto"/>
            <w:left w:val="none" w:sz="0" w:space="0" w:color="auto"/>
            <w:bottom w:val="none" w:sz="0" w:space="0" w:color="auto"/>
            <w:right w:val="none" w:sz="0" w:space="0" w:color="auto"/>
          </w:divBdr>
        </w:div>
        <w:div w:id="254830965">
          <w:marLeft w:val="0"/>
          <w:marRight w:val="0"/>
          <w:marTop w:val="0"/>
          <w:marBottom w:val="0"/>
          <w:divBdr>
            <w:top w:val="none" w:sz="0" w:space="0" w:color="auto"/>
            <w:left w:val="none" w:sz="0" w:space="0" w:color="auto"/>
            <w:bottom w:val="none" w:sz="0" w:space="0" w:color="auto"/>
            <w:right w:val="none" w:sz="0" w:space="0" w:color="auto"/>
          </w:divBdr>
        </w:div>
        <w:div w:id="1683707377">
          <w:marLeft w:val="0"/>
          <w:marRight w:val="0"/>
          <w:marTop w:val="0"/>
          <w:marBottom w:val="0"/>
          <w:divBdr>
            <w:top w:val="none" w:sz="0" w:space="0" w:color="auto"/>
            <w:left w:val="none" w:sz="0" w:space="0" w:color="auto"/>
            <w:bottom w:val="none" w:sz="0" w:space="0" w:color="auto"/>
            <w:right w:val="none" w:sz="0" w:space="0" w:color="auto"/>
          </w:divBdr>
        </w:div>
        <w:div w:id="286276312">
          <w:marLeft w:val="0"/>
          <w:marRight w:val="0"/>
          <w:marTop w:val="0"/>
          <w:marBottom w:val="0"/>
          <w:divBdr>
            <w:top w:val="none" w:sz="0" w:space="0" w:color="auto"/>
            <w:left w:val="none" w:sz="0" w:space="0" w:color="auto"/>
            <w:bottom w:val="none" w:sz="0" w:space="0" w:color="auto"/>
            <w:right w:val="none" w:sz="0" w:space="0" w:color="auto"/>
          </w:divBdr>
        </w:div>
        <w:div w:id="147981569">
          <w:marLeft w:val="0"/>
          <w:marRight w:val="0"/>
          <w:marTop w:val="0"/>
          <w:marBottom w:val="0"/>
          <w:divBdr>
            <w:top w:val="none" w:sz="0" w:space="0" w:color="auto"/>
            <w:left w:val="none" w:sz="0" w:space="0" w:color="auto"/>
            <w:bottom w:val="none" w:sz="0" w:space="0" w:color="auto"/>
            <w:right w:val="none" w:sz="0" w:space="0" w:color="auto"/>
          </w:divBdr>
        </w:div>
        <w:div w:id="2112622274">
          <w:marLeft w:val="0"/>
          <w:marRight w:val="0"/>
          <w:marTop w:val="0"/>
          <w:marBottom w:val="0"/>
          <w:divBdr>
            <w:top w:val="none" w:sz="0" w:space="0" w:color="auto"/>
            <w:left w:val="none" w:sz="0" w:space="0" w:color="auto"/>
            <w:bottom w:val="none" w:sz="0" w:space="0" w:color="auto"/>
            <w:right w:val="none" w:sz="0" w:space="0" w:color="auto"/>
          </w:divBdr>
        </w:div>
        <w:div w:id="834296819">
          <w:marLeft w:val="0"/>
          <w:marRight w:val="0"/>
          <w:marTop w:val="0"/>
          <w:marBottom w:val="0"/>
          <w:divBdr>
            <w:top w:val="none" w:sz="0" w:space="0" w:color="auto"/>
            <w:left w:val="none" w:sz="0" w:space="0" w:color="auto"/>
            <w:bottom w:val="none" w:sz="0" w:space="0" w:color="auto"/>
            <w:right w:val="none" w:sz="0" w:space="0" w:color="auto"/>
          </w:divBdr>
        </w:div>
        <w:div w:id="378944531">
          <w:marLeft w:val="0"/>
          <w:marRight w:val="0"/>
          <w:marTop w:val="0"/>
          <w:marBottom w:val="0"/>
          <w:divBdr>
            <w:top w:val="none" w:sz="0" w:space="0" w:color="auto"/>
            <w:left w:val="none" w:sz="0" w:space="0" w:color="auto"/>
            <w:bottom w:val="none" w:sz="0" w:space="0" w:color="auto"/>
            <w:right w:val="none" w:sz="0" w:space="0" w:color="auto"/>
          </w:divBdr>
        </w:div>
        <w:div w:id="1017584664">
          <w:marLeft w:val="0"/>
          <w:marRight w:val="0"/>
          <w:marTop w:val="0"/>
          <w:marBottom w:val="0"/>
          <w:divBdr>
            <w:top w:val="none" w:sz="0" w:space="0" w:color="auto"/>
            <w:left w:val="none" w:sz="0" w:space="0" w:color="auto"/>
            <w:bottom w:val="none" w:sz="0" w:space="0" w:color="auto"/>
            <w:right w:val="none" w:sz="0" w:space="0" w:color="auto"/>
          </w:divBdr>
        </w:div>
        <w:div w:id="1280137200">
          <w:marLeft w:val="0"/>
          <w:marRight w:val="0"/>
          <w:marTop w:val="0"/>
          <w:marBottom w:val="0"/>
          <w:divBdr>
            <w:top w:val="none" w:sz="0" w:space="0" w:color="auto"/>
            <w:left w:val="none" w:sz="0" w:space="0" w:color="auto"/>
            <w:bottom w:val="none" w:sz="0" w:space="0" w:color="auto"/>
            <w:right w:val="none" w:sz="0" w:space="0" w:color="auto"/>
          </w:divBdr>
        </w:div>
        <w:div w:id="882903831">
          <w:marLeft w:val="0"/>
          <w:marRight w:val="0"/>
          <w:marTop w:val="0"/>
          <w:marBottom w:val="0"/>
          <w:divBdr>
            <w:top w:val="none" w:sz="0" w:space="0" w:color="auto"/>
            <w:left w:val="none" w:sz="0" w:space="0" w:color="auto"/>
            <w:bottom w:val="none" w:sz="0" w:space="0" w:color="auto"/>
            <w:right w:val="none" w:sz="0" w:space="0" w:color="auto"/>
          </w:divBdr>
        </w:div>
        <w:div w:id="175777865">
          <w:marLeft w:val="0"/>
          <w:marRight w:val="0"/>
          <w:marTop w:val="0"/>
          <w:marBottom w:val="0"/>
          <w:divBdr>
            <w:top w:val="none" w:sz="0" w:space="0" w:color="auto"/>
            <w:left w:val="none" w:sz="0" w:space="0" w:color="auto"/>
            <w:bottom w:val="none" w:sz="0" w:space="0" w:color="auto"/>
            <w:right w:val="none" w:sz="0" w:space="0" w:color="auto"/>
          </w:divBdr>
        </w:div>
        <w:div w:id="2111385593">
          <w:marLeft w:val="0"/>
          <w:marRight w:val="0"/>
          <w:marTop w:val="0"/>
          <w:marBottom w:val="0"/>
          <w:divBdr>
            <w:top w:val="none" w:sz="0" w:space="0" w:color="auto"/>
            <w:left w:val="none" w:sz="0" w:space="0" w:color="auto"/>
            <w:bottom w:val="none" w:sz="0" w:space="0" w:color="auto"/>
            <w:right w:val="none" w:sz="0" w:space="0" w:color="auto"/>
          </w:divBdr>
        </w:div>
        <w:div w:id="1874074610">
          <w:marLeft w:val="0"/>
          <w:marRight w:val="0"/>
          <w:marTop w:val="0"/>
          <w:marBottom w:val="0"/>
          <w:divBdr>
            <w:top w:val="none" w:sz="0" w:space="0" w:color="auto"/>
            <w:left w:val="none" w:sz="0" w:space="0" w:color="auto"/>
            <w:bottom w:val="none" w:sz="0" w:space="0" w:color="auto"/>
            <w:right w:val="none" w:sz="0" w:space="0" w:color="auto"/>
          </w:divBdr>
        </w:div>
        <w:div w:id="785857732">
          <w:marLeft w:val="0"/>
          <w:marRight w:val="0"/>
          <w:marTop w:val="0"/>
          <w:marBottom w:val="0"/>
          <w:divBdr>
            <w:top w:val="none" w:sz="0" w:space="0" w:color="auto"/>
            <w:left w:val="none" w:sz="0" w:space="0" w:color="auto"/>
            <w:bottom w:val="none" w:sz="0" w:space="0" w:color="auto"/>
            <w:right w:val="none" w:sz="0" w:space="0" w:color="auto"/>
          </w:divBdr>
        </w:div>
        <w:div w:id="964967644">
          <w:marLeft w:val="0"/>
          <w:marRight w:val="0"/>
          <w:marTop w:val="0"/>
          <w:marBottom w:val="0"/>
          <w:divBdr>
            <w:top w:val="none" w:sz="0" w:space="0" w:color="auto"/>
            <w:left w:val="none" w:sz="0" w:space="0" w:color="auto"/>
            <w:bottom w:val="none" w:sz="0" w:space="0" w:color="auto"/>
            <w:right w:val="none" w:sz="0" w:space="0" w:color="auto"/>
          </w:divBdr>
        </w:div>
        <w:div w:id="1706246744">
          <w:marLeft w:val="0"/>
          <w:marRight w:val="0"/>
          <w:marTop w:val="0"/>
          <w:marBottom w:val="0"/>
          <w:divBdr>
            <w:top w:val="none" w:sz="0" w:space="0" w:color="auto"/>
            <w:left w:val="none" w:sz="0" w:space="0" w:color="auto"/>
            <w:bottom w:val="none" w:sz="0" w:space="0" w:color="auto"/>
            <w:right w:val="none" w:sz="0" w:space="0" w:color="auto"/>
          </w:divBdr>
        </w:div>
        <w:div w:id="1391072712">
          <w:marLeft w:val="0"/>
          <w:marRight w:val="0"/>
          <w:marTop w:val="0"/>
          <w:marBottom w:val="0"/>
          <w:divBdr>
            <w:top w:val="none" w:sz="0" w:space="0" w:color="auto"/>
            <w:left w:val="none" w:sz="0" w:space="0" w:color="auto"/>
            <w:bottom w:val="none" w:sz="0" w:space="0" w:color="auto"/>
            <w:right w:val="none" w:sz="0" w:space="0" w:color="auto"/>
          </w:divBdr>
        </w:div>
      </w:divsChild>
    </w:div>
    <w:div w:id="1052732621">
      <w:bodyDiv w:val="1"/>
      <w:marLeft w:val="0"/>
      <w:marRight w:val="0"/>
      <w:marTop w:val="0"/>
      <w:marBottom w:val="0"/>
      <w:divBdr>
        <w:top w:val="none" w:sz="0" w:space="0" w:color="auto"/>
        <w:left w:val="none" w:sz="0" w:space="0" w:color="auto"/>
        <w:bottom w:val="none" w:sz="0" w:space="0" w:color="auto"/>
        <w:right w:val="none" w:sz="0" w:space="0" w:color="auto"/>
      </w:divBdr>
    </w:div>
    <w:div w:id="1060860894">
      <w:bodyDiv w:val="1"/>
      <w:marLeft w:val="0"/>
      <w:marRight w:val="0"/>
      <w:marTop w:val="0"/>
      <w:marBottom w:val="0"/>
      <w:divBdr>
        <w:top w:val="none" w:sz="0" w:space="0" w:color="auto"/>
        <w:left w:val="none" w:sz="0" w:space="0" w:color="auto"/>
        <w:bottom w:val="none" w:sz="0" w:space="0" w:color="auto"/>
        <w:right w:val="none" w:sz="0" w:space="0" w:color="auto"/>
      </w:divBdr>
    </w:div>
    <w:div w:id="1075511563">
      <w:bodyDiv w:val="1"/>
      <w:marLeft w:val="0"/>
      <w:marRight w:val="0"/>
      <w:marTop w:val="0"/>
      <w:marBottom w:val="0"/>
      <w:divBdr>
        <w:top w:val="none" w:sz="0" w:space="0" w:color="auto"/>
        <w:left w:val="none" w:sz="0" w:space="0" w:color="auto"/>
        <w:bottom w:val="none" w:sz="0" w:space="0" w:color="auto"/>
        <w:right w:val="none" w:sz="0" w:space="0" w:color="auto"/>
      </w:divBdr>
    </w:div>
    <w:div w:id="1451166868">
      <w:bodyDiv w:val="1"/>
      <w:marLeft w:val="0"/>
      <w:marRight w:val="0"/>
      <w:marTop w:val="0"/>
      <w:marBottom w:val="0"/>
      <w:divBdr>
        <w:top w:val="none" w:sz="0" w:space="0" w:color="auto"/>
        <w:left w:val="none" w:sz="0" w:space="0" w:color="auto"/>
        <w:bottom w:val="none" w:sz="0" w:space="0" w:color="auto"/>
        <w:right w:val="none" w:sz="0" w:space="0" w:color="auto"/>
      </w:divBdr>
    </w:div>
    <w:div w:id="1621763602">
      <w:bodyDiv w:val="1"/>
      <w:marLeft w:val="0"/>
      <w:marRight w:val="0"/>
      <w:marTop w:val="0"/>
      <w:marBottom w:val="0"/>
      <w:divBdr>
        <w:top w:val="none" w:sz="0" w:space="0" w:color="auto"/>
        <w:left w:val="none" w:sz="0" w:space="0" w:color="auto"/>
        <w:bottom w:val="none" w:sz="0" w:space="0" w:color="auto"/>
        <w:right w:val="none" w:sz="0" w:space="0" w:color="auto"/>
      </w:divBdr>
      <w:divsChild>
        <w:div w:id="628704313">
          <w:marLeft w:val="0"/>
          <w:marRight w:val="0"/>
          <w:marTop w:val="0"/>
          <w:marBottom w:val="0"/>
          <w:divBdr>
            <w:top w:val="none" w:sz="0" w:space="0" w:color="auto"/>
            <w:left w:val="none" w:sz="0" w:space="0" w:color="auto"/>
            <w:bottom w:val="none" w:sz="0" w:space="0" w:color="auto"/>
            <w:right w:val="none" w:sz="0" w:space="0" w:color="auto"/>
          </w:divBdr>
        </w:div>
        <w:div w:id="1694333547">
          <w:marLeft w:val="0"/>
          <w:marRight w:val="0"/>
          <w:marTop w:val="0"/>
          <w:marBottom w:val="0"/>
          <w:divBdr>
            <w:top w:val="none" w:sz="0" w:space="0" w:color="auto"/>
            <w:left w:val="none" w:sz="0" w:space="0" w:color="auto"/>
            <w:bottom w:val="none" w:sz="0" w:space="0" w:color="auto"/>
            <w:right w:val="none" w:sz="0" w:space="0" w:color="auto"/>
          </w:divBdr>
        </w:div>
        <w:div w:id="1975795003">
          <w:marLeft w:val="0"/>
          <w:marRight w:val="0"/>
          <w:marTop w:val="0"/>
          <w:marBottom w:val="0"/>
          <w:divBdr>
            <w:top w:val="none" w:sz="0" w:space="0" w:color="auto"/>
            <w:left w:val="none" w:sz="0" w:space="0" w:color="auto"/>
            <w:bottom w:val="none" w:sz="0" w:space="0" w:color="auto"/>
            <w:right w:val="none" w:sz="0" w:space="0" w:color="auto"/>
          </w:divBdr>
        </w:div>
        <w:div w:id="177544493">
          <w:marLeft w:val="0"/>
          <w:marRight w:val="0"/>
          <w:marTop w:val="0"/>
          <w:marBottom w:val="0"/>
          <w:divBdr>
            <w:top w:val="none" w:sz="0" w:space="0" w:color="auto"/>
            <w:left w:val="none" w:sz="0" w:space="0" w:color="auto"/>
            <w:bottom w:val="none" w:sz="0" w:space="0" w:color="auto"/>
            <w:right w:val="none" w:sz="0" w:space="0" w:color="auto"/>
          </w:divBdr>
        </w:div>
      </w:divsChild>
    </w:div>
    <w:div w:id="1685013130">
      <w:bodyDiv w:val="1"/>
      <w:marLeft w:val="0"/>
      <w:marRight w:val="0"/>
      <w:marTop w:val="0"/>
      <w:marBottom w:val="0"/>
      <w:divBdr>
        <w:top w:val="none" w:sz="0" w:space="0" w:color="auto"/>
        <w:left w:val="none" w:sz="0" w:space="0" w:color="auto"/>
        <w:bottom w:val="none" w:sz="0" w:space="0" w:color="auto"/>
        <w:right w:val="none" w:sz="0" w:space="0" w:color="auto"/>
      </w:divBdr>
    </w:div>
    <w:div w:id="20531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paypal-mobile.github.com/ios-here-sdk-dist/Classes/PayPalHereSDK.html" TargetMode="External"/><Relationship Id="rId21" Type="http://schemas.openxmlformats.org/officeDocument/2006/relationships/hyperlink" Target="http://paypal-mobile.github.com/ios-here-sdk-dist/Classes/PPHTransactionManager.html" TargetMode="External"/><Relationship Id="rId22" Type="http://schemas.openxmlformats.org/officeDocument/2006/relationships/hyperlink" Target="http://paypal-mobile.github.com/ios-here-sdk-dist/Classes/PPHCardReaderManager.html" TargetMode="External"/><Relationship Id="rId23" Type="http://schemas.openxmlformats.org/officeDocument/2006/relationships/hyperlink" Target="http://paypal-mobile.github.com/ios-here-sdk-dist/Classes/PPHCardReaderWatcher.html" TargetMode="External"/><Relationship Id="rId24" Type="http://schemas.openxmlformats.org/officeDocument/2006/relationships/hyperlink" Target="https://github.com/PayPal-Mobile/ios-here-sdk-dist" TargetMode="External"/><Relationship Id="rId25" Type="http://schemas.openxmlformats.org/officeDocument/2006/relationships/hyperlink" Target="https://developer.paypal.com" TargetMode="External"/><Relationship Id="rId26" Type="http://schemas.openxmlformats.org/officeDocument/2006/relationships/hyperlink" Target="https://developer.paypal.com/webapps/developer/docs/integration/direct/log-in-with-paypal/" TargetMode="External"/><Relationship Id="rId27" Type="http://schemas.openxmlformats.org/officeDocument/2006/relationships/hyperlink" Target="https://developer.paypal.com/webapps/developer/docs/integration/direct/log-in-with-paypal/" TargetMode="External"/><Relationship Id="rId28" Type="http://schemas.openxmlformats.org/officeDocument/2006/relationships/hyperlink" Target="https://developer.paypal.com/webapps/developer/docs/integration/direct/identity/log-in-with-paypal/" TargetMode="External"/><Relationship Id="rId29" Type="http://schemas.openxmlformats.org/officeDocument/2006/relationships/hyperlink" Target="https://developer.paypal.com/webapps/developer/docs/api"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s://developer.paypal.com/webapps/developer/docs/api/" TargetMode="External"/><Relationship Id="rId31" Type="http://schemas.openxmlformats.org/officeDocument/2006/relationships/hyperlink" Target="https://www.paypal.com/webapps/mpp/credit-card-reader-faq" TargetMode="External"/><Relationship Id="rId32" Type="http://schemas.openxmlformats.org/officeDocument/2006/relationships/hyperlink" Target="http://en.wikipedia.org/wiki/Luhn_algorithm"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paypal-mobile.github.io/android-here-sdk-dist/javadoc/com/paypal/merchant/sdk/TransactionManager.html" TargetMode="External"/><Relationship Id="rId34" Type="http://schemas.openxmlformats.org/officeDocument/2006/relationships/hyperlink" Target="http://paypal-mobile.github.io/android-here-sdk-dist/javadoc/com/paypal/merchant/sdk/CardReaderManager.html" TargetMode="External"/><Relationship Id="rId35" Type="http://schemas.openxmlformats.org/officeDocument/2006/relationships/hyperlink" Target="http://paypal-mobile.github.com/ios-here-sdk-dist/Classes/PPHTransactionManager.html" TargetMode="External"/><Relationship Id="rId36" Type="http://schemas.openxmlformats.org/officeDocument/2006/relationships/hyperlink" Target="https://github.com./html/index.html" TargetMode="External"/><Relationship Id="rId10" Type="http://schemas.openxmlformats.org/officeDocument/2006/relationships/image" Target="media/image1.wmf"/><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1.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footer" Target="footer5.xml"/><Relationship Id="rId18" Type="http://schemas.openxmlformats.org/officeDocument/2006/relationships/hyperlink" Target="http://paypal-mobile.github.com/ios-here-sdk-dist/Classes/PayPalHereSDK.html" TargetMode="External"/><Relationship Id="rId19" Type="http://schemas.openxmlformats.org/officeDocument/2006/relationships/hyperlink" Target="http://paypal-mobile.github.com/ios-here-sdk-dist/Classes/PayPalHereSDK.html" TargetMode="External"/><Relationship Id="rId37" Type="http://schemas.openxmlformats.org/officeDocument/2006/relationships/hyperlink" Target="http://hereandthere.com.(the" TargetMode="External"/><Relationship Id="rId38" Type="http://schemas.openxmlformats.org/officeDocument/2006/relationships/hyperlink" Target="https://www.heroku.com/" TargetMode="External"/><Relationship Id="rId39" Type="http://schemas.openxmlformats.org/officeDocument/2006/relationships/hyperlink" Target="http://nodejs.org" TargetMode="External"/><Relationship Id="rId40" Type="http://schemas.openxmlformats.org/officeDocument/2006/relationships/header" Target="header3.xml"/><Relationship Id="rId41" Type="http://schemas.openxmlformats.org/officeDocument/2006/relationships/footer" Target="footer6.xml"/><Relationship Id="rId42" Type="http://schemas.openxmlformats.org/officeDocument/2006/relationships/header" Target="header4.xml"/><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25B80AE4B5413A9E1F85BA8A1CAB4A"/>
        <w:category>
          <w:name w:val="General"/>
          <w:gallery w:val="placeholder"/>
        </w:category>
        <w:types>
          <w:type w:val="bbPlcHdr"/>
        </w:types>
        <w:behaviors>
          <w:behavior w:val="content"/>
        </w:behaviors>
        <w:guid w:val="{577EA8FD-667C-40F6-8C98-423F18752B38}"/>
      </w:docPartPr>
      <w:docPartBody>
        <w:p w:rsidR="00CB3C79" w:rsidRDefault="00CB3C79">
          <w:pPr>
            <w:pStyle w:val="CF25B80AE4B5413A9E1F85BA8A1CAB4A"/>
          </w:pPr>
          <w:r w:rsidRPr="00EA14A6">
            <w:rPr>
              <w:rStyle w:val="PlaceholderText"/>
            </w:rPr>
            <w:t>[Title]</w:t>
          </w:r>
        </w:p>
      </w:docPartBody>
    </w:docPart>
    <w:docPart>
      <w:docPartPr>
        <w:name w:val="B41A0B05D17243AF85394B9E7D3906A7"/>
        <w:category>
          <w:name w:val="General"/>
          <w:gallery w:val="placeholder"/>
        </w:category>
        <w:types>
          <w:type w:val="bbPlcHdr"/>
        </w:types>
        <w:behaviors>
          <w:behavior w:val="content"/>
        </w:behaviors>
        <w:guid w:val="{5CF17EA3-F3E7-48F7-975F-3586348FDF09}"/>
      </w:docPartPr>
      <w:docPartBody>
        <w:p w:rsidR="00CB3C79" w:rsidRDefault="00CB3C79">
          <w:pPr>
            <w:pStyle w:val="B41A0B05D17243AF85394B9E7D3906A7"/>
          </w:pPr>
          <w:r w:rsidRPr="001718DD">
            <w:rPr>
              <w:rStyle w:val="PlaceholderText"/>
            </w:rPr>
            <w:t>[Subject]</w:t>
          </w:r>
        </w:p>
      </w:docPartBody>
    </w:docPart>
    <w:docPart>
      <w:docPartPr>
        <w:name w:val="5E1A2091B9A543419A1A31CAEC956DAC"/>
        <w:category>
          <w:name w:val="General"/>
          <w:gallery w:val="placeholder"/>
        </w:category>
        <w:types>
          <w:type w:val="bbPlcHdr"/>
        </w:types>
        <w:behaviors>
          <w:behavior w:val="content"/>
        </w:behaviors>
        <w:guid w:val="{30340B97-82E7-49A1-A1F1-9772B405EEFB}"/>
      </w:docPartPr>
      <w:docPartBody>
        <w:p w:rsidR="00CB3C79" w:rsidRDefault="00CB3C79">
          <w:pPr>
            <w:pStyle w:val="5E1A2091B9A543419A1A31CAEC956DAC"/>
          </w:pPr>
          <w:r w:rsidRPr="005830F6">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微軟正黑體">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mic Sans MS">
    <w:panose1 w:val="030F070203030202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C79"/>
    <w:rsid w:val="00006487"/>
    <w:rsid w:val="000A5B3B"/>
    <w:rsid w:val="000C65F2"/>
    <w:rsid w:val="001501B6"/>
    <w:rsid w:val="001B74AD"/>
    <w:rsid w:val="00395F00"/>
    <w:rsid w:val="003B401E"/>
    <w:rsid w:val="003D73B4"/>
    <w:rsid w:val="0042505D"/>
    <w:rsid w:val="0043537B"/>
    <w:rsid w:val="00456C3E"/>
    <w:rsid w:val="004D0174"/>
    <w:rsid w:val="00590519"/>
    <w:rsid w:val="00664FDF"/>
    <w:rsid w:val="0068570B"/>
    <w:rsid w:val="007B32ED"/>
    <w:rsid w:val="007F5242"/>
    <w:rsid w:val="00812A14"/>
    <w:rsid w:val="008B7A60"/>
    <w:rsid w:val="009444FD"/>
    <w:rsid w:val="009968CC"/>
    <w:rsid w:val="00A431DB"/>
    <w:rsid w:val="00AB7A98"/>
    <w:rsid w:val="00B27CE0"/>
    <w:rsid w:val="00B94486"/>
    <w:rsid w:val="00C428B1"/>
    <w:rsid w:val="00C83D3A"/>
    <w:rsid w:val="00CB3C79"/>
    <w:rsid w:val="00CD36C4"/>
    <w:rsid w:val="00DC7703"/>
    <w:rsid w:val="00DF183E"/>
    <w:rsid w:val="00E54CE0"/>
    <w:rsid w:val="00E869B0"/>
    <w:rsid w:val="00F43FCA"/>
    <w:rsid w:val="00F5638C"/>
    <w:rsid w:val="00F86051"/>
    <w:rsid w:val="00F86D82"/>
    <w:rsid w:val="00F96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C79"/>
    <w:rPr>
      <w:color w:val="808080"/>
    </w:rPr>
  </w:style>
  <w:style w:type="paragraph" w:customStyle="1" w:styleId="CF25B80AE4B5413A9E1F85BA8A1CAB4A">
    <w:name w:val="CF25B80AE4B5413A9E1F85BA8A1CAB4A"/>
  </w:style>
  <w:style w:type="paragraph" w:customStyle="1" w:styleId="B41A0B05D17243AF85394B9E7D3906A7">
    <w:name w:val="B41A0B05D17243AF85394B9E7D3906A7"/>
  </w:style>
  <w:style w:type="paragraph" w:customStyle="1" w:styleId="5E1A2091B9A543419A1A31CAEC956DAC">
    <w:name w:val="5E1A2091B9A543419A1A31CAEC956DAC"/>
  </w:style>
  <w:style w:type="paragraph" w:customStyle="1" w:styleId="5970D3D2F3A440D98D3BD39846895E20">
    <w:name w:val="5970D3D2F3A440D98D3BD39846895E20"/>
    <w:rsid w:val="00CB3C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C79"/>
    <w:rPr>
      <w:color w:val="808080"/>
    </w:rPr>
  </w:style>
  <w:style w:type="paragraph" w:customStyle="1" w:styleId="CF25B80AE4B5413A9E1F85BA8A1CAB4A">
    <w:name w:val="CF25B80AE4B5413A9E1F85BA8A1CAB4A"/>
  </w:style>
  <w:style w:type="paragraph" w:customStyle="1" w:styleId="B41A0B05D17243AF85394B9E7D3906A7">
    <w:name w:val="B41A0B05D17243AF85394B9E7D3906A7"/>
  </w:style>
  <w:style w:type="paragraph" w:customStyle="1" w:styleId="5E1A2091B9A543419A1A31CAEC956DAC">
    <w:name w:val="5E1A2091B9A543419A1A31CAEC956DAC"/>
  </w:style>
  <w:style w:type="paragraph" w:customStyle="1" w:styleId="5970D3D2F3A440D98D3BD39846895E20">
    <w:name w:val="5970D3D2F3A440D98D3BD39846895E20"/>
    <w:rsid w:val="00CB3C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574B0-8EAA-3D49-A3EA-1A0566A3A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6431</TotalTime>
  <Pages>42</Pages>
  <Words>11327</Words>
  <Characters>64569</Characters>
  <Application>Microsoft Macintosh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Developer Guide</vt:lpstr>
    </vt:vector>
  </TitlesOfParts>
  <Company>eBay, Inc.</Company>
  <LinksUpToDate>false</LinksUpToDate>
  <CharactersWithSpaces>75745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PayPal Here SDK for Android </dc:subject>
  <dc:creator>Sachs, Jonathan(AWF)</dc:creator>
  <cp:keywords>v 1.0.1</cp:keywords>
  <cp:lastModifiedBy>Kash Baghaei</cp:lastModifiedBy>
  <cp:revision>159</cp:revision>
  <cp:lastPrinted>2014-08-26T18:05:00Z</cp:lastPrinted>
  <dcterms:created xsi:type="dcterms:W3CDTF">2014-11-20T23:16:00Z</dcterms:created>
  <dcterms:modified xsi:type="dcterms:W3CDTF">2015-01-13T22:44:00Z</dcterms:modified>
</cp:coreProperties>
</file>